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FBEAD" w14:textId="0F4B10B4" w:rsidR="00911166" w:rsidRPr="00C63248" w:rsidRDefault="00A32436" w:rsidP="00662965">
      <w:pPr>
        <w:spacing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 June 2020</w:t>
      </w:r>
    </w:p>
    <w:p w14:paraId="0031E525" w14:textId="77777777" w:rsidR="00073E88" w:rsidRPr="00C63248" w:rsidRDefault="00073E88" w:rsidP="00662965">
      <w:pPr>
        <w:spacing w:line="240" w:lineRule="auto"/>
        <w:jc w:val="right"/>
        <w:rPr>
          <w:rFonts w:ascii="Times New Roman" w:hAnsi="Times New Roman" w:cs="Times New Roman"/>
        </w:rPr>
      </w:pPr>
    </w:p>
    <w:p w14:paraId="217325B5" w14:textId="4A3BCEDB" w:rsidR="009608AF" w:rsidRPr="00C63248" w:rsidRDefault="008A0F1B" w:rsidP="00662965">
      <w:pPr>
        <w:rPr>
          <w:rFonts w:ascii="Times New Roman" w:hAnsi="Times New Roman" w:cs="Times New Roman"/>
        </w:rPr>
      </w:pPr>
      <w:r w:rsidRPr="00C63248">
        <w:rPr>
          <w:rFonts w:ascii="Times New Roman" w:hAnsi="Times New Roman" w:cs="Times New Roman"/>
        </w:rPr>
        <w:t>Dear</w:t>
      </w:r>
      <w:r w:rsidR="008A7580" w:rsidRPr="00C63248">
        <w:rPr>
          <w:rFonts w:ascii="Times New Roman" w:hAnsi="Times New Roman" w:cs="Times New Roman"/>
        </w:rPr>
        <w:t xml:space="preserve"> </w:t>
      </w:r>
      <w:r w:rsidR="00ED3615" w:rsidRPr="00C63248">
        <w:rPr>
          <w:rFonts w:ascii="Times New Roman" w:hAnsi="Times New Roman" w:cs="Times New Roman"/>
        </w:rPr>
        <w:t>Editor</w:t>
      </w:r>
      <w:r w:rsidRPr="00C63248">
        <w:rPr>
          <w:rFonts w:ascii="Times New Roman" w:hAnsi="Times New Roman" w:cs="Times New Roman"/>
        </w:rPr>
        <w:t>,</w:t>
      </w:r>
    </w:p>
    <w:p w14:paraId="4D13CA38" w14:textId="36BAA177" w:rsidR="000E4CDE" w:rsidRPr="000E4CDE" w:rsidRDefault="000E4CDE" w:rsidP="00662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Enclosed</w:t>
      </w:r>
      <w:r w:rsidR="00F30989">
        <w:rPr>
          <w:rFonts w:ascii="Times New Roman" w:hAnsi="Times New Roman" w:cs="Times New Roman"/>
        </w:rPr>
        <w:t xml:space="preserve"> for your consideration for publication in </w:t>
      </w:r>
      <w:r w:rsidR="00F30989">
        <w:rPr>
          <w:rFonts w:ascii="Times New Roman" w:hAnsi="Times New Roman" w:cs="Times New Roman"/>
          <w:i/>
        </w:rPr>
        <w:t>Nature</w:t>
      </w:r>
      <w:r>
        <w:rPr>
          <w:rFonts w:ascii="Times New Roman" w:hAnsi="Times New Roman" w:cs="Times New Roman"/>
        </w:rPr>
        <w:t xml:space="preserve">, we present a global assessment of commercial fishing impacts on ocean ecosystems and an analysis demonstrating a potential solution to </w:t>
      </w:r>
      <w:del w:id="0" w:author="Chris Free" w:date="2020-06-23T09:43:00Z">
        <w:r w:rsidDel="002949B9">
          <w:rPr>
            <w:rFonts w:ascii="Times New Roman" w:hAnsi="Times New Roman" w:cs="Times New Roman"/>
          </w:rPr>
          <w:delText xml:space="preserve">help </w:delText>
        </w:r>
      </w:del>
      <w:r>
        <w:rPr>
          <w:rFonts w:ascii="Times New Roman" w:hAnsi="Times New Roman" w:cs="Times New Roman"/>
        </w:rPr>
        <w:t xml:space="preserve">balance </w:t>
      </w:r>
      <w:del w:id="1" w:author="Chris Free" w:date="2020-06-23T09:43:00Z">
        <w:r w:rsidDel="002949B9">
          <w:rPr>
            <w:rFonts w:ascii="Times New Roman" w:hAnsi="Times New Roman" w:cs="Times New Roman"/>
          </w:rPr>
          <w:delText xml:space="preserve">environmental </w:delText>
        </w:r>
      </w:del>
      <w:ins w:id="2" w:author="Chris Free" w:date="2020-06-23T09:43:00Z">
        <w:r w:rsidR="002949B9">
          <w:rPr>
            <w:rFonts w:ascii="Times New Roman" w:hAnsi="Times New Roman" w:cs="Times New Roman"/>
          </w:rPr>
          <w:t>ecosystem</w:t>
        </w:r>
        <w:r w:rsidR="002949B9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 xml:space="preserve">impacts while maintaining </w:t>
      </w:r>
      <w:r w:rsidR="00F30989">
        <w:rPr>
          <w:rFonts w:ascii="Times New Roman" w:hAnsi="Times New Roman" w:cs="Times New Roman"/>
        </w:rPr>
        <w:t>fishery catches</w:t>
      </w:r>
      <w:r>
        <w:rPr>
          <w:rFonts w:ascii="Times New Roman" w:hAnsi="Times New Roman" w:cs="Times New Roman"/>
        </w:rPr>
        <w:t>, entitled “</w:t>
      </w:r>
      <w:r w:rsidRPr="00A32436">
        <w:rPr>
          <w:rFonts w:ascii="Times New Roman" w:hAnsi="Times New Roman" w:cs="Times New Roman"/>
          <w:iCs/>
        </w:rPr>
        <w:t>Avoiding seafloor impact and seafood production tradeoffs through fisheries innovation</w:t>
      </w:r>
      <w:r w:rsidR="00F30989">
        <w:rPr>
          <w:rFonts w:ascii="Times New Roman" w:hAnsi="Times New Roman" w:cs="Times New Roman"/>
          <w:iCs/>
        </w:rPr>
        <w:t>.</w:t>
      </w:r>
      <w:r>
        <w:rPr>
          <w:rFonts w:ascii="Times New Roman" w:hAnsi="Times New Roman" w:cs="Times New Roman"/>
        </w:rPr>
        <w:t>”</w:t>
      </w:r>
    </w:p>
    <w:p w14:paraId="2FD59E76" w14:textId="0FC1A076" w:rsidR="00F30989" w:rsidRDefault="00F30989" w:rsidP="00662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Wild capture seafood contributes to approximately 8% of the global protein demand annually, representing a critical food supply. However, i</w:t>
      </w:r>
      <w:r w:rsidRPr="00F30989">
        <w:rPr>
          <w:rFonts w:ascii="Times New Roman" w:hAnsi="Times New Roman" w:cs="Times New Roman"/>
        </w:rPr>
        <w:t>mpacts to seafloor habitats from wild harvested fishing have become a rising challenge to the sustainability of commercial fishing.</w:t>
      </w:r>
      <w:r>
        <w:rPr>
          <w:rFonts w:ascii="Times New Roman" w:hAnsi="Times New Roman" w:cs="Times New Roman"/>
        </w:rPr>
        <w:t xml:space="preserve"> And, with human population expansion forecasted to expand protein demand by 50% by 2050, ensuring long term sustainable fisheries production from the ocean represents a key global food supply challenge.  </w:t>
      </w:r>
    </w:p>
    <w:p w14:paraId="06634388" w14:textId="59840DA0" w:rsidR="00A416AE" w:rsidRDefault="00F30989" w:rsidP="00662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advance solutions t</w:t>
      </w:r>
      <w:r w:rsidR="000346AF">
        <w:rPr>
          <w:rFonts w:ascii="Times New Roman" w:hAnsi="Times New Roman" w:cs="Times New Roman"/>
        </w:rPr>
        <w:t>o address the sustainability of wild capture seafood</w:t>
      </w:r>
      <w:r w:rsidR="00A416AE">
        <w:rPr>
          <w:rFonts w:ascii="Times New Roman" w:hAnsi="Times New Roman" w:cs="Times New Roman"/>
        </w:rPr>
        <w:t>, we implemented a suite of novel analyses</w:t>
      </w:r>
      <w:r w:rsidR="000346AF">
        <w:rPr>
          <w:rFonts w:ascii="Times New Roman" w:hAnsi="Times New Roman" w:cs="Times New Roman"/>
        </w:rPr>
        <w:t xml:space="preserve"> that both quantify the scale of </w:t>
      </w:r>
      <w:ins w:id="3" w:author="Chris Free" w:date="2020-06-23T09:44:00Z">
        <w:r w:rsidR="002949B9">
          <w:rPr>
            <w:rFonts w:ascii="Times New Roman" w:hAnsi="Times New Roman" w:cs="Times New Roman"/>
          </w:rPr>
          <w:t xml:space="preserve">seafloor </w:t>
        </w:r>
      </w:ins>
      <w:r w:rsidR="000346AF">
        <w:rPr>
          <w:rFonts w:ascii="Times New Roman" w:hAnsi="Times New Roman" w:cs="Times New Roman"/>
        </w:rPr>
        <w:t>habitat impacts from fishing and</w:t>
      </w:r>
      <w:r w:rsidR="00AB0636">
        <w:rPr>
          <w:rFonts w:ascii="Times New Roman" w:hAnsi="Times New Roman" w:cs="Times New Roman"/>
        </w:rPr>
        <w:t xml:space="preserve"> demonstrate potential solutions to address </w:t>
      </w:r>
      <w:r w:rsidR="00E26023">
        <w:rPr>
          <w:rFonts w:ascii="Times New Roman" w:hAnsi="Times New Roman" w:cs="Times New Roman"/>
        </w:rPr>
        <w:t>this sustainability challenge</w:t>
      </w:r>
      <w:r w:rsidR="00AB0636">
        <w:rPr>
          <w:rFonts w:ascii="Times New Roman" w:hAnsi="Times New Roman" w:cs="Times New Roman"/>
        </w:rPr>
        <w:t>.</w:t>
      </w:r>
      <w:r w:rsidR="00A416AE">
        <w:rPr>
          <w:rFonts w:ascii="Times New Roman" w:hAnsi="Times New Roman" w:cs="Times New Roman"/>
        </w:rPr>
        <w:t xml:space="preserve">  First, we estimate the current state of global seafloor impacts from commercial fishing using a dynamic habitat impact-recovery model </w:t>
      </w:r>
      <w:commentRangeStart w:id="4"/>
      <w:r w:rsidR="00A416AE">
        <w:rPr>
          <w:rFonts w:ascii="Times New Roman" w:hAnsi="Times New Roman" w:cs="Times New Roman"/>
        </w:rPr>
        <w:t>and leve</w:t>
      </w:r>
      <w:r w:rsidR="00271555">
        <w:rPr>
          <w:rFonts w:ascii="Times New Roman" w:hAnsi="Times New Roman" w:cs="Times New Roman"/>
        </w:rPr>
        <w:t>rage</w:t>
      </w:r>
      <w:r w:rsidR="00E26023">
        <w:rPr>
          <w:rFonts w:ascii="Times New Roman" w:hAnsi="Times New Roman" w:cs="Times New Roman"/>
        </w:rPr>
        <w:t xml:space="preserve"> </w:t>
      </w:r>
      <w:r w:rsidR="00A416AE">
        <w:rPr>
          <w:rFonts w:ascii="Times New Roman" w:hAnsi="Times New Roman" w:cs="Times New Roman"/>
        </w:rPr>
        <w:t>global database</w:t>
      </w:r>
      <w:r w:rsidR="00E26023">
        <w:rPr>
          <w:rFonts w:ascii="Times New Roman" w:hAnsi="Times New Roman" w:cs="Times New Roman"/>
        </w:rPr>
        <w:t>s on fishing and ocean habitats</w:t>
      </w:r>
      <w:commentRangeEnd w:id="4"/>
      <w:r w:rsidR="002949B9">
        <w:rPr>
          <w:rStyle w:val="CommentReference"/>
        </w:rPr>
        <w:commentReference w:id="4"/>
      </w:r>
      <w:r w:rsidR="00A416AE">
        <w:rPr>
          <w:rFonts w:ascii="Times New Roman" w:hAnsi="Times New Roman" w:cs="Times New Roman"/>
        </w:rPr>
        <w:t xml:space="preserve">.  </w:t>
      </w:r>
      <w:del w:id="5" w:author="Chris Free" w:date="2020-06-23T09:45:00Z">
        <w:r w:rsidR="00662965" w:rsidDel="002949B9">
          <w:rPr>
            <w:rFonts w:ascii="Times New Roman" w:hAnsi="Times New Roman" w:cs="Times New Roman"/>
          </w:rPr>
          <w:delText>To our knowledge</w:delText>
        </w:r>
        <w:r w:rsidR="00A416AE" w:rsidDel="002949B9">
          <w:rPr>
            <w:rFonts w:ascii="Times New Roman" w:hAnsi="Times New Roman" w:cs="Times New Roman"/>
          </w:rPr>
          <w:delText xml:space="preserve"> t</w:delText>
        </w:r>
      </w:del>
      <w:ins w:id="6" w:author="Chris Free" w:date="2020-06-23T09:45:00Z">
        <w:r w:rsidR="002949B9">
          <w:rPr>
            <w:rFonts w:ascii="Times New Roman" w:hAnsi="Times New Roman" w:cs="Times New Roman"/>
          </w:rPr>
          <w:t>T</w:t>
        </w:r>
      </w:ins>
      <w:r w:rsidR="00A416AE">
        <w:rPr>
          <w:rFonts w:ascii="Times New Roman" w:hAnsi="Times New Roman" w:cs="Times New Roman"/>
        </w:rPr>
        <w:t xml:space="preserve">his is the first such </w:t>
      </w:r>
      <w:r w:rsidR="00662965">
        <w:rPr>
          <w:rFonts w:ascii="Times New Roman" w:hAnsi="Times New Roman" w:cs="Times New Roman"/>
        </w:rPr>
        <w:t xml:space="preserve">global </w:t>
      </w:r>
      <w:r w:rsidR="00A416AE">
        <w:rPr>
          <w:rFonts w:ascii="Times New Roman" w:hAnsi="Times New Roman" w:cs="Times New Roman"/>
        </w:rPr>
        <w:t xml:space="preserve">estimate to translate the distribution of fishing effort to forecasted ecosystem impact.  </w:t>
      </w:r>
    </w:p>
    <w:p w14:paraId="2366EC15" w14:textId="3A0BA265" w:rsidR="00F30989" w:rsidRDefault="00A416AE" w:rsidP="00662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Second, we</w:t>
      </w:r>
      <w:del w:id="7" w:author="Chris Free" w:date="2020-06-23T09:46:00Z">
        <w:r w:rsidDel="002949B9">
          <w:rPr>
            <w:rFonts w:ascii="Times New Roman" w:hAnsi="Times New Roman" w:cs="Times New Roman"/>
          </w:rPr>
          <w:delText xml:space="preserve"> then</w:delText>
        </w:r>
      </w:del>
      <w:r>
        <w:rPr>
          <w:rFonts w:ascii="Times New Roman" w:hAnsi="Times New Roman" w:cs="Times New Roman"/>
        </w:rPr>
        <w:t xml:space="preserve"> evaluate </w:t>
      </w:r>
      <w:r w:rsidR="00AB0636">
        <w:rPr>
          <w:rFonts w:ascii="Times New Roman" w:hAnsi="Times New Roman" w:cs="Times New Roman"/>
        </w:rPr>
        <w:t xml:space="preserve">food-habitat impact tradeoffs from commercial fishing in the context of global food supplies. </w:t>
      </w:r>
      <w:r>
        <w:rPr>
          <w:rFonts w:ascii="Times New Roman" w:hAnsi="Times New Roman" w:cs="Times New Roman"/>
        </w:rPr>
        <w:t>Using recently developed catch-only fishery assessment tools, we estimate that globally fisheries harvest from the seafloor could sustainably expand by 22%, making significant contributions to increasing protein demands. However, we demonstrate these increases would come at</w:t>
      </w:r>
      <w:r w:rsidR="00AB0636">
        <w:rPr>
          <w:rFonts w:ascii="Times New Roman" w:hAnsi="Times New Roman" w:cs="Times New Roman"/>
        </w:rPr>
        <w:t xml:space="preserve"> additional seafloor impact and </w:t>
      </w:r>
      <w:del w:id="8" w:author="Chris Free" w:date="2020-06-23T09:46:00Z">
        <w:r w:rsidR="00AB0636" w:rsidDel="002949B9">
          <w:rPr>
            <w:rFonts w:ascii="Times New Roman" w:hAnsi="Times New Roman" w:cs="Times New Roman"/>
          </w:rPr>
          <w:delText xml:space="preserve">then </w:delText>
        </w:r>
      </w:del>
      <w:r w:rsidR="00AB0636">
        <w:rPr>
          <w:rFonts w:ascii="Times New Roman" w:hAnsi="Times New Roman" w:cs="Times New Roman"/>
        </w:rPr>
        <w:t>compare these habitat impact-food tradeoffs against alternative animal-sourced protein supplies including beef and chicken production.</w:t>
      </w:r>
    </w:p>
    <w:p w14:paraId="320E528A" w14:textId="11A5F83C" w:rsidR="00A416AE" w:rsidRDefault="00AB0636" w:rsidP="00662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we </w:t>
      </w:r>
      <w:r w:rsidR="00A416AE">
        <w:rPr>
          <w:rFonts w:ascii="Times New Roman" w:hAnsi="Times New Roman" w:cs="Times New Roman"/>
        </w:rPr>
        <w:t>demonstrate how innovations in fishing gear designs may help overcome</w:t>
      </w:r>
      <w:r>
        <w:rPr>
          <w:rFonts w:ascii="Times New Roman" w:hAnsi="Times New Roman" w:cs="Times New Roman"/>
        </w:rPr>
        <w:t xml:space="preserve"> habitat impact-food</w:t>
      </w:r>
      <w:r w:rsidR="00A416AE">
        <w:rPr>
          <w:rFonts w:ascii="Times New Roman" w:hAnsi="Times New Roman" w:cs="Times New Roman"/>
        </w:rPr>
        <w:t xml:space="preserve"> tradeoffs</w:t>
      </w:r>
      <w:r>
        <w:rPr>
          <w:rFonts w:ascii="Times New Roman" w:hAnsi="Times New Roman" w:cs="Times New Roman"/>
        </w:rPr>
        <w:t xml:space="preserve"> from fishing, providing one potential solution to help mitigate impacts to ocean ecosystems while maintaining </w:t>
      </w:r>
      <w:r w:rsidR="00E26023">
        <w:rPr>
          <w:rFonts w:ascii="Times New Roman" w:hAnsi="Times New Roman" w:cs="Times New Roman"/>
        </w:rPr>
        <w:t>wild seafood supplies</w:t>
      </w:r>
      <w:r w:rsidR="00C554A6">
        <w:rPr>
          <w:rFonts w:ascii="Times New Roman" w:hAnsi="Times New Roman" w:cs="Times New Roman"/>
        </w:rPr>
        <w:t>.</w:t>
      </w:r>
    </w:p>
    <w:p w14:paraId="11708A00" w14:textId="4E50387C" w:rsidR="00566AFA" w:rsidRPr="00C63248" w:rsidRDefault="00C554A6" w:rsidP="006629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believe this article fits well in the scope of </w:t>
      </w:r>
      <w:r>
        <w:rPr>
          <w:rFonts w:ascii="Times New Roman" w:hAnsi="Times New Roman" w:cs="Times New Roman"/>
          <w:i/>
        </w:rPr>
        <w:t>Nature</w:t>
      </w:r>
      <w:r>
        <w:rPr>
          <w:rFonts w:ascii="Times New Roman" w:hAnsi="Times New Roman" w:cs="Times New Roman"/>
        </w:rPr>
        <w:t xml:space="preserve"> because we both </w:t>
      </w:r>
      <w:r w:rsidR="00271555">
        <w:rPr>
          <w:rFonts w:ascii="Times New Roman" w:hAnsi="Times New Roman" w:cs="Times New Roman"/>
        </w:rPr>
        <w:t xml:space="preserve">assess </w:t>
      </w:r>
      <w:r>
        <w:rPr>
          <w:rFonts w:ascii="Times New Roman" w:hAnsi="Times New Roman" w:cs="Times New Roman"/>
        </w:rPr>
        <w:t>current habitat impacts from a global food supply sourc</w:t>
      </w:r>
      <w:bookmarkStart w:id="9" w:name="_GoBack"/>
      <w:bookmarkEnd w:id="9"/>
      <w:r>
        <w:rPr>
          <w:rFonts w:ascii="Times New Roman" w:hAnsi="Times New Roman" w:cs="Times New Roman"/>
        </w:rPr>
        <w:t xml:space="preserve">e, but critically, also demonstrate potential solutions to address sustainability challenges. </w:t>
      </w:r>
      <w:r w:rsidRPr="00C63248">
        <w:rPr>
          <w:rFonts w:ascii="Times New Roman" w:hAnsi="Times New Roman" w:cs="Times New Roman"/>
        </w:rPr>
        <w:t xml:space="preserve">It is our hope that readers will </w:t>
      </w:r>
      <w:r>
        <w:rPr>
          <w:rFonts w:ascii="Times New Roman" w:hAnsi="Times New Roman" w:cs="Times New Roman"/>
        </w:rPr>
        <w:t xml:space="preserve">both </w:t>
      </w:r>
      <w:r w:rsidRPr="00C63248">
        <w:rPr>
          <w:rFonts w:ascii="Times New Roman" w:hAnsi="Times New Roman" w:cs="Times New Roman"/>
        </w:rPr>
        <w:t>appreciate</w:t>
      </w:r>
      <w:r>
        <w:rPr>
          <w:rFonts w:ascii="Times New Roman" w:hAnsi="Times New Roman" w:cs="Times New Roman"/>
        </w:rPr>
        <w:t xml:space="preserve"> </w:t>
      </w:r>
      <w:r w:rsidRPr="00C6324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ecologically based global assessment of seafloor impacts as well as spur discussion about tradeoffs and solutions to minimize them</w:t>
      </w:r>
      <w:r w:rsidRPr="00C6324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As such</w:t>
      </w:r>
      <w:ins w:id="10" w:author="Chris Free" w:date="2020-06-23T09:47:00Z">
        <w:r w:rsidR="002949B9">
          <w:rPr>
            <w:rFonts w:ascii="Times New Roman" w:hAnsi="Times New Roman" w:cs="Times New Roman"/>
          </w:rPr>
          <w:t>,</w:t>
        </w:r>
      </w:ins>
      <w:r>
        <w:rPr>
          <w:rFonts w:ascii="Times New Roman" w:hAnsi="Times New Roman" w:cs="Times New Roman"/>
        </w:rPr>
        <w:t xml:space="preserve"> this article will be informative for a broad ecosystem </w:t>
      </w:r>
      <w:r w:rsidR="000346AF">
        <w:rPr>
          <w:rFonts w:ascii="Times New Roman" w:hAnsi="Times New Roman" w:cs="Times New Roman"/>
        </w:rPr>
        <w:t xml:space="preserve">management </w:t>
      </w:r>
      <w:r>
        <w:rPr>
          <w:rFonts w:ascii="Times New Roman" w:hAnsi="Times New Roman" w:cs="Times New Roman"/>
        </w:rPr>
        <w:t xml:space="preserve">and food systems audience. </w:t>
      </w:r>
    </w:p>
    <w:p w14:paraId="473E9A8B" w14:textId="77EBE48E" w:rsidR="008A0F1B" w:rsidRPr="00C63248" w:rsidRDefault="00E87A8F" w:rsidP="00662965">
      <w:pPr>
        <w:spacing w:line="240" w:lineRule="auto"/>
        <w:rPr>
          <w:rFonts w:ascii="Times New Roman" w:hAnsi="Times New Roman" w:cs="Times New Roman"/>
        </w:rPr>
      </w:pPr>
      <w:r w:rsidRPr="00E87A8F">
        <w:rPr>
          <w:rFonts w:ascii="Times New Roman" w:hAnsi="Times New Roman" w:cs="Times New Roman"/>
        </w:rPr>
        <w:t>Thank you for considering our article for publication</w:t>
      </w:r>
      <w:r w:rsidR="000346AF">
        <w:rPr>
          <w:rFonts w:ascii="Times New Roman" w:hAnsi="Times New Roman" w:cs="Times New Roman"/>
        </w:rPr>
        <w:t xml:space="preserve"> in </w:t>
      </w:r>
      <w:r w:rsidR="000346AF">
        <w:rPr>
          <w:rFonts w:ascii="Times New Roman" w:hAnsi="Times New Roman" w:cs="Times New Roman"/>
          <w:i/>
        </w:rPr>
        <w:t>Nature</w:t>
      </w:r>
      <w:r w:rsidRPr="00E87A8F">
        <w:rPr>
          <w:rFonts w:ascii="Times New Roman" w:hAnsi="Times New Roman" w:cs="Times New Roman"/>
        </w:rPr>
        <w:t xml:space="preserve">.  Please don't hesitate to contact Scott Smeltz (corresponding author) if you have any questions regarding this submission.  </w:t>
      </w:r>
    </w:p>
    <w:p w14:paraId="052D06D1" w14:textId="3820EE70" w:rsidR="008A0F1B" w:rsidRDefault="00E87A8F" w:rsidP="00662965">
      <w:pPr>
        <w:spacing w:line="240" w:lineRule="auto"/>
        <w:rPr>
          <w:rFonts w:ascii="Times New Roman" w:hAnsi="Times New Roman" w:cs="Times New Roman"/>
        </w:rPr>
      </w:pPr>
      <w:r w:rsidRPr="00C63248">
        <w:rPr>
          <w:rFonts w:ascii="Times New Roman" w:hAnsi="Times New Roman" w:cs="Times New Roman"/>
        </w:rPr>
        <w:t>Sincerely</w:t>
      </w:r>
      <w:r w:rsidR="00065990" w:rsidRPr="00C63248">
        <w:rPr>
          <w:rFonts w:ascii="Times New Roman" w:hAnsi="Times New Roman" w:cs="Times New Roman"/>
        </w:rPr>
        <w:t>,</w:t>
      </w:r>
    </w:p>
    <w:p w14:paraId="50A241C9" w14:textId="7C184CC0" w:rsidR="00C554A6" w:rsidRPr="00C63248" w:rsidRDefault="00662965" w:rsidP="006629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4560D4" wp14:editId="2BD5491A">
            <wp:extent cx="1670608" cy="356968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688" cy="39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1AA6" w14:textId="77777777" w:rsidR="00662965" w:rsidRDefault="008A0F1B" w:rsidP="00662965">
      <w:pPr>
        <w:spacing w:after="0" w:line="240" w:lineRule="auto"/>
        <w:rPr>
          <w:rFonts w:ascii="Times New Roman" w:hAnsi="Times New Roman" w:cs="Times New Roman"/>
        </w:rPr>
      </w:pPr>
      <w:r w:rsidRPr="00C63248">
        <w:rPr>
          <w:rFonts w:ascii="Times New Roman" w:hAnsi="Times New Roman" w:cs="Times New Roman"/>
        </w:rPr>
        <w:t>T. Scott Smeltz</w:t>
      </w:r>
    </w:p>
    <w:p w14:paraId="352C26A2" w14:textId="31105E51" w:rsidR="008A0F1B" w:rsidRPr="00C63248" w:rsidRDefault="006064E9" w:rsidP="00662965">
      <w:pPr>
        <w:spacing w:after="0" w:line="240" w:lineRule="auto"/>
        <w:rPr>
          <w:rFonts w:ascii="Times New Roman" w:hAnsi="Times New Roman" w:cs="Times New Roman"/>
        </w:rPr>
      </w:pPr>
      <w:r w:rsidRPr="00C63248">
        <w:rPr>
          <w:rFonts w:ascii="Times New Roman" w:hAnsi="Times New Roman" w:cs="Times New Roman"/>
        </w:rPr>
        <w:t>Cornell University</w:t>
      </w:r>
    </w:p>
    <w:p w14:paraId="20CE7041" w14:textId="515F0096" w:rsidR="006064E9" w:rsidRPr="00C63248" w:rsidRDefault="00A32436" w:rsidP="0066296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ts428@cornell</w:t>
      </w:r>
      <w:r w:rsidR="006064E9" w:rsidRPr="00C63248">
        <w:rPr>
          <w:rFonts w:ascii="Times New Roman" w:hAnsi="Times New Roman" w:cs="Times New Roman"/>
        </w:rPr>
        <w:t>.edu</w:t>
      </w:r>
    </w:p>
    <w:sectPr w:rsidR="006064E9" w:rsidRPr="00C63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Chris Free" w:date="2020-06-23T09:45:00Z" w:initials="CMF">
    <w:p w14:paraId="6C8A4AF9" w14:textId="3C2D32A3" w:rsidR="002949B9" w:rsidRDefault="002949B9">
      <w:pPr>
        <w:pStyle w:val="CommentText"/>
      </w:pPr>
      <w:r>
        <w:rPr>
          <w:rStyle w:val="CommentReference"/>
        </w:rPr>
        <w:annotationRef/>
      </w:r>
      <w:r>
        <w:t>I’d delete this because it’s vague.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8A4AF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8A4AF9" w16cid:durableId="229C4D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F1B"/>
    <w:rsid w:val="000346AF"/>
    <w:rsid w:val="00065990"/>
    <w:rsid w:val="00067E1E"/>
    <w:rsid w:val="00073E88"/>
    <w:rsid w:val="000C06EB"/>
    <w:rsid w:val="000E4CDE"/>
    <w:rsid w:val="001502F6"/>
    <w:rsid w:val="00197679"/>
    <w:rsid w:val="001A29F2"/>
    <w:rsid w:val="00236B1B"/>
    <w:rsid w:val="00262969"/>
    <w:rsid w:val="00271555"/>
    <w:rsid w:val="002949B9"/>
    <w:rsid w:val="002D3108"/>
    <w:rsid w:val="00373FDE"/>
    <w:rsid w:val="00415E9E"/>
    <w:rsid w:val="00542709"/>
    <w:rsid w:val="00566AFA"/>
    <w:rsid w:val="0059300E"/>
    <w:rsid w:val="005C6EEE"/>
    <w:rsid w:val="006064E9"/>
    <w:rsid w:val="00662965"/>
    <w:rsid w:val="006D1BE4"/>
    <w:rsid w:val="00724E20"/>
    <w:rsid w:val="00790B10"/>
    <w:rsid w:val="00853D07"/>
    <w:rsid w:val="008A0F1B"/>
    <w:rsid w:val="008A7580"/>
    <w:rsid w:val="00911166"/>
    <w:rsid w:val="009608AF"/>
    <w:rsid w:val="009D7F62"/>
    <w:rsid w:val="00A32436"/>
    <w:rsid w:val="00A416AE"/>
    <w:rsid w:val="00AA0C1E"/>
    <w:rsid w:val="00AB0636"/>
    <w:rsid w:val="00AB6B27"/>
    <w:rsid w:val="00B91BA7"/>
    <w:rsid w:val="00BE2818"/>
    <w:rsid w:val="00C15C9F"/>
    <w:rsid w:val="00C554A6"/>
    <w:rsid w:val="00C63248"/>
    <w:rsid w:val="00C92908"/>
    <w:rsid w:val="00CD250F"/>
    <w:rsid w:val="00E26023"/>
    <w:rsid w:val="00E87A8F"/>
    <w:rsid w:val="00ED3615"/>
    <w:rsid w:val="00EF5C9C"/>
    <w:rsid w:val="00F30989"/>
    <w:rsid w:val="00F833A6"/>
    <w:rsid w:val="00F9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ED41"/>
  <w15:chartTrackingRefBased/>
  <w15:docId w15:val="{5E07C7E5-CC86-4BCF-90B2-4D6ACED7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C1E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3E8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2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24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309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09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09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09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09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4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Scott Smeltz</dc:creator>
  <cp:keywords/>
  <dc:description/>
  <cp:lastModifiedBy>Chris Free</cp:lastModifiedBy>
  <cp:revision>4</cp:revision>
  <dcterms:created xsi:type="dcterms:W3CDTF">2020-06-16T20:25:00Z</dcterms:created>
  <dcterms:modified xsi:type="dcterms:W3CDTF">2020-06-23T16:47:00Z</dcterms:modified>
</cp:coreProperties>
</file>