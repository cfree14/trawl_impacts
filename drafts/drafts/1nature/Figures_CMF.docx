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928C" w14:textId="64276D07" w:rsidR="002D5BF3" w:rsidRDefault="00442B8C">
      <w:r>
        <w:rPr>
          <w:noProof/>
        </w:rPr>
        <w:drawing>
          <wp:inline distT="0" distB="0" distL="0" distR="0" wp14:anchorId="578E90C4" wp14:editId="3FEDE950">
            <wp:extent cx="59436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18130"/>
                    </a:xfrm>
                    <a:prstGeom prst="rect">
                      <a:avLst/>
                    </a:prstGeom>
                  </pic:spPr>
                </pic:pic>
              </a:graphicData>
            </a:graphic>
          </wp:inline>
        </w:drawing>
      </w:r>
    </w:p>
    <w:p w14:paraId="33A0845E" w14:textId="06DC9B4A" w:rsidR="0015573B" w:rsidRDefault="0015573B">
      <w:commentRangeStart w:id="0"/>
      <w:r>
        <w:t xml:space="preserve">Figure 1.  </w:t>
      </w:r>
      <w:commentRangeEnd w:id="0"/>
      <w:r w:rsidR="005F54D3">
        <w:rPr>
          <w:rStyle w:val="CommentReference"/>
        </w:rPr>
        <w:commentReference w:id="0"/>
      </w:r>
      <w:r w:rsidR="004F167F">
        <w:t xml:space="preserve">Main panel </w:t>
      </w:r>
      <w:r w:rsidR="00C22D1C">
        <w:t>shows s</w:t>
      </w:r>
      <w:r>
        <w:t xml:space="preserve">eafloor disturbance </w:t>
      </w:r>
      <w:commentRangeStart w:id="1"/>
      <w:r>
        <w:t>(% of continental shelf area</w:t>
      </w:r>
      <w:commentRangeEnd w:id="1"/>
      <w:r w:rsidR="000E4B86">
        <w:rPr>
          <w:rStyle w:val="CommentReference"/>
        </w:rPr>
        <w:commentReference w:id="1"/>
      </w:r>
      <w:r>
        <w:t xml:space="preserve">) throughout the world’s Large Marine Ecosystems (LMEs).  </w:t>
      </w:r>
      <w:commentRangeStart w:id="2"/>
      <w:r w:rsidR="00C22D1C">
        <w:t>Cooler colors show less disturbed LMEs, warmer colors are more disturbed.</w:t>
      </w:r>
      <w:commentRangeEnd w:id="2"/>
      <w:r w:rsidR="000E4B86">
        <w:rPr>
          <w:rStyle w:val="CommentReference"/>
        </w:rPr>
        <w:commentReference w:id="2"/>
      </w:r>
      <w:r w:rsidR="00C22D1C">
        <w:t xml:space="preserve">  </w:t>
      </w:r>
      <w:commentRangeStart w:id="3"/>
      <w:r>
        <w:t xml:space="preserve">Hashed lines </w:t>
      </w:r>
      <w:commentRangeEnd w:id="3"/>
      <w:r w:rsidR="000E4B86">
        <w:rPr>
          <w:rStyle w:val="CommentReference"/>
        </w:rPr>
        <w:commentReference w:id="3"/>
      </w:r>
      <w:r>
        <w:t xml:space="preserve">show LMEs with </w:t>
      </w:r>
      <w:commentRangeStart w:id="4"/>
      <w:r>
        <w:t xml:space="preserve">estimated fishing effort </w:t>
      </w:r>
      <w:commentRangeEnd w:id="4"/>
      <w:r w:rsidR="000E4B86">
        <w:rPr>
          <w:rStyle w:val="CommentReference"/>
        </w:rPr>
        <w:commentReference w:id="4"/>
      </w:r>
      <w:r>
        <w:t>due to low AIS coverage.</w:t>
      </w:r>
      <w:r w:rsidR="00C22D1C">
        <w:t xml:space="preserve">  </w:t>
      </w:r>
      <w:r w:rsidR="004F167F">
        <w:t xml:space="preserve">Inset figure </w:t>
      </w:r>
      <w:r w:rsidR="00C22D1C">
        <w:t xml:space="preserve">shows histogram of </w:t>
      </w:r>
      <w:r w:rsidR="004F167F">
        <w:t>habitat efficiency (Mg edible protein/sq. km of disturbance) on log</w:t>
      </w:r>
      <w:r w:rsidR="004F167F" w:rsidRPr="004F167F">
        <w:rPr>
          <w:vertAlign w:val="subscript"/>
        </w:rPr>
        <w:t>10</w:t>
      </w:r>
      <w:r w:rsidR="004F167F">
        <w:t xml:space="preserve"> scale of </w:t>
      </w:r>
      <w:r w:rsidR="00C22D1C">
        <w:t>world’s LMEs.</w:t>
      </w:r>
      <w:r w:rsidR="004F167F">
        <w:t xml:space="preserve">  The </w:t>
      </w:r>
      <w:commentRangeStart w:id="5"/>
      <w:r w:rsidR="004F167F">
        <w:t>dashed lines show global mean for trawl fishing</w:t>
      </w:r>
      <w:commentRangeEnd w:id="5"/>
      <w:r w:rsidR="00E603E9">
        <w:rPr>
          <w:rStyle w:val="CommentReference"/>
        </w:rPr>
        <w:commentReference w:id="5"/>
      </w:r>
      <w:r w:rsidR="004F167F">
        <w:t>, as well as beef</w:t>
      </w:r>
      <w:ins w:id="6" w:author="Chris Free" w:date="2020-03-30T14:25:00Z">
        <w:r w:rsidR="000E721A">
          <w:t xml:space="preserve"> production</w:t>
        </w:r>
      </w:ins>
      <w:ins w:id="7" w:author="Chris Free" w:date="2020-03-30T14:24:00Z">
        <w:r w:rsidR="000E721A">
          <w:t xml:space="preserve"> (</w:t>
        </w:r>
      </w:ins>
      <w:ins w:id="8" w:author="Chris Free" w:date="2020-03-30T14:25:00Z">
        <w:r w:rsidR="005F54D3">
          <w:t xml:space="preserve">generally </w:t>
        </w:r>
      </w:ins>
      <w:ins w:id="9" w:author="Chris Free" w:date="2020-03-30T14:24:00Z">
        <w:r w:rsidR="000E721A">
          <w:t>less efficient) and</w:t>
        </w:r>
      </w:ins>
      <w:del w:id="10" w:author="Chris Free" w:date="2020-03-30T14:24:00Z">
        <w:r w:rsidR="004F167F" w:rsidDel="000E721A">
          <w:delText>,</w:delText>
        </w:r>
      </w:del>
      <w:r w:rsidR="004F167F">
        <w:t xml:space="preserve"> pork</w:t>
      </w:r>
      <w:del w:id="11" w:author="Chris Free" w:date="2020-03-30T14:24:00Z">
        <w:r w:rsidR="004F167F" w:rsidDel="000E721A">
          <w:delText>,</w:delText>
        </w:r>
      </w:del>
      <w:r w:rsidR="004F167F">
        <w:t xml:space="preserve"> and poultry production</w:t>
      </w:r>
      <w:ins w:id="12" w:author="Chris Free" w:date="2020-03-30T14:25:00Z">
        <w:r w:rsidR="000E721A">
          <w:t xml:space="preserve"> (more efficient)</w:t>
        </w:r>
      </w:ins>
      <w:r w:rsidR="00442B8C">
        <w:t>, as indicated by corresponding icons</w:t>
      </w:r>
      <w:r w:rsidR="004F167F">
        <w:t>.</w:t>
      </w:r>
    </w:p>
    <w:p w14:paraId="10448FD1" w14:textId="509CC534" w:rsidR="00C22D1C" w:rsidRDefault="00060155">
      <w:r>
        <w:rPr>
          <w:noProof/>
        </w:rPr>
        <w:lastRenderedPageBreak/>
        <w:drawing>
          <wp:inline distT="0" distB="0" distL="0" distR="0" wp14:anchorId="29464936" wp14:editId="6A7F254D">
            <wp:extent cx="5943600" cy="669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96710"/>
                    </a:xfrm>
                    <a:prstGeom prst="rect">
                      <a:avLst/>
                    </a:prstGeom>
                  </pic:spPr>
                </pic:pic>
              </a:graphicData>
            </a:graphic>
          </wp:inline>
        </w:drawing>
      </w:r>
    </w:p>
    <w:p w14:paraId="15B86AAE" w14:textId="1DF00A95" w:rsidR="00C22D1C" w:rsidRDefault="00C22D1C">
      <w:r>
        <w:t>Figure 2.</w:t>
      </w:r>
      <w:r w:rsidR="00372916">
        <w:t xml:space="preserve">  Tradeoffs between increased trawl harvest and seafloor disturbance among the world’s Large Marine Ecosystems (LMEs)</w:t>
      </w:r>
      <w:r w:rsidR="002231A3">
        <w:t xml:space="preserve">.  </w:t>
      </w:r>
      <w:commentRangeStart w:id="13"/>
      <w:r w:rsidR="009075DD">
        <w:t>Blue</w:t>
      </w:r>
      <w:r w:rsidR="002231A3">
        <w:t xml:space="preserve"> bars show percent increase in yearly trawl harvest at maximum sustainable yield over current harvest level</w:t>
      </w:r>
      <w:commentRangeEnd w:id="13"/>
      <w:r w:rsidR="00BF5564">
        <w:rPr>
          <w:rStyle w:val="CommentReference"/>
        </w:rPr>
        <w:commentReference w:id="13"/>
      </w:r>
      <w:r w:rsidR="002231A3">
        <w:t xml:space="preserve">.  Red bars show estimated percent increase in seafloor disturbance over current levels.  </w:t>
      </w:r>
      <w:commentRangeStart w:id="14"/>
      <w:r w:rsidR="009075DD">
        <w:t xml:space="preserve">Grey bars </w:t>
      </w:r>
      <w:commentRangeEnd w:id="14"/>
      <w:r w:rsidR="007A4BE1">
        <w:rPr>
          <w:rStyle w:val="CommentReference"/>
        </w:rPr>
        <w:commentReference w:id="14"/>
      </w:r>
      <w:r w:rsidR="009075DD">
        <w:t xml:space="preserve">show percent reduction in seafloor disturbance for those LMEs currently fishing above </w:t>
      </w:r>
      <w:r w:rsidR="002231A3">
        <w:t xml:space="preserve">MSY </w:t>
      </w:r>
      <w:r w:rsidR="009075DD">
        <w:t>in which case reducing fishing effort would lead to increased harvest</w:t>
      </w:r>
      <w:r w:rsidR="002231A3">
        <w:t>.</w:t>
      </w:r>
    </w:p>
    <w:p w14:paraId="0B1EE08B" w14:textId="7392A096" w:rsidR="004F167F" w:rsidRDefault="004F167F"/>
    <w:p w14:paraId="72E98EE7" w14:textId="3F121EA9" w:rsidR="00C22D1C" w:rsidRDefault="004166DD">
      <w:r>
        <w:rPr>
          <w:noProof/>
        </w:rPr>
        <w:lastRenderedPageBreak/>
        <w:drawing>
          <wp:inline distT="0" distB="0" distL="0" distR="0" wp14:anchorId="352F14E2" wp14:editId="33D2A8CD">
            <wp:extent cx="5943600" cy="2912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2110"/>
                    </a:xfrm>
                    <a:prstGeom prst="rect">
                      <a:avLst/>
                    </a:prstGeom>
                  </pic:spPr>
                </pic:pic>
              </a:graphicData>
            </a:graphic>
          </wp:inline>
        </w:drawing>
      </w:r>
    </w:p>
    <w:p w14:paraId="7DDD2117" w14:textId="195F741E" w:rsidR="00CF4F17" w:rsidRDefault="00C22D1C">
      <w:commentRangeStart w:id="15"/>
      <w:r>
        <w:t xml:space="preserve">Figure </w:t>
      </w:r>
      <w:r w:rsidR="004166DD">
        <w:t>3</w:t>
      </w:r>
      <w:r>
        <w:t xml:space="preserve">.  </w:t>
      </w:r>
      <w:commentRangeEnd w:id="15"/>
      <w:r w:rsidR="002E6A2E">
        <w:rPr>
          <w:rStyle w:val="CommentReference"/>
        </w:rPr>
        <w:commentReference w:id="15"/>
      </w:r>
      <w:r w:rsidR="004166DD">
        <w:t xml:space="preserve">The left panel shows examples of gear modification.  </w:t>
      </w:r>
      <w:commentRangeStart w:id="16"/>
      <w:r w:rsidR="004166DD">
        <w:t xml:space="preserve">Clockwise from top of left panel is a drawing of a modified groundfish trawl with bobbins compared to a conventional groundfish trawl; a photo of a pulse </w:t>
      </w:r>
      <w:proofErr w:type="gramStart"/>
      <w:r w:rsidR="004166DD">
        <w:t>trawl</w:t>
      </w:r>
      <w:ins w:id="17" w:author="Chris Free" w:date="2020-03-30T15:26:00Z">
        <w:r w:rsidR="00847603">
          <w:t xml:space="preserve"> </w:t>
        </w:r>
      </w:ins>
      <w:r w:rsidR="004166DD">
        <w:t>;</w:t>
      </w:r>
      <w:proofErr w:type="gramEnd"/>
      <w:r w:rsidR="004166DD">
        <w:t xml:space="preserve"> and a modified (“batwing”) trawl door compared to a conventional trawl door.  </w:t>
      </w:r>
      <w:commentRangeEnd w:id="16"/>
      <w:r w:rsidR="00847603">
        <w:rPr>
          <w:rStyle w:val="CommentReference"/>
        </w:rPr>
        <w:commentReference w:id="16"/>
      </w:r>
      <w:commentRangeStart w:id="18"/>
      <w:r w:rsidR="004166DD">
        <w:t>The right panel shows g</w:t>
      </w:r>
      <w:r>
        <w:t xml:space="preserve">lobal change in seafloor disturbance (% change over baseline) under a range of contact reduction scenarios.  </w:t>
      </w:r>
      <w:commentRangeEnd w:id="18"/>
      <w:r w:rsidR="00BC7214">
        <w:rPr>
          <w:rStyle w:val="CommentReference"/>
        </w:rPr>
        <w:commentReference w:id="18"/>
      </w:r>
      <w:r>
        <w:t xml:space="preserve">The solid </w:t>
      </w:r>
      <w:ins w:id="20" w:author="Chris Free" w:date="2020-03-30T15:35:00Z">
        <w:r w:rsidR="00CF4F17">
          <w:t>green</w:t>
        </w:r>
      </w:ins>
      <w:ins w:id="21" w:author="Chris Free" w:date="2020-03-30T15:34:00Z">
        <w:r w:rsidR="00CF4F17">
          <w:t xml:space="preserve">? </w:t>
        </w:r>
      </w:ins>
      <w:r>
        <w:t xml:space="preserve">line shows the business-as-usual scenario in which global trawl </w:t>
      </w:r>
      <w:r w:rsidR="004F167F">
        <w:t>harvest</w:t>
      </w:r>
      <w:r>
        <w:t xml:space="preserve"> remains constant stable relative to 2013-2018 harvest rates.  The </w:t>
      </w:r>
      <w:del w:id="22" w:author="Chris Free" w:date="2020-03-30T15:34:00Z">
        <w:r w:rsidDel="00CF4F17">
          <w:delText xml:space="preserve">dashed </w:delText>
        </w:r>
      </w:del>
      <w:ins w:id="23" w:author="Chris Free" w:date="2020-03-30T15:34:00Z">
        <w:r w:rsidR="00CF4F17">
          <w:t xml:space="preserve">solid </w:t>
        </w:r>
      </w:ins>
      <w:ins w:id="24" w:author="Chris Free" w:date="2020-03-30T15:35:00Z">
        <w:r w:rsidR="00CF4F17">
          <w:t>orange</w:t>
        </w:r>
      </w:ins>
      <w:ins w:id="25" w:author="Chris Free" w:date="2020-03-30T15:34:00Z">
        <w:r w:rsidR="00CF4F17">
          <w:t>?</w:t>
        </w:r>
        <w:r w:rsidR="00CF4F17">
          <w:t xml:space="preserve"> </w:t>
        </w:r>
      </w:ins>
      <w:r>
        <w:t xml:space="preserve">line shows the relationship </w:t>
      </w:r>
      <w:ins w:id="26" w:author="Chris Free" w:date="2020-03-30T15:34:00Z">
        <w:r w:rsidR="00CF4F17">
          <w:t>i</w:t>
        </w:r>
      </w:ins>
      <w:del w:id="27" w:author="Chris Free" w:date="2020-03-30T15:34:00Z">
        <w:r w:rsidDel="00CF4F17">
          <w:delText>o</w:delText>
        </w:r>
      </w:del>
      <w:r>
        <w:t>f global trawl harvest were increased to maximum sustainable yield.  Vertical bars give two standard errors reflecting year-to-year variability in</w:t>
      </w:r>
      <w:r w:rsidR="00EE0D8F">
        <w:t xml:space="preserve"> fishing effort.  The </w:t>
      </w:r>
      <w:r w:rsidR="004F167F">
        <w:t>thin lighter</w:t>
      </w:r>
      <w:r>
        <w:t xml:space="preserve"> lines show the relationship for the </w:t>
      </w:r>
      <w:r w:rsidR="004F167F">
        <w:t>20</w:t>
      </w:r>
      <w:r w:rsidR="00EE0D8F">
        <w:t xml:space="preserve"> LMEs with </w:t>
      </w:r>
      <w:r w:rsidR="004F167F">
        <w:t>seafloor disturbance &gt;10%</w:t>
      </w:r>
      <w:r w:rsidR="00EE0D8F">
        <w:t xml:space="preserve">.  The non-monotonic relationship of some </w:t>
      </w:r>
      <w:r w:rsidR="004F167F">
        <w:t xml:space="preserve">LMEs </w:t>
      </w:r>
      <w:r w:rsidR="00EE0D8F">
        <w:t xml:space="preserve">reflects variability in year-to-year fishing effort that may counteract the effect of increasing contact reduction. </w:t>
      </w:r>
    </w:p>
    <w:sectPr w:rsidR="00CF4F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Free" w:date="2020-03-30T14:26:00Z" w:initials="CMF">
    <w:p w14:paraId="583E2891" w14:textId="721C06D4" w:rsidR="005F54D3" w:rsidRDefault="005F54D3">
      <w:pPr>
        <w:pStyle w:val="CommentText"/>
      </w:pPr>
      <w:r>
        <w:rPr>
          <w:rStyle w:val="CommentReference"/>
        </w:rPr>
        <w:annotationRef/>
      </w:r>
      <w:r>
        <w:t xml:space="preserve">The inset figure text needs to be enlarged considerably to be more readable. This is personal preference but I like to separate the bars with white lines so that the black reference lines stand out more clearly. If delineating countries felt important to you, I like to map the fill with a very light grey and the border with a white so that the countries are visible but don’t “pop” (the LME data pops instead). Finally, I wonder how many readers will be surprised by the fishing in the Antarctic—is it worth noting in the caption </w:t>
      </w:r>
      <w:r w:rsidR="00F2045A">
        <w:t>briefly</w:t>
      </w:r>
      <w:r>
        <w:t xml:space="preserve"> what this is?</w:t>
      </w:r>
      <w:r w:rsidR="00F2045A">
        <w:t xml:space="preserve"> Finally, I’m kind of curious to know what the figure looks like if shelf area is mapped underneath the LMEs to illustrate areas with wide/narrow shelves or are LMEs basically mapped to shelf area already?</w:t>
      </w:r>
    </w:p>
  </w:comment>
  <w:comment w:id="1" w:author="Chris Free" w:date="2020-03-30T14:18:00Z" w:initials="CMF">
    <w:p w14:paraId="4583B938" w14:textId="2B349487" w:rsidR="000E4B86" w:rsidRDefault="000E4B86">
      <w:pPr>
        <w:pStyle w:val="CommentText"/>
      </w:pPr>
      <w:r>
        <w:rPr>
          <w:rStyle w:val="CommentReference"/>
        </w:rPr>
        <w:annotationRef/>
      </w:r>
      <w:r>
        <w:t xml:space="preserve">I think the legend is actually showing a proportion? I recommend changing the legend to a percentage: i.e., 0-2%, 3-5%, etc. </w:t>
      </w:r>
    </w:p>
  </w:comment>
  <w:comment w:id="2" w:author="Chris Free" w:date="2020-03-30T14:21:00Z" w:initials="CMF">
    <w:p w14:paraId="1B32C8ED" w14:textId="67D047D0" w:rsidR="000E4B86" w:rsidRDefault="000E4B86">
      <w:pPr>
        <w:pStyle w:val="CommentText"/>
      </w:pPr>
      <w:r>
        <w:rPr>
          <w:rStyle w:val="CommentReference"/>
        </w:rPr>
        <w:annotationRef/>
      </w:r>
      <w:r>
        <w:t>Could delete. Legend is sufficient.</w:t>
      </w:r>
    </w:p>
  </w:comment>
  <w:comment w:id="3" w:author="Chris Free" w:date="2020-03-30T14:21:00Z" w:initials="CMF">
    <w:p w14:paraId="3C5FD280" w14:textId="1746CACA" w:rsidR="000E4B86" w:rsidRDefault="000E4B86">
      <w:pPr>
        <w:pStyle w:val="CommentText"/>
      </w:pPr>
      <w:r>
        <w:rPr>
          <w:rStyle w:val="CommentReference"/>
        </w:rPr>
        <w:annotationRef/>
      </w:r>
      <w:r>
        <w:t>Could you make slightly denser and thinner?</w:t>
      </w:r>
    </w:p>
  </w:comment>
  <w:comment w:id="4" w:author="Chris Free" w:date="2020-03-30T14:22:00Z" w:initials="CMF">
    <w:p w14:paraId="11DE6607" w14:textId="50EFB6DE" w:rsidR="000E4B86" w:rsidRDefault="000E4B86">
      <w:pPr>
        <w:pStyle w:val="CommentText"/>
      </w:pPr>
      <w:r>
        <w:rPr>
          <w:rStyle w:val="CommentReference"/>
        </w:rPr>
        <w:annotationRef/>
      </w:r>
      <w:r>
        <w:t>Short statement saying how estimated if not from AIS?</w:t>
      </w:r>
    </w:p>
  </w:comment>
  <w:comment w:id="5" w:author="Chris Free" w:date="2020-03-30T14:23:00Z" w:initials="CMF">
    <w:p w14:paraId="3779CF34" w14:textId="1D6EE439" w:rsidR="00E603E9" w:rsidRDefault="00E603E9">
      <w:pPr>
        <w:pStyle w:val="CommentText"/>
      </w:pPr>
      <w:r>
        <w:rPr>
          <w:rStyle w:val="CommentReference"/>
        </w:rPr>
        <w:annotationRef/>
      </w:r>
      <w:r>
        <w:t xml:space="preserve">Could you use a solid line for fishing and dashed lines for the reference food sectors? Could you use simpler silhouettes for the sectors rather than these detailed graphics? </w:t>
      </w:r>
    </w:p>
  </w:comment>
  <w:comment w:id="13" w:author="Chris Free" w:date="2020-03-30T15:18:00Z" w:initials="CMF">
    <w:p w14:paraId="188FCE5C" w14:textId="05126214" w:rsidR="00BF5564" w:rsidRDefault="00BF5564">
      <w:pPr>
        <w:pStyle w:val="CommentText"/>
      </w:pPr>
      <w:r>
        <w:rPr>
          <w:rStyle w:val="CommentReference"/>
        </w:rPr>
        <w:annotationRef/>
      </w:r>
      <w:r>
        <w:t>Something I don’t quite get about this is that even in LMEs where the majority of stocks are experiencing underfishing, shouldn’t some stocks also be experiencing overfishing and the gains should come from correcting both problems though correcting the overfishing problem reduces seafloor disturbance? Am I correct that both of those processes are happening and that we need to figure out how to re-design the figure to capture both?</w:t>
      </w:r>
    </w:p>
  </w:comment>
  <w:comment w:id="14" w:author="Chris Free" w:date="2020-03-30T15:15:00Z" w:initials="CMF">
    <w:p w14:paraId="4C4A47B8" w14:textId="6A18C192" w:rsidR="007A4BE1" w:rsidRDefault="007A4BE1">
      <w:pPr>
        <w:pStyle w:val="CommentText"/>
      </w:pPr>
      <w:r>
        <w:rPr>
          <w:rStyle w:val="CommentReference"/>
        </w:rPr>
        <w:annotationRef/>
      </w:r>
      <w:r>
        <w:t>Woah, they look tan (brownish, beige-</w:t>
      </w:r>
      <w:proofErr w:type="spellStart"/>
      <w:r>
        <w:t>ish</w:t>
      </w:r>
      <w:proofErr w:type="spellEnd"/>
      <w:r>
        <w:t xml:space="preserve">) to me! Is that an optical illusion or I have I just discovered that I’m color </w:t>
      </w:r>
      <w:r w:rsidR="000B6D5C">
        <w:t>deficient in some way?</w:t>
      </w:r>
    </w:p>
  </w:comment>
  <w:comment w:id="15" w:author="Chris Free" w:date="2020-03-30T15:20:00Z" w:initials="CMF">
    <w:p w14:paraId="36742776" w14:textId="026BE15B" w:rsidR="002E6A2E" w:rsidRDefault="002E6A2E">
      <w:pPr>
        <w:pStyle w:val="CommentText"/>
      </w:pPr>
      <w:r>
        <w:rPr>
          <w:rStyle w:val="CommentReference"/>
        </w:rPr>
        <w:annotationRef/>
      </w:r>
      <w:r>
        <w:t>Can we label the panels with letters and refer to them by their letter?</w:t>
      </w:r>
    </w:p>
  </w:comment>
  <w:comment w:id="16" w:author="Chris Free" w:date="2020-03-30T15:22:00Z" w:initials="CMF">
    <w:p w14:paraId="13A95233" w14:textId="3B0EF0DB" w:rsidR="00F66A23" w:rsidRDefault="00847603">
      <w:pPr>
        <w:pStyle w:val="CommentText"/>
      </w:pPr>
      <w:r>
        <w:rPr>
          <w:rStyle w:val="CommentReference"/>
        </w:rPr>
        <w:annotationRef/>
      </w:r>
      <w:r>
        <w:t>I think it would be neat to label or title these by the mechanism that leads to reduced habitat impacts. The top panel (A) gear with less contact (i.e., less disturbance via less contact)</w:t>
      </w:r>
      <w:r w:rsidR="00F66A23">
        <w:t>; (B) gear with no contact (e.g.</w:t>
      </w:r>
      <w:proofErr w:type="gramStart"/>
      <w:r w:rsidR="00F66A23">
        <w:t>,  electric</w:t>
      </w:r>
      <w:proofErr w:type="gramEnd"/>
      <w:r w:rsidR="00F66A23">
        <w:t xml:space="preserve"> pulse stimulates target species off bottom) </w:t>
      </w:r>
      <w:r>
        <w:t>and (</w:t>
      </w:r>
      <w:r w:rsidR="00F66A23">
        <w:t>C</w:t>
      </w:r>
      <w:r>
        <w:t>) gear with increased efficiency (i.e., less disturbance via less effort)</w:t>
      </w:r>
      <w:r w:rsidR="00F66A23">
        <w:t>.</w:t>
      </w:r>
    </w:p>
  </w:comment>
  <w:comment w:id="18" w:author="Chris Free" w:date="2020-03-30T15:36:00Z" w:initials="CMF">
    <w:p w14:paraId="30A43279" w14:textId="47A9A2B8" w:rsidR="00BC7214" w:rsidRDefault="00BC7214">
      <w:pPr>
        <w:pStyle w:val="CommentText"/>
      </w:pPr>
      <w:r>
        <w:rPr>
          <w:rStyle w:val="CommentReference"/>
        </w:rPr>
        <w:annotationRef/>
      </w:r>
      <w:r>
        <w:t>I would add a horizontal dashed line at zero and then drop a point and label where the orange line intersects the zero line. It says in the main text that this occurs at 30% but visually it looks like 33% to me?</w:t>
      </w:r>
      <w:r w:rsidR="00167C6A">
        <w:t xml:space="preserve"> </w:t>
      </w:r>
      <w:r w:rsidR="00167C6A">
        <w:t xml:space="preserve">I’d add a legend inside the figure that explain the green and orange </w:t>
      </w:r>
      <w:r w:rsidR="00167C6A">
        <w:t>lines.</w:t>
      </w:r>
      <w:bookmarkStart w:id="19" w:name="_GoBack"/>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3E2891" w15:done="0"/>
  <w15:commentEx w15:paraId="4583B938" w15:done="0"/>
  <w15:commentEx w15:paraId="1B32C8ED" w15:done="0"/>
  <w15:commentEx w15:paraId="3C5FD280" w15:done="0"/>
  <w15:commentEx w15:paraId="11DE6607" w15:done="0"/>
  <w15:commentEx w15:paraId="3779CF34" w15:done="0"/>
  <w15:commentEx w15:paraId="188FCE5C" w15:done="0"/>
  <w15:commentEx w15:paraId="4C4A47B8" w15:done="0"/>
  <w15:commentEx w15:paraId="36742776" w15:done="0"/>
  <w15:commentEx w15:paraId="13A95233" w15:done="0"/>
  <w15:commentEx w15:paraId="30A43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E2891" w16cid:durableId="222C7FFD"/>
  <w16cid:commentId w16cid:paraId="4583B938" w16cid:durableId="222C7E4E"/>
  <w16cid:commentId w16cid:paraId="1B32C8ED" w16cid:durableId="222C7ED9"/>
  <w16cid:commentId w16cid:paraId="3C5FD280" w16cid:durableId="222C7EFA"/>
  <w16cid:commentId w16cid:paraId="11DE6607" w16cid:durableId="222C7F24"/>
  <w16cid:commentId w16cid:paraId="3779CF34" w16cid:durableId="222C7F53"/>
  <w16cid:commentId w16cid:paraId="188FCE5C" w16cid:durableId="222C8C3B"/>
  <w16cid:commentId w16cid:paraId="4C4A47B8" w16cid:durableId="222C8B94"/>
  <w16cid:commentId w16cid:paraId="36742776" w16cid:durableId="222C8CCE"/>
  <w16cid:commentId w16cid:paraId="13A95233" w16cid:durableId="222C8D30"/>
  <w16cid:commentId w16cid:paraId="30A43279" w16cid:durableId="222C90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73B"/>
    <w:rsid w:val="00060155"/>
    <w:rsid w:val="000B6D5C"/>
    <w:rsid w:val="000E4B86"/>
    <w:rsid w:val="000E721A"/>
    <w:rsid w:val="0015573B"/>
    <w:rsid w:val="00167C6A"/>
    <w:rsid w:val="002231A3"/>
    <w:rsid w:val="002B0111"/>
    <w:rsid w:val="002D5BF3"/>
    <w:rsid w:val="002E6A2E"/>
    <w:rsid w:val="00320B7F"/>
    <w:rsid w:val="00372916"/>
    <w:rsid w:val="004166DD"/>
    <w:rsid w:val="00442B8C"/>
    <w:rsid w:val="004F167F"/>
    <w:rsid w:val="005F189E"/>
    <w:rsid w:val="005F54D3"/>
    <w:rsid w:val="007A4BE1"/>
    <w:rsid w:val="00847603"/>
    <w:rsid w:val="009075DD"/>
    <w:rsid w:val="009608AF"/>
    <w:rsid w:val="00BC7214"/>
    <w:rsid w:val="00BF5564"/>
    <w:rsid w:val="00C22D1C"/>
    <w:rsid w:val="00CF4F17"/>
    <w:rsid w:val="00E603E9"/>
    <w:rsid w:val="00EE0D8F"/>
    <w:rsid w:val="00F2045A"/>
    <w:rsid w:val="00F66A23"/>
    <w:rsid w:val="00F9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45A"/>
  <w15:chartTrackingRefBased/>
  <w15:docId w15:val="{40DA0EC3-E5EA-48C8-AACA-CA5B5A35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67F"/>
    <w:rPr>
      <w:rFonts w:ascii="Segoe UI" w:hAnsi="Segoe UI" w:cs="Segoe UI"/>
      <w:sz w:val="18"/>
      <w:szCs w:val="18"/>
    </w:rPr>
  </w:style>
  <w:style w:type="character" w:styleId="CommentReference">
    <w:name w:val="annotation reference"/>
    <w:basedOn w:val="DefaultParagraphFont"/>
    <w:uiPriority w:val="99"/>
    <w:semiHidden/>
    <w:unhideWhenUsed/>
    <w:rsid w:val="000E4B86"/>
    <w:rPr>
      <w:sz w:val="16"/>
      <w:szCs w:val="16"/>
    </w:rPr>
  </w:style>
  <w:style w:type="paragraph" w:styleId="CommentText">
    <w:name w:val="annotation text"/>
    <w:basedOn w:val="Normal"/>
    <w:link w:val="CommentTextChar"/>
    <w:uiPriority w:val="99"/>
    <w:semiHidden/>
    <w:unhideWhenUsed/>
    <w:rsid w:val="000E4B86"/>
    <w:pPr>
      <w:spacing w:line="240" w:lineRule="auto"/>
    </w:pPr>
    <w:rPr>
      <w:sz w:val="20"/>
      <w:szCs w:val="20"/>
    </w:rPr>
  </w:style>
  <w:style w:type="character" w:customStyle="1" w:styleId="CommentTextChar">
    <w:name w:val="Comment Text Char"/>
    <w:basedOn w:val="DefaultParagraphFont"/>
    <w:link w:val="CommentText"/>
    <w:uiPriority w:val="99"/>
    <w:semiHidden/>
    <w:rsid w:val="000E4B86"/>
    <w:rPr>
      <w:sz w:val="20"/>
      <w:szCs w:val="20"/>
    </w:rPr>
  </w:style>
  <w:style w:type="paragraph" w:styleId="CommentSubject">
    <w:name w:val="annotation subject"/>
    <w:basedOn w:val="CommentText"/>
    <w:next w:val="CommentText"/>
    <w:link w:val="CommentSubjectChar"/>
    <w:uiPriority w:val="99"/>
    <w:semiHidden/>
    <w:unhideWhenUsed/>
    <w:rsid w:val="000E4B86"/>
    <w:rPr>
      <w:b/>
      <w:bCs/>
    </w:rPr>
  </w:style>
  <w:style w:type="character" w:customStyle="1" w:styleId="CommentSubjectChar">
    <w:name w:val="Comment Subject Char"/>
    <w:basedOn w:val="CommentTextChar"/>
    <w:link w:val="CommentSubject"/>
    <w:uiPriority w:val="99"/>
    <w:semiHidden/>
    <w:rsid w:val="000E4B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dc:creator>
  <cp:keywords/>
  <dc:description/>
  <cp:lastModifiedBy>Chris Free</cp:lastModifiedBy>
  <cp:revision>19</cp:revision>
  <dcterms:created xsi:type="dcterms:W3CDTF">2019-12-06T18:05:00Z</dcterms:created>
  <dcterms:modified xsi:type="dcterms:W3CDTF">2020-03-30T22:41:00Z</dcterms:modified>
</cp:coreProperties>
</file>