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E18FA" w14:textId="77777777" w:rsidR="00E90C1D" w:rsidRPr="00694528" w:rsidRDefault="00E90C1D" w:rsidP="00E90C1D">
      <w:commentRangeStart w:id="0"/>
      <w:r w:rsidRPr="00694528">
        <w:rPr>
          <w:i/>
          <w:iCs/>
          <w:sz w:val="28"/>
          <w:szCs w:val="28"/>
        </w:rPr>
        <w:t>Avoiding</w:t>
      </w:r>
      <w:commentRangeEnd w:id="0"/>
      <w:r w:rsidR="0059567D">
        <w:rPr>
          <w:rStyle w:val="CommentReference"/>
        </w:rPr>
        <w:commentReference w:id="0"/>
      </w:r>
      <w:r w:rsidRPr="00694528">
        <w:rPr>
          <w:i/>
          <w:iCs/>
          <w:sz w:val="28"/>
          <w:szCs w:val="28"/>
        </w:rPr>
        <w:t xml:space="preserve"> tradeoffs between global wild seafood production and seafloor impacts through fisheries innovation</w:t>
      </w:r>
    </w:p>
    <w:p w14:paraId="3DA5C40D" w14:textId="77777777" w:rsidR="00F11F93" w:rsidRPr="00694528" w:rsidRDefault="00F11F93" w:rsidP="00E90C1D"/>
    <w:p w14:paraId="5CBDADD8" w14:textId="660EE064" w:rsidR="00E90C1D" w:rsidRPr="00694528" w:rsidRDefault="00E90C1D" w:rsidP="00E90C1D">
      <w:pPr>
        <w:rPr>
          <w:vertAlign w:val="superscript"/>
        </w:rPr>
      </w:pPr>
      <w:r w:rsidRPr="00694528">
        <w:t>T. Scott Smeltz</w:t>
      </w:r>
      <w:r w:rsidRPr="00694528">
        <w:rPr>
          <w:vertAlign w:val="superscript"/>
        </w:rPr>
        <w:t>1,2</w:t>
      </w:r>
      <w:r w:rsidRPr="00694528">
        <w:t>, Suresh A. Sethi</w:t>
      </w:r>
      <w:r w:rsidRPr="00694528">
        <w:rPr>
          <w:vertAlign w:val="superscript"/>
        </w:rPr>
        <w:t>2,3</w:t>
      </w:r>
      <w:r w:rsidRPr="00694528">
        <w:t>, Bradley Harris</w:t>
      </w:r>
      <w:r w:rsidRPr="00694528">
        <w:rPr>
          <w:vertAlign w:val="superscript"/>
        </w:rPr>
        <w:t>2</w:t>
      </w:r>
      <w:r w:rsidRPr="00694528">
        <w:t xml:space="preserve">, Jonathan </w:t>
      </w:r>
      <w:ins w:id="1" w:author="Jonathan Grabowski" w:date="2020-06-21T06:49:00Z">
        <w:r w:rsidR="00086061">
          <w:t xml:space="preserve">H. </w:t>
        </w:r>
      </w:ins>
      <w:r w:rsidRPr="00694528">
        <w:t>Grabowski</w:t>
      </w:r>
      <w:r w:rsidRPr="00694528">
        <w:rPr>
          <w:vertAlign w:val="superscript"/>
        </w:rPr>
        <w:t>4</w:t>
      </w:r>
      <w:r w:rsidRPr="00694528">
        <w:t>, Olaf P. Jensen</w:t>
      </w:r>
      <w:r w:rsidRPr="00694528">
        <w:rPr>
          <w:vertAlign w:val="superscript"/>
        </w:rPr>
        <w:t>5</w:t>
      </w:r>
      <w:r w:rsidRPr="00694528">
        <w:t>, Christopher M. Free</w:t>
      </w:r>
      <w:r w:rsidRPr="00694528">
        <w:rPr>
          <w:vertAlign w:val="superscript"/>
        </w:rPr>
        <w:t>6</w:t>
      </w:r>
    </w:p>
    <w:p w14:paraId="73C317F9" w14:textId="77777777" w:rsidR="00E90C1D" w:rsidRPr="00694528" w:rsidRDefault="00E90C1D" w:rsidP="00E90C1D">
      <w:pPr>
        <w:rPr>
          <w:vertAlign w:val="superscript"/>
        </w:rPr>
      </w:pPr>
    </w:p>
    <w:p w14:paraId="5777EA5E" w14:textId="4F79EFC7" w:rsidR="00E0650A" w:rsidRPr="00694528" w:rsidRDefault="00E90C1D" w:rsidP="00E90C1D">
      <w:pPr>
        <w:rPr>
          <w:vertAlign w:val="superscript"/>
        </w:rPr>
      </w:pPr>
      <w:r w:rsidRPr="00694528">
        <w:rPr>
          <w:vertAlign w:val="superscript"/>
        </w:rPr>
        <w:t>1</w:t>
      </w:r>
      <w:del w:id="2" w:author="Chris Free" w:date="2020-05-29T17:07:00Z">
        <w:r w:rsidR="00E0650A" w:rsidRPr="00694528" w:rsidDel="00C818AD">
          <w:delText xml:space="preserve"> </w:delText>
        </w:r>
      </w:del>
      <w:r w:rsidR="00E0650A" w:rsidRPr="00694528">
        <w:t>New York Cooperative Fish and Wildlife Research Unit, Department of Natural Resources, Cornell University, Ithaca</w:t>
      </w:r>
      <w:ins w:id="3" w:author="Chris Free" w:date="2020-05-29T17:07:00Z">
        <w:r w:rsidR="00C818AD">
          <w:t>,</w:t>
        </w:r>
      </w:ins>
      <w:r w:rsidR="00E0650A" w:rsidRPr="00694528">
        <w:t xml:space="preserve"> NY 14853, USA</w:t>
      </w:r>
      <w:r w:rsidR="00E0650A" w:rsidRPr="00694528">
        <w:rPr>
          <w:vertAlign w:val="superscript"/>
        </w:rPr>
        <w:t xml:space="preserve"> </w:t>
      </w:r>
    </w:p>
    <w:p w14:paraId="09304740" w14:textId="4AB55C07" w:rsidR="00E90C1D" w:rsidRPr="00694528" w:rsidRDefault="00E90C1D" w:rsidP="00E90C1D">
      <w:r w:rsidRPr="00694528">
        <w:rPr>
          <w:vertAlign w:val="superscript"/>
        </w:rPr>
        <w:t>2</w:t>
      </w:r>
      <w:r w:rsidRPr="00694528">
        <w:t>Alaska Pacific University, Fisheries, Aquatic Science and Technology (FAST) Laboratory</w:t>
      </w:r>
      <w:r w:rsidR="00E0650A" w:rsidRPr="00694528">
        <w:t>, Anchorage, AK 99508, USA</w:t>
      </w:r>
    </w:p>
    <w:p w14:paraId="1C2A0C10" w14:textId="77777777" w:rsidR="00E90C1D" w:rsidRPr="00694528" w:rsidRDefault="00E90C1D" w:rsidP="00E90C1D">
      <w:r w:rsidRPr="00694528">
        <w:rPr>
          <w:vertAlign w:val="superscript"/>
        </w:rPr>
        <w:t>3</w:t>
      </w:r>
      <w:r w:rsidRPr="00694528">
        <w:t>U.S. Geological Survey, New York Cooperative Fish and Wildlife Unit, Cornell University, Ithaca, NY 14853, USA.</w:t>
      </w:r>
    </w:p>
    <w:p w14:paraId="141D82EE" w14:textId="757EC856" w:rsidR="00E90C1D" w:rsidRPr="00694528" w:rsidRDefault="00E90C1D" w:rsidP="00E90C1D">
      <w:r w:rsidRPr="00694528">
        <w:rPr>
          <w:vertAlign w:val="superscript"/>
        </w:rPr>
        <w:t>4</w:t>
      </w:r>
      <w:r w:rsidRPr="00694528">
        <w:t>Department of Marine and Environmental Sciences, Marine Science Center, Northeastern University, Nahant, MA 01907</w:t>
      </w:r>
      <w:ins w:id="4" w:author="Chris Free" w:date="2020-05-29T17:07:00Z">
        <w:r w:rsidR="00C818AD">
          <w:t>,</w:t>
        </w:r>
      </w:ins>
      <w:r w:rsidRPr="00694528">
        <w:t xml:space="preserve"> USA.  </w:t>
      </w:r>
    </w:p>
    <w:p w14:paraId="4B349204" w14:textId="78E016AC" w:rsidR="00E90C1D" w:rsidRPr="00694528" w:rsidRDefault="00E90C1D" w:rsidP="00E90C1D">
      <w:r w:rsidRPr="00694528">
        <w:rPr>
          <w:vertAlign w:val="superscript"/>
        </w:rPr>
        <w:t>5</w:t>
      </w:r>
      <w:r w:rsidRPr="00694528">
        <w:t>Department of Marine and Coastal Sciences, Rutgers University, New Brunswick, NJ</w:t>
      </w:r>
      <w:ins w:id="5" w:author="Chris Free" w:date="2020-05-29T17:07:00Z">
        <w:r w:rsidR="00C818AD">
          <w:t>,</w:t>
        </w:r>
      </w:ins>
      <w:r w:rsidRPr="00694528">
        <w:t xml:space="preserve"> 08901, USA</w:t>
      </w:r>
    </w:p>
    <w:p w14:paraId="3AD28E14" w14:textId="77777777" w:rsidR="00E90C1D" w:rsidRPr="00694528" w:rsidRDefault="00E90C1D" w:rsidP="00E90C1D">
      <w:r w:rsidRPr="00694528">
        <w:rPr>
          <w:vertAlign w:val="superscript"/>
        </w:rPr>
        <w:t>6</w:t>
      </w:r>
      <w:r w:rsidRPr="00694528">
        <w:t xml:space="preserve">Bren School of Environmental Science and Management, University of California, Santa Barbara, Santa Barbara, CA, 93106, USA. </w:t>
      </w:r>
    </w:p>
    <w:p w14:paraId="3AA15AF3" w14:textId="77777777" w:rsidR="00E90C1D" w:rsidRPr="00694528" w:rsidRDefault="00E90C1D" w:rsidP="00E90C1D">
      <w:pPr>
        <w:rPr>
          <w:vertAlign w:val="superscript"/>
        </w:rPr>
      </w:pPr>
    </w:p>
    <w:p w14:paraId="5B2AF345" w14:textId="755C8F34" w:rsidR="00E90C1D" w:rsidRPr="00694528" w:rsidRDefault="00E0650A" w:rsidP="00E90C1D">
      <w:r w:rsidRPr="00694528">
        <w:t>Keywords: benthic habitat</w:t>
      </w:r>
      <w:r w:rsidR="00E90C1D" w:rsidRPr="00694528">
        <w:t xml:space="preserve">; trawl fisheries; gear modifications; maximum sustainable yield; land sparing  </w:t>
      </w:r>
    </w:p>
    <w:p w14:paraId="19C3737D" w14:textId="77777777" w:rsidR="00E90C1D" w:rsidRPr="00694528" w:rsidRDefault="00E90C1D" w:rsidP="00E90C1D"/>
    <w:p w14:paraId="7A323895" w14:textId="0984FF70" w:rsidR="00E90C1D" w:rsidRPr="00694528" w:rsidRDefault="00E90C1D" w:rsidP="00E90C1D">
      <w:r w:rsidRPr="00694528">
        <w:t>Abstract (max 200 words</w:t>
      </w:r>
      <w:r w:rsidR="00A7752A" w:rsidRPr="00694528">
        <w:t>, currentl</w:t>
      </w:r>
      <w:r w:rsidR="00E0650A" w:rsidRPr="00694528">
        <w:t>y 207</w:t>
      </w:r>
      <w:r w:rsidRPr="00694528">
        <w:t>)</w:t>
      </w:r>
    </w:p>
    <w:p w14:paraId="73B1927A" w14:textId="02DDA8C0" w:rsidR="00E90C1D" w:rsidRPr="00694528" w:rsidRDefault="00E90C1D" w:rsidP="00E90C1D">
      <w:pPr>
        <w:spacing w:line="360" w:lineRule="auto"/>
        <w:ind w:firstLine="540"/>
      </w:pPr>
      <w:r w:rsidRPr="00694528">
        <w:t xml:space="preserve">Wild </w:t>
      </w:r>
      <w:del w:id="6" w:author="Suresh Andrew Sethi" w:date="2020-05-28T20:45:00Z">
        <w:r w:rsidRPr="00694528" w:rsidDel="004C3F38">
          <w:delText xml:space="preserve">harvested </w:delText>
        </w:r>
      </w:del>
      <w:r w:rsidRPr="00694528">
        <w:t>seafood is an important component of the global food supply, satisfying 8% of animal-based protein demands</w:t>
      </w:r>
      <w:r w:rsidRPr="00694528">
        <w:fldChar w:fldCharType="begin" w:fldLock="1"/>
      </w:r>
      <w:r w:rsidRPr="00694528">
        <w:instrText>ADDIN CSL_CITATION {"citationItems":[{"id":"ITEM-1","itemData":{"ISBN":"9789251305621","author":[{"dropping-particle":"","family":"FAO","given":"","non-dropping-particle":"","parse-names":false,"suffix":""}],"id":"ITEM-1","issued":{"date-parts":[["2018"]]},"number-of-pages":"210","title":"The state of world fisheries and agriculture 2018 - meeting the sustainable development goals","type":"book"},"uris":["http://www.mendeley.com/documents/?uuid=6d8f2883-cf69-48a0-b436-29e7cd30d51b"]}],"mendeley":{"formattedCitation":"&lt;sup&gt;1&lt;/sup&gt;","plainTextFormattedCitation":"1","previouslyFormattedCitation":"&lt;sup&gt;1&lt;/sup&gt;"},"properties":{"noteIndex":0},"schema":"https://github.com/citation-style-language/schema/raw/master/csl-citation.json"}</w:instrText>
      </w:r>
      <w:r w:rsidRPr="00694528">
        <w:fldChar w:fldCharType="separate"/>
      </w:r>
      <w:r w:rsidRPr="00694528">
        <w:rPr>
          <w:noProof/>
          <w:vertAlign w:val="superscript"/>
        </w:rPr>
        <w:t>1</w:t>
      </w:r>
      <w:r w:rsidRPr="00694528">
        <w:fldChar w:fldCharType="end"/>
      </w:r>
      <w:r w:rsidRPr="00694528">
        <w:t xml:space="preserve">.  </w:t>
      </w:r>
      <w:del w:id="7" w:author="Suresh Andrew Sethi" w:date="2020-05-28T20:25:00Z">
        <w:r w:rsidRPr="00694528" w:rsidDel="00754DE9">
          <w:delText xml:space="preserve">Yet the benefits of </w:delText>
        </w:r>
        <w:r w:rsidR="00E6451D" w:rsidRPr="00694528" w:rsidDel="00754DE9">
          <w:delText>seafood</w:delText>
        </w:r>
        <w:r w:rsidRPr="00694528" w:rsidDel="00754DE9">
          <w:delText xml:space="preserve"> production </w:delText>
        </w:r>
      </w:del>
      <w:del w:id="8" w:author="Suresh Andrew Sethi" w:date="2020-05-28T19:43:00Z">
        <w:r w:rsidRPr="00694528" w:rsidDel="00B61A33">
          <w:delText>come a</w:delText>
        </w:r>
        <w:r w:rsidR="0065554A" w:rsidRPr="00694528" w:rsidDel="00B61A33">
          <w:delText>t</w:delText>
        </w:r>
        <w:r w:rsidRPr="00694528" w:rsidDel="00B61A33">
          <w:delText xml:space="preserve"> </w:delText>
        </w:r>
        <w:r w:rsidR="0065554A" w:rsidRPr="00694528" w:rsidDel="00B61A33">
          <w:delText xml:space="preserve">a </w:delText>
        </w:r>
        <w:r w:rsidRPr="00694528" w:rsidDel="00B61A33">
          <w:delText>cost to marine ecosystems</w:delText>
        </w:r>
      </w:del>
      <w:del w:id="9" w:author="Suresh Andrew Sethi" w:date="2020-05-28T20:25:00Z">
        <w:r w:rsidRPr="00694528" w:rsidDel="00754DE9">
          <w:delText xml:space="preserve">.  </w:delText>
        </w:r>
      </w:del>
      <w:r w:rsidRPr="00694528">
        <w:t xml:space="preserve">Trawls and other </w:t>
      </w:r>
      <w:del w:id="10" w:author="Suresh Andrew Sethi" w:date="2020-05-28T20:01:00Z">
        <w:r w:rsidR="0065554A" w:rsidRPr="00694528" w:rsidDel="00A0186B">
          <w:delText xml:space="preserve">mobile </w:delText>
        </w:r>
      </w:del>
      <w:r w:rsidRPr="00694528">
        <w:t xml:space="preserve">bottom-tendered </w:t>
      </w:r>
      <w:del w:id="11" w:author="Suresh Andrew Sethi" w:date="2020-05-28T20:42:00Z">
        <w:r w:rsidRPr="00694528" w:rsidDel="004C3F38">
          <w:delText>gear</w:delText>
        </w:r>
      </w:del>
      <w:ins w:id="12" w:author="Suresh Andrew Sethi" w:date="2020-05-28T20:42:00Z">
        <w:r w:rsidR="004C3F38" w:rsidRPr="00694528">
          <w:t xml:space="preserve">fisheries </w:t>
        </w:r>
      </w:ins>
      <w:commentRangeStart w:id="13"/>
      <w:commentRangeStart w:id="14"/>
      <w:commentRangeStart w:id="15"/>
      <w:ins w:id="16" w:author="Suresh Andrew Sethi" w:date="2020-05-28T20:27:00Z">
        <w:r w:rsidR="00754DE9" w:rsidRPr="00694528">
          <w:t>dominate catches from the seafloor</w:t>
        </w:r>
      </w:ins>
      <w:ins w:id="17" w:author="Chris Free" w:date="2020-05-29T17:08:00Z">
        <w:r w:rsidR="00C818AD">
          <w:t xml:space="preserve"> </w:t>
        </w:r>
      </w:ins>
      <w:commentRangeEnd w:id="13"/>
      <w:r w:rsidR="007B4682">
        <w:rPr>
          <w:rStyle w:val="CommentReference"/>
        </w:rPr>
        <w:commentReference w:id="13"/>
      </w:r>
      <w:commentRangeEnd w:id="14"/>
      <w:r w:rsidR="007B4682">
        <w:rPr>
          <w:rStyle w:val="CommentReference"/>
        </w:rPr>
        <w:commentReference w:id="14"/>
      </w:r>
      <w:commentRangeEnd w:id="15"/>
      <w:r w:rsidR="00086061">
        <w:rPr>
          <w:rStyle w:val="CommentReference"/>
        </w:rPr>
        <w:commentReference w:id="15"/>
      </w:r>
      <w:ins w:id="18" w:author="Suresh Andrew Sethi" w:date="2020-05-28T20:24:00Z">
        <w:del w:id="19" w:author="Chris Free" w:date="2020-05-29T17:08:00Z">
          <w:r w:rsidR="00754DE9" w:rsidRPr="00694528" w:rsidDel="00C818AD">
            <w:delText xml:space="preserve">, but </w:delText>
          </w:r>
        </w:del>
      </w:ins>
      <w:ins w:id="20" w:author="Suresh Andrew Sethi" w:date="2020-05-28T20:30:00Z">
        <w:del w:id="21" w:author="Chris Free" w:date="2020-05-29T17:08:00Z">
          <w:r w:rsidR="00754DE9" w:rsidRPr="00694528" w:rsidDel="00C818AD">
            <w:delText>these gears</w:delText>
          </w:r>
        </w:del>
      </w:ins>
      <w:del w:id="22" w:author="Chris Free" w:date="2020-05-29T17:08:00Z">
        <w:r w:rsidRPr="00694528" w:rsidDel="00C818AD">
          <w:delText xml:space="preserve">s can </w:delText>
        </w:r>
      </w:del>
      <w:ins w:id="23" w:author="Suresh Andrew Sethi" w:date="2020-05-28T20:30:00Z">
        <w:del w:id="24" w:author="Chris Free" w:date="2020-05-29T17:08:00Z">
          <w:r w:rsidR="00754DE9" w:rsidRPr="00694528" w:rsidDel="00C818AD">
            <w:delText xml:space="preserve"> </w:delText>
          </w:r>
        </w:del>
      </w:ins>
      <w:ins w:id="25" w:author="Chris Free" w:date="2020-05-29T17:08:00Z">
        <w:r w:rsidR="00C818AD">
          <w:t xml:space="preserve">and </w:t>
        </w:r>
      </w:ins>
      <w:ins w:id="26" w:author="Suresh Andrew Sethi" w:date="2020-05-28T20:31:00Z">
        <w:r w:rsidR="00754DE9" w:rsidRPr="00694528">
          <w:t>can</w:t>
        </w:r>
      </w:ins>
      <w:ins w:id="27" w:author="Suresh Andrew Sethi" w:date="2020-05-28T20:30:00Z">
        <w:r w:rsidR="00754DE9" w:rsidRPr="00694528">
          <w:t xml:space="preserve"> </w:t>
        </w:r>
      </w:ins>
      <w:del w:id="28" w:author="Jonathan Grabowski" w:date="2020-06-21T06:50:00Z">
        <w:r w:rsidR="00E0650A" w:rsidRPr="00694528" w:rsidDel="00086061">
          <w:delText xml:space="preserve">impact </w:delText>
        </w:r>
      </w:del>
      <w:ins w:id="29" w:author="Jonathan Grabowski" w:date="2020-06-21T06:53:00Z">
        <w:r w:rsidR="00086061">
          <w:t>impact</w:t>
        </w:r>
      </w:ins>
      <w:ins w:id="30" w:author="Jonathan Grabowski" w:date="2020-06-21T06:50:00Z">
        <w:r w:rsidR="00086061" w:rsidRPr="00694528">
          <w:t xml:space="preserve"> </w:t>
        </w:r>
      </w:ins>
      <w:del w:id="31" w:author="Suresh Andrew Sethi" w:date="2020-05-28T19:53:00Z">
        <w:r w:rsidRPr="00694528" w:rsidDel="001C078C">
          <w:delText xml:space="preserve">seafloor </w:delText>
        </w:r>
      </w:del>
      <w:ins w:id="32" w:author="Suresh Andrew Sethi" w:date="2020-05-28T19:53:00Z">
        <w:r w:rsidR="001C078C" w:rsidRPr="00694528">
          <w:t xml:space="preserve">benthic </w:t>
        </w:r>
      </w:ins>
      <w:r w:rsidRPr="00694528">
        <w:t>habitat</w:t>
      </w:r>
      <w:r w:rsidR="00E0650A" w:rsidRPr="00694528">
        <w:t>s</w:t>
      </w:r>
      <w:ins w:id="33" w:author="Jonathan Grabowski" w:date="2020-06-21T06:54:00Z">
        <w:r w:rsidR="00086061">
          <w:t>, thereby degrading</w:t>
        </w:r>
      </w:ins>
      <w:r w:rsidRPr="00694528">
        <w:t xml:space="preserve"> </w:t>
      </w:r>
      <w:del w:id="34" w:author="Jonathan Grabowski" w:date="2020-06-21T06:50:00Z">
        <w:r w:rsidRPr="00694528" w:rsidDel="00086061">
          <w:delText>that support</w:delText>
        </w:r>
      </w:del>
      <w:del w:id="35" w:author="Jonathan Grabowski" w:date="2020-06-21T06:53:00Z">
        <w:r w:rsidRPr="00694528" w:rsidDel="00086061">
          <w:delText xml:space="preserve"> </w:delText>
        </w:r>
      </w:del>
      <w:r w:rsidRPr="00694528">
        <w:t>marine ecosystem</w:t>
      </w:r>
      <w:ins w:id="36" w:author="Jonathan Grabowski" w:date="2020-06-21T06:51:00Z">
        <w:r w:rsidR="00086061">
          <w:t>s</w:t>
        </w:r>
      </w:ins>
      <w:del w:id="37" w:author="Jonathan Grabowski" w:date="2020-06-21T06:50:00Z">
        <w:r w:rsidRPr="00694528" w:rsidDel="00086061">
          <w:delText xml:space="preserve"> </w:delText>
        </w:r>
        <w:commentRangeStart w:id="38"/>
        <w:r w:rsidRPr="00694528" w:rsidDel="00086061">
          <w:delText>integrity</w:delText>
        </w:r>
      </w:del>
      <w:commentRangeEnd w:id="38"/>
      <w:r w:rsidR="00086061">
        <w:rPr>
          <w:rStyle w:val="CommentReference"/>
        </w:rPr>
        <w:commentReference w:id="38"/>
      </w:r>
      <w:r w:rsidRPr="00694528">
        <w:t>.  C</w:t>
      </w:r>
      <w:r w:rsidR="00E0650A" w:rsidRPr="00694528">
        <w:t xml:space="preserve">onsequently, mitigating </w:t>
      </w:r>
      <w:del w:id="39" w:author="Suresh Andrew Sethi" w:date="2020-05-28T19:43:00Z">
        <w:r w:rsidR="00E0650A" w:rsidRPr="00694528" w:rsidDel="00B61A33">
          <w:delText>these</w:delText>
        </w:r>
        <w:r w:rsidRPr="00694528" w:rsidDel="00B61A33">
          <w:delText xml:space="preserve"> </w:delText>
        </w:r>
      </w:del>
      <w:ins w:id="40" w:author="Suresh Andrew Sethi" w:date="2020-05-28T19:43:00Z">
        <w:r w:rsidR="00B61A33" w:rsidRPr="00694528">
          <w:t xml:space="preserve">seafloor </w:t>
        </w:r>
      </w:ins>
      <w:r w:rsidRPr="00694528">
        <w:t xml:space="preserve">impacts is a key </w:t>
      </w:r>
      <w:del w:id="41" w:author="Jonathan Grabowski" w:date="2020-06-21T06:58:00Z">
        <w:r w:rsidRPr="00694528" w:rsidDel="00DD16E3">
          <w:delText xml:space="preserve">ecosystem </w:delText>
        </w:r>
      </w:del>
      <w:ins w:id="42" w:author="Jonathan Grabowski" w:date="2020-06-21T06:58:00Z">
        <w:r w:rsidR="00DD16E3">
          <w:t>management</w:t>
        </w:r>
        <w:r w:rsidR="00DD16E3" w:rsidRPr="00694528">
          <w:t xml:space="preserve"> </w:t>
        </w:r>
      </w:ins>
      <w:r w:rsidRPr="00694528">
        <w:t xml:space="preserve">consideration for </w:t>
      </w:r>
      <w:del w:id="43" w:author="Suresh Andrew Sethi" w:date="2020-05-28T19:59:00Z">
        <w:r w:rsidRPr="00694528" w:rsidDel="001C078C">
          <w:delText xml:space="preserve">maintaining </w:delText>
        </w:r>
      </w:del>
      <w:r w:rsidRPr="00694528">
        <w:t>sustainable fisheries.  Here, we estimate global seafloor disturbance from fishing and quantify</w:t>
      </w:r>
      <w:ins w:id="44" w:author="Jonathan Grabowski" w:date="2020-06-21T07:00:00Z">
        <w:r w:rsidR="00DD16E3">
          <w:t xml:space="preserve"> the additional</w:t>
        </w:r>
      </w:ins>
      <w:r w:rsidRPr="00694528">
        <w:t xml:space="preserve"> </w:t>
      </w:r>
      <w:r w:rsidR="00E0650A" w:rsidRPr="00694528">
        <w:t xml:space="preserve">habitat </w:t>
      </w:r>
      <w:ins w:id="45" w:author="Jonathan Grabowski" w:date="2020-06-21T06:58:00Z">
        <w:r w:rsidR="00DD16E3">
          <w:t>impact</w:t>
        </w:r>
      </w:ins>
      <w:ins w:id="46" w:author="Jonathan Grabowski" w:date="2020-06-21T07:00:00Z">
        <w:r w:rsidR="00DD16E3">
          <w:t>s</w:t>
        </w:r>
      </w:ins>
      <w:ins w:id="47" w:author="Jonathan Grabowski" w:date="2020-06-21T06:59:00Z">
        <w:r w:rsidR="00DD16E3">
          <w:t xml:space="preserve"> </w:t>
        </w:r>
      </w:ins>
      <w:del w:id="48" w:author="Jonathan Grabowski" w:date="2020-06-21T07:00:00Z">
        <w:r w:rsidRPr="00694528" w:rsidDel="00DD16E3">
          <w:delText xml:space="preserve">tradeoffs </w:delText>
        </w:r>
      </w:del>
      <w:r w:rsidR="00E0650A" w:rsidRPr="00694528">
        <w:t xml:space="preserve">associated with </w:t>
      </w:r>
      <w:r w:rsidRPr="00694528">
        <w:t>maximizing seafood production</w:t>
      </w:r>
      <w:ins w:id="49" w:author="Suresh Andrew Sethi" w:date="2020-05-28T20:46:00Z">
        <w:r w:rsidR="004C3F38" w:rsidRPr="00694528">
          <w:t xml:space="preserve"> to meet growing </w:t>
        </w:r>
      </w:ins>
      <w:ins w:id="50" w:author="Jonathan Grabowski" w:date="2020-06-21T06:59:00Z">
        <w:r w:rsidR="00DD16E3">
          <w:t xml:space="preserve">global </w:t>
        </w:r>
      </w:ins>
      <w:ins w:id="51" w:author="Suresh Andrew Sethi" w:date="2020-05-28T20:46:00Z">
        <w:r w:rsidR="004C3F38" w:rsidRPr="00694528">
          <w:t>food demands</w:t>
        </w:r>
      </w:ins>
      <w:r w:rsidRPr="00694528">
        <w:t xml:space="preserve">. </w:t>
      </w:r>
      <w:del w:id="52" w:author="Suresh Andrew Sethi" w:date="2020-05-28T20:15:00Z">
        <w:r w:rsidRPr="00694528" w:rsidDel="00A0186B">
          <w:delText xml:space="preserve"> </w:delText>
        </w:r>
      </w:del>
      <w:del w:id="53" w:author="Suresh Andrew Sethi" w:date="2020-05-28T20:02:00Z">
        <w:r w:rsidRPr="00694528" w:rsidDel="00A0186B">
          <w:delText>Globally</w:delText>
        </w:r>
      </w:del>
      <w:ins w:id="54" w:author="Suresh Andrew Sethi" w:date="2020-05-28T20:03:00Z">
        <w:r w:rsidR="00A0186B" w:rsidRPr="00694528">
          <w:t>Currently</w:t>
        </w:r>
      </w:ins>
      <w:ins w:id="55" w:author="Chris Free" w:date="2020-05-29T17:09:00Z">
        <w:r w:rsidR="00C818AD">
          <w:t>,</w:t>
        </w:r>
      </w:ins>
      <w:ins w:id="56" w:author="Suresh Andrew Sethi" w:date="2020-05-28T20:15:00Z">
        <w:r w:rsidR="00A0186B" w:rsidRPr="00694528">
          <w:t xml:space="preserve"> </w:t>
        </w:r>
      </w:ins>
      <w:del w:id="57" w:author="Suresh Andrew Sethi" w:date="2020-05-28T20:03:00Z">
        <w:r w:rsidRPr="00694528" w:rsidDel="00A0186B">
          <w:delText xml:space="preserve">, </w:delText>
        </w:r>
      </w:del>
      <w:del w:id="58" w:author="Suresh Andrew Sethi" w:date="2020-05-28T19:43:00Z">
        <w:r w:rsidRPr="00694528" w:rsidDel="00B61A33">
          <w:delText xml:space="preserve">we estimate </w:delText>
        </w:r>
      </w:del>
      <w:r w:rsidRPr="00694528">
        <w:t>8%</w:t>
      </w:r>
      <w:ins w:id="59" w:author="Suresh Andrew Sethi" w:date="2020-05-28T19:59:00Z">
        <w:r w:rsidR="001C078C" w:rsidRPr="00694528">
          <w:t xml:space="preserve"> (3.4 million km</w:t>
        </w:r>
        <w:r w:rsidR="001C078C" w:rsidRPr="00694528">
          <w:rPr>
            <w:vertAlign w:val="superscript"/>
          </w:rPr>
          <w:t>2</w:t>
        </w:r>
        <w:r w:rsidR="001C078C" w:rsidRPr="00694528">
          <w:t>)</w:t>
        </w:r>
      </w:ins>
      <w:r w:rsidRPr="00694528">
        <w:t xml:space="preserve"> of the </w:t>
      </w:r>
      <w:del w:id="60" w:author="Suresh Andrew Sethi" w:date="2020-05-28T20:43:00Z">
        <w:r w:rsidRPr="00694528" w:rsidDel="004C3F38">
          <w:delText xml:space="preserve">world’s </w:delText>
        </w:r>
      </w:del>
      <w:r w:rsidRPr="00694528">
        <w:t xml:space="preserve">continental shelf </w:t>
      </w:r>
      <w:del w:id="61" w:author="Suresh Andrew Sethi" w:date="2020-05-28T19:59:00Z">
        <w:r w:rsidRPr="00694528" w:rsidDel="001C078C">
          <w:delText>(3.4 million km</w:delText>
        </w:r>
        <w:r w:rsidRPr="00694528" w:rsidDel="001C078C">
          <w:rPr>
            <w:vertAlign w:val="superscript"/>
          </w:rPr>
          <w:delText>2</w:delText>
        </w:r>
        <w:r w:rsidRPr="00694528" w:rsidDel="001C078C">
          <w:delText xml:space="preserve"> of seafloor)</w:delText>
        </w:r>
      </w:del>
      <w:del w:id="62" w:author="Suresh Andrew Sethi" w:date="2020-05-28T20:08:00Z">
        <w:r w:rsidRPr="00694528" w:rsidDel="00A0186B">
          <w:delText xml:space="preserve"> </w:delText>
        </w:r>
      </w:del>
      <w:r w:rsidRPr="00694528">
        <w:t xml:space="preserve">is </w:t>
      </w:r>
      <w:del w:id="63" w:author="Suresh Andrew Sethi" w:date="2020-05-28T20:03:00Z">
        <w:r w:rsidRPr="00694528" w:rsidDel="00A0186B">
          <w:delText xml:space="preserve">currently </w:delText>
        </w:r>
      </w:del>
      <w:r w:rsidRPr="00694528">
        <w:t xml:space="preserve">impacted by </w:t>
      </w:r>
      <w:del w:id="64" w:author="Suresh Andrew Sethi" w:date="2020-05-28T19:50:00Z">
        <w:r w:rsidRPr="00694528" w:rsidDel="00BE3654">
          <w:delText xml:space="preserve">trawls and other </w:delText>
        </w:r>
      </w:del>
      <w:del w:id="65" w:author="Jonathan Grabowski" w:date="2020-06-21T07:03:00Z">
        <w:r w:rsidRPr="00694528" w:rsidDel="00DD16E3">
          <w:delText xml:space="preserve">bottom-tendered </w:delText>
        </w:r>
      </w:del>
      <w:ins w:id="66" w:author="Jonathan Grabowski" w:date="2020-06-21T07:03:00Z">
        <w:r w:rsidR="00DD16E3">
          <w:t xml:space="preserve">fishing </w:t>
        </w:r>
      </w:ins>
      <w:r w:rsidRPr="00694528">
        <w:t>gear</w:t>
      </w:r>
      <w:del w:id="67" w:author="Jonathan Grabowski" w:date="2020-06-21T07:03:00Z">
        <w:r w:rsidR="00E6451D" w:rsidRPr="00694528" w:rsidDel="00DD16E3">
          <w:delText>s</w:delText>
        </w:r>
      </w:del>
      <w:r w:rsidR="0065554A" w:rsidRPr="00694528">
        <w:t xml:space="preserve">, </w:t>
      </w:r>
      <w:commentRangeStart w:id="68"/>
      <w:ins w:id="69" w:author="Suresh Andrew Sethi" w:date="2020-05-28T19:43:00Z">
        <w:r w:rsidR="00B61A33" w:rsidRPr="00694528">
          <w:t xml:space="preserve">a seafloor </w:t>
        </w:r>
      </w:ins>
      <w:ins w:id="70" w:author="Suresh Andrew Sethi" w:date="2020-05-28T20:18:00Z">
        <w:r w:rsidR="00A0186B" w:rsidRPr="00694528">
          <w:t>area</w:t>
        </w:r>
      </w:ins>
      <w:ins w:id="71" w:author="Suresh Andrew Sethi" w:date="2020-05-28T19:43:00Z">
        <w:r w:rsidR="00B61A33" w:rsidRPr="00694528">
          <w:t xml:space="preserve"> </w:t>
        </w:r>
      </w:ins>
      <w:del w:id="72" w:author="Suresh Andrew Sethi" w:date="2020-05-28T19:44:00Z">
        <w:r w:rsidR="0065554A" w:rsidRPr="00694528" w:rsidDel="00B61A33">
          <w:delText xml:space="preserve">a </w:delText>
        </w:r>
        <w:r w:rsidR="00E6451D" w:rsidRPr="00694528" w:rsidDel="00B61A33">
          <w:delText>“land use”</w:delText>
        </w:r>
        <w:r w:rsidR="0065554A" w:rsidRPr="00694528" w:rsidDel="00B61A33">
          <w:delText xml:space="preserve"> cost </w:delText>
        </w:r>
      </w:del>
      <w:del w:id="73" w:author="Suresh Andrew Sethi" w:date="2020-05-28T20:00:00Z">
        <w:r w:rsidR="0065554A" w:rsidRPr="00694528" w:rsidDel="001C078C">
          <w:delText xml:space="preserve">that is </w:delText>
        </w:r>
      </w:del>
      <w:r w:rsidR="0065554A" w:rsidRPr="00694528">
        <w:t xml:space="preserve">comparable to </w:t>
      </w:r>
      <w:ins w:id="74" w:author="Chris Free" w:date="2020-05-29T17:10:00Z">
        <w:r w:rsidR="00C818AD">
          <w:t xml:space="preserve">the </w:t>
        </w:r>
      </w:ins>
      <w:ins w:id="75" w:author="Suresh Andrew Sethi" w:date="2020-05-28T19:44:00Z">
        <w:r w:rsidR="00B61A33" w:rsidRPr="00694528">
          <w:t xml:space="preserve">land </w:t>
        </w:r>
        <w:del w:id="76" w:author="Chris Free" w:date="2020-05-29T17:10:00Z">
          <w:r w:rsidR="00B61A33" w:rsidRPr="00694528" w:rsidDel="00C818AD">
            <w:delText>u</w:delText>
          </w:r>
        </w:del>
      </w:ins>
      <w:ins w:id="77" w:author="Chris Free" w:date="2020-05-29T17:10:00Z">
        <w:r w:rsidR="00C818AD">
          <w:t>area used in</w:t>
        </w:r>
      </w:ins>
      <w:ins w:id="78" w:author="Suresh Andrew Sethi" w:date="2020-05-28T19:44:00Z">
        <w:del w:id="79" w:author="Chris Free" w:date="2020-05-29T17:10:00Z">
          <w:r w:rsidR="00B61A33" w:rsidRPr="00694528" w:rsidDel="00C818AD">
            <w:delText xml:space="preserve">se in </w:delText>
          </w:r>
        </w:del>
      </w:ins>
      <w:ins w:id="80" w:author="Chris Free" w:date="2020-05-29T17:10:00Z">
        <w:r w:rsidR="00C818AD">
          <w:t xml:space="preserve"> </w:t>
        </w:r>
      </w:ins>
      <w:r w:rsidR="0065554A" w:rsidRPr="00694528">
        <w:t xml:space="preserve">terrestrial </w:t>
      </w:r>
      <w:del w:id="81" w:author="Chris Free" w:date="2020-05-29T17:10:00Z">
        <w:r w:rsidR="0065554A" w:rsidRPr="00694528" w:rsidDel="00C818AD">
          <w:delText xml:space="preserve">sourced </w:delText>
        </w:r>
      </w:del>
      <w:r w:rsidR="0065554A" w:rsidRPr="00694528">
        <w:t>protein</w:t>
      </w:r>
      <w:ins w:id="82" w:author="Chris Free" w:date="2020-05-29T17:10:00Z">
        <w:r w:rsidR="00C818AD">
          <w:t xml:space="preserve"> production</w:t>
        </w:r>
      </w:ins>
      <w:commentRangeEnd w:id="68"/>
      <w:r w:rsidR="00DD16E3">
        <w:rPr>
          <w:rStyle w:val="CommentReference"/>
        </w:rPr>
        <w:commentReference w:id="68"/>
      </w:r>
      <w:r w:rsidR="00E6451D" w:rsidRPr="00694528">
        <w:t xml:space="preserve">.  </w:t>
      </w:r>
      <w:r w:rsidRPr="00694528">
        <w:t>If</w:t>
      </w:r>
      <w:ins w:id="83" w:author="Suresh Andrew Sethi" w:date="2020-05-28T19:46:00Z">
        <w:r w:rsidR="00B61A33" w:rsidRPr="00694528">
          <w:t xml:space="preserve"> </w:t>
        </w:r>
        <w:del w:id="84" w:author="Jonathan Grabowski" w:date="2020-06-21T07:03:00Z">
          <w:r w:rsidR="00B61A33" w:rsidRPr="00694528" w:rsidDel="00DD16E3">
            <w:delText>bottom-tendered</w:delText>
          </w:r>
        </w:del>
      </w:ins>
      <w:ins w:id="85" w:author="Jonathan Grabowski" w:date="2020-06-21T07:03:00Z">
        <w:r w:rsidR="00DD16E3">
          <w:t>these</w:t>
        </w:r>
      </w:ins>
      <w:ins w:id="86" w:author="Suresh Andrew Sethi" w:date="2020-05-28T19:46:00Z">
        <w:r w:rsidR="00B61A33" w:rsidRPr="00694528">
          <w:t xml:space="preserve"> fisheries</w:t>
        </w:r>
      </w:ins>
      <w:del w:id="87" w:author="Suresh Andrew Sethi" w:date="2020-05-28T19:46:00Z">
        <w:r w:rsidRPr="00694528" w:rsidDel="00B61A33">
          <w:delText xml:space="preserve"> </w:delText>
        </w:r>
        <w:r w:rsidRPr="00694528" w:rsidDel="00B61A33">
          <w:lastRenderedPageBreak/>
          <w:delText>these fisheries</w:delText>
        </w:r>
      </w:del>
      <w:r w:rsidRPr="00694528">
        <w:t xml:space="preserve"> were managed to achieve maximum sustainable yield</w:t>
      </w:r>
      <w:ins w:id="88" w:author="Suresh Andrew Sethi" w:date="2020-05-28T20:50:00Z">
        <w:r w:rsidR="004C3F38" w:rsidRPr="00694528">
          <w:t>s</w:t>
        </w:r>
      </w:ins>
      <w:r w:rsidRPr="00694528">
        <w:t xml:space="preserve">, </w:t>
      </w:r>
      <w:del w:id="89" w:author="Suresh Andrew Sethi" w:date="2020-05-28T19:51:00Z">
        <w:r w:rsidRPr="00694528" w:rsidDel="00BE3654">
          <w:delText xml:space="preserve">we estimate </w:delText>
        </w:r>
      </w:del>
      <w:r w:rsidRPr="00694528">
        <w:t xml:space="preserve">global harvests </w:t>
      </w:r>
      <w:del w:id="90" w:author="Suresh Andrew Sethi" w:date="2020-05-28T19:57:00Z">
        <w:r w:rsidRPr="00694528" w:rsidDel="001C078C">
          <w:delText xml:space="preserve">from these </w:delText>
        </w:r>
        <w:r w:rsidR="00E0650A" w:rsidRPr="00694528" w:rsidDel="001C078C">
          <w:delText>fisheries</w:delText>
        </w:r>
        <w:r w:rsidRPr="00694528" w:rsidDel="001C078C">
          <w:delText xml:space="preserve"> </w:delText>
        </w:r>
      </w:del>
      <w:r w:rsidRPr="00694528">
        <w:t xml:space="preserve">could increase </w:t>
      </w:r>
      <w:del w:id="91" w:author="Suresh Andrew Sethi" w:date="2020-05-28T19:47:00Z">
        <w:r w:rsidRPr="00694528" w:rsidDel="00B61A33">
          <w:delText xml:space="preserve">sustainably </w:delText>
        </w:r>
      </w:del>
      <w:r w:rsidRPr="00694528">
        <w:t>by 22% (9.1 million mt</w:t>
      </w:r>
      <w:ins w:id="92" w:author="Suresh Andrew Sethi" w:date="2020-05-28T20:50:00Z">
        <w:r w:rsidR="004C3F38" w:rsidRPr="00694528">
          <w:t>/year</w:t>
        </w:r>
      </w:ins>
      <w:del w:id="93" w:author="Suresh Andrew Sethi" w:date="2020-05-28T20:50:00Z">
        <w:r w:rsidRPr="00694528" w:rsidDel="004C3F38">
          <w:delText xml:space="preserve"> year</w:delText>
        </w:r>
        <w:r w:rsidRPr="00694528" w:rsidDel="004C3F38">
          <w:rPr>
            <w:vertAlign w:val="superscript"/>
          </w:rPr>
          <w:delText>-1</w:delText>
        </w:r>
      </w:del>
      <w:del w:id="94" w:author="Suresh Andrew Sethi" w:date="2020-05-28T20:00:00Z">
        <w:r w:rsidRPr="00694528" w:rsidDel="001C078C">
          <w:delText xml:space="preserve"> of additional harvest</w:delText>
        </w:r>
      </w:del>
      <w:r w:rsidRPr="00694528">
        <w:t xml:space="preserve">), but </w:t>
      </w:r>
      <w:del w:id="95" w:author="Suresh Andrew Sethi" w:date="2020-05-28T19:47:00Z">
        <w:r w:rsidR="0065554A" w:rsidRPr="00694528" w:rsidDel="00B61A33">
          <w:delText>lead to</w:delText>
        </w:r>
      </w:del>
      <w:ins w:id="96" w:author="Suresh Andrew Sethi" w:date="2020-05-28T20:20:00Z">
        <w:r w:rsidR="00A0186B" w:rsidRPr="00694528">
          <w:t>with</w:t>
        </w:r>
      </w:ins>
      <w:r w:rsidR="0065554A" w:rsidRPr="00694528">
        <w:t xml:space="preserve"> </w:t>
      </w:r>
      <w:r w:rsidRPr="00694528">
        <w:t xml:space="preserve">a 10% increase in the </w:t>
      </w:r>
      <w:del w:id="97" w:author="Suresh Andrew Sethi" w:date="2020-05-28T20:52:00Z">
        <w:r w:rsidRPr="00694528" w:rsidDel="00135AE7">
          <w:delText xml:space="preserve">area of </w:delText>
        </w:r>
      </w:del>
      <w:r w:rsidRPr="00694528">
        <w:t xml:space="preserve">seafloor </w:t>
      </w:r>
      <w:ins w:id="98" w:author="Suresh Andrew Sethi" w:date="2020-05-28T20:52:00Z">
        <w:r w:rsidR="00135AE7" w:rsidRPr="00694528">
          <w:t xml:space="preserve">area </w:t>
        </w:r>
      </w:ins>
      <w:r w:rsidRPr="00694528">
        <w:t>impacted (290,000 km</w:t>
      </w:r>
      <w:r w:rsidRPr="00694528">
        <w:rPr>
          <w:vertAlign w:val="superscript"/>
        </w:rPr>
        <w:t>2</w:t>
      </w:r>
      <w:r w:rsidRPr="00694528">
        <w:t>)</w:t>
      </w:r>
      <w:r w:rsidR="00E0650A" w:rsidRPr="00694528">
        <w:t>.</w:t>
      </w:r>
      <w:r w:rsidRPr="00694528">
        <w:t xml:space="preserve"> </w:t>
      </w:r>
      <w:r w:rsidR="00E0650A" w:rsidRPr="00694528">
        <w:t xml:space="preserve"> </w:t>
      </w:r>
      <w:commentRangeStart w:id="99"/>
      <w:commentRangeStart w:id="100"/>
      <w:del w:id="101" w:author="Suresh Andrew Sethi" w:date="2020-05-28T20:08:00Z">
        <w:r w:rsidRPr="00694528" w:rsidDel="00A0186B">
          <w:delText xml:space="preserve">However, </w:delText>
        </w:r>
        <w:r w:rsidR="0065554A" w:rsidRPr="00694528" w:rsidDel="00A0186B">
          <w:delText>m</w:delText>
        </w:r>
      </w:del>
      <w:ins w:id="102" w:author="Suresh Andrew Sethi" w:date="2020-05-28T20:53:00Z">
        <w:r w:rsidR="00135AE7" w:rsidRPr="00694528">
          <w:t>Fishing modifications</w:t>
        </w:r>
      </w:ins>
      <w:del w:id="103" w:author="Suresh Andrew Sethi" w:date="2020-05-28T20:53:00Z">
        <w:r w:rsidR="0065554A" w:rsidRPr="00694528" w:rsidDel="00135AE7">
          <w:delText xml:space="preserve">odifications to fishing </w:delText>
        </w:r>
      </w:del>
      <w:del w:id="104" w:author="Suresh Andrew Sethi" w:date="2020-05-28T20:05:00Z">
        <w:r w:rsidR="0065554A" w:rsidRPr="00694528" w:rsidDel="00A0186B">
          <w:delText>gears</w:delText>
        </w:r>
      </w:del>
      <w:r w:rsidR="0065554A" w:rsidRPr="00694528">
        <w:t xml:space="preserve"> </w:t>
      </w:r>
      <w:commentRangeEnd w:id="99"/>
      <w:r w:rsidR="007B4682">
        <w:rPr>
          <w:rStyle w:val="CommentReference"/>
        </w:rPr>
        <w:commentReference w:id="99"/>
      </w:r>
      <w:commentRangeEnd w:id="100"/>
      <w:r w:rsidR="00DD16E3">
        <w:rPr>
          <w:rStyle w:val="CommentReference"/>
        </w:rPr>
        <w:commentReference w:id="100"/>
      </w:r>
      <w:r w:rsidR="0065554A" w:rsidRPr="00694528">
        <w:t xml:space="preserve">that </w:t>
      </w:r>
      <w:r w:rsidRPr="00694528">
        <w:t>reduce gear-seafloor interactions may provide a means to over</w:t>
      </w:r>
      <w:r w:rsidR="00E0650A" w:rsidRPr="00694528">
        <w:t>come this tradeoff</w:t>
      </w:r>
      <w:r w:rsidRPr="00694528">
        <w:t xml:space="preserve">.  </w:t>
      </w:r>
      <w:del w:id="105" w:author="Suresh Andrew Sethi" w:date="2020-05-28T20:32:00Z">
        <w:r w:rsidRPr="00694528" w:rsidDel="00C039BD">
          <w:delText xml:space="preserve">We estimate </w:delText>
        </w:r>
      </w:del>
      <w:del w:id="106" w:author="Suresh Andrew Sethi" w:date="2020-05-28T20:09:00Z">
        <w:r w:rsidRPr="00694528" w:rsidDel="00A0186B">
          <w:delText xml:space="preserve">that </w:delText>
        </w:r>
      </w:del>
      <w:del w:id="107" w:author="Suresh Andrew Sethi" w:date="2020-05-28T20:32:00Z">
        <w:r w:rsidRPr="00694528" w:rsidDel="00C039BD">
          <w:delText>a</w:delText>
        </w:r>
      </w:del>
      <w:ins w:id="108" w:author="Suresh Andrew Sethi" w:date="2020-05-28T20:32:00Z">
        <w:r w:rsidR="00C039BD" w:rsidRPr="00694528">
          <w:t>A</w:t>
        </w:r>
      </w:ins>
      <w:r w:rsidRPr="00694528">
        <w:t xml:space="preserve"> global reduction in gear-seafloor interactions </w:t>
      </w:r>
      <w:del w:id="109" w:author="Suresh Andrew Sethi" w:date="2020-05-28T20:09:00Z">
        <w:r w:rsidRPr="00694528" w:rsidDel="00A0186B">
          <w:delText>by</w:delText>
        </w:r>
      </w:del>
      <w:ins w:id="110" w:author="Suresh Andrew Sethi" w:date="2020-05-28T20:09:00Z">
        <w:r w:rsidR="00A0186B" w:rsidRPr="00694528">
          <w:t>of</w:t>
        </w:r>
      </w:ins>
      <w:r w:rsidRPr="00694528">
        <w:t xml:space="preserve"> 30%—an amount within the range of existing gear modifications—could mitigate the increase in habitat impacts associated with </w:t>
      </w:r>
      <w:del w:id="111" w:author="Suresh Andrew Sethi" w:date="2020-05-28T20:06:00Z">
        <w:r w:rsidRPr="00694528" w:rsidDel="00A0186B">
          <w:delText xml:space="preserve">fishing that </w:delText>
        </w:r>
      </w:del>
      <w:del w:id="112" w:author="Suresh Andrew Sethi" w:date="2020-05-28T20:09:00Z">
        <w:r w:rsidRPr="00694528" w:rsidDel="00A0186B">
          <w:delText>maximi</w:delText>
        </w:r>
      </w:del>
      <w:ins w:id="113" w:author="Suresh Andrew Sethi" w:date="2020-05-28T20:09:00Z">
        <w:r w:rsidR="00A0186B" w:rsidRPr="00694528">
          <w:t>maximum</w:t>
        </w:r>
      </w:ins>
      <w:del w:id="114" w:author="Suresh Andrew Sethi" w:date="2020-05-28T20:06:00Z">
        <w:r w:rsidRPr="00694528" w:rsidDel="00A0186B">
          <w:delText>zes</w:delText>
        </w:r>
      </w:del>
      <w:r w:rsidRPr="00694528">
        <w:t xml:space="preserve"> sustainable harvests from bottom</w:t>
      </w:r>
      <w:del w:id="115" w:author="Jonathan Grabowski" w:date="2020-06-21T07:05:00Z">
        <w:r w:rsidR="00A7752A" w:rsidRPr="00694528" w:rsidDel="00DD16E3">
          <w:delText>-</w:delText>
        </w:r>
        <w:r w:rsidRPr="00694528" w:rsidDel="00DD16E3">
          <w:delText>tendered</w:delText>
        </w:r>
      </w:del>
      <w:r w:rsidRPr="00694528">
        <w:t xml:space="preserve"> fisheries</w:t>
      </w:r>
      <w:ins w:id="116" w:author="Suresh Andrew Sethi" w:date="2020-05-28T19:54:00Z">
        <w:r w:rsidR="001C078C" w:rsidRPr="00694528">
          <w:t>.</w:t>
        </w:r>
      </w:ins>
      <w:ins w:id="117" w:author="Suresh Andrew Sethi" w:date="2020-05-28T20:41:00Z">
        <w:r w:rsidR="00B12F5C" w:rsidRPr="00694528">
          <w:t xml:space="preserve"> </w:t>
        </w:r>
      </w:ins>
      <w:commentRangeStart w:id="118"/>
      <w:ins w:id="119" w:author="Suresh Andrew Sethi" w:date="2020-05-29T09:13:00Z">
        <w:r w:rsidR="00B25097" w:rsidRPr="00694528">
          <w:t>Current</w:t>
        </w:r>
      </w:ins>
      <w:ins w:id="120" w:author="Chris Free" w:date="2020-05-29T17:12:00Z">
        <w:r w:rsidR="00C818AD">
          <w:t xml:space="preserve"> </w:t>
        </w:r>
      </w:ins>
      <w:ins w:id="121" w:author="Suresh Andrew Sethi" w:date="2020-05-29T09:13:00Z">
        <w:del w:id="122" w:author="Chris Free" w:date="2020-05-29T17:12:00Z">
          <w:r w:rsidR="00B25097" w:rsidRPr="00694528" w:rsidDel="00C818AD">
            <w:delText>ly</w:delText>
          </w:r>
        </w:del>
      </w:ins>
      <w:ins w:id="123" w:author="Suresh Andrew Sethi" w:date="2020-05-28T20:41:00Z">
        <w:del w:id="124" w:author="Chris Free" w:date="2020-05-29T17:12:00Z">
          <w:r w:rsidR="00B12F5C" w:rsidRPr="00694528" w:rsidDel="00C818AD">
            <w:delText xml:space="preserve"> </w:delText>
          </w:r>
        </w:del>
        <w:r w:rsidR="00B12F5C" w:rsidRPr="00694528">
          <w:t>p</w:t>
        </w:r>
      </w:ins>
      <w:ins w:id="125" w:author="Suresh Andrew Sethi" w:date="2020-05-28T20:13:00Z">
        <w:r w:rsidR="00A0186B" w:rsidRPr="00694528">
          <w:t>rogress in implementing gear modifications</w:t>
        </w:r>
      </w:ins>
      <w:ins w:id="126" w:author="Suresh Andrew Sethi" w:date="2020-05-28T19:54:00Z">
        <w:r w:rsidR="001C078C" w:rsidRPr="00694528">
          <w:t xml:space="preserve"> remains slow</w:t>
        </w:r>
      </w:ins>
      <w:ins w:id="127" w:author="Suresh Andrew Sethi" w:date="2020-05-28T19:49:00Z">
        <w:r w:rsidR="00BE3654" w:rsidRPr="00694528">
          <w:t xml:space="preserve">, emphasizing </w:t>
        </w:r>
      </w:ins>
      <w:ins w:id="128" w:author="Suresh Andrew Sethi" w:date="2020-05-28T20:33:00Z">
        <w:r w:rsidR="00C039BD" w:rsidRPr="00694528">
          <w:t>opportunities to advance</w:t>
        </w:r>
      </w:ins>
      <w:ins w:id="129" w:author="Suresh Andrew Sethi" w:date="2020-05-28T19:49:00Z">
        <w:r w:rsidR="00BE3654" w:rsidRPr="00694528">
          <w:t xml:space="preserve"> technical innovations to balance food production and habitat impacts in the world’s fisheries</w:t>
        </w:r>
      </w:ins>
      <w:r w:rsidRPr="00694528">
        <w:t>.</w:t>
      </w:r>
      <w:commentRangeEnd w:id="118"/>
      <w:r w:rsidR="007A205B">
        <w:rPr>
          <w:rStyle w:val="CommentReference"/>
        </w:rPr>
        <w:commentReference w:id="118"/>
      </w:r>
    </w:p>
    <w:p w14:paraId="7E4D5751" w14:textId="77777777" w:rsidR="00E90C1D" w:rsidRPr="00694528" w:rsidRDefault="00E90C1D" w:rsidP="00E90C1D">
      <w:pPr>
        <w:spacing w:line="360" w:lineRule="auto"/>
      </w:pPr>
    </w:p>
    <w:p w14:paraId="781BA826" w14:textId="77777777" w:rsidR="00E90C1D" w:rsidRPr="00694528" w:rsidRDefault="00E90C1D" w:rsidP="00E90C1D">
      <w:pPr>
        <w:spacing w:line="360" w:lineRule="auto"/>
      </w:pPr>
      <w:r w:rsidRPr="00694528">
        <w:t>Introduction</w:t>
      </w:r>
    </w:p>
    <w:p w14:paraId="580E9F08" w14:textId="032FD88E" w:rsidR="00E90C1D" w:rsidRPr="00694528" w:rsidRDefault="00E90C1D" w:rsidP="00E90C1D">
      <w:pPr>
        <w:spacing w:line="360" w:lineRule="auto"/>
        <w:ind w:firstLine="540"/>
      </w:pPr>
      <w:r w:rsidRPr="00694528">
        <w:t xml:space="preserve">Wild harvested seafood is a key component of diets throughout the world, accounting for 8% of </w:t>
      </w:r>
      <w:del w:id="130" w:author="Suresh Andrew Sethi" w:date="2020-05-28T20:53:00Z">
        <w:r w:rsidRPr="00694528" w:rsidDel="00D219E7">
          <w:delText>all</w:delText>
        </w:r>
      </w:del>
      <w:r w:rsidRPr="00694528">
        <w:t xml:space="preserve"> animal-based protein consumed globally</w:t>
      </w:r>
      <w:r w:rsidRPr="00694528">
        <w:fldChar w:fldCharType="begin" w:fldLock="1"/>
      </w:r>
      <w:r w:rsidRPr="00694528">
        <w:instrText>ADDIN CSL_CITATION {"citationItems":[{"id":"ITEM-1","itemData":{"ISBN":"9789251305621","author":[{"dropping-particle":"","family":"FAO","given":"","non-dropping-particle":"","parse-names":false,"suffix":""}],"id":"ITEM-1","issued":{"date-parts":[["2018"]]},"number-of-pages":"210","title":"The state of world fisheries and agriculture 2018 - meeting the sustainable development goals","type":"book"},"uris":["http://www.mendeley.com/documents/?uuid=6d8f2883-cf69-48a0-b436-29e7cd30d51b"]}],"mendeley":{"formattedCitation":"&lt;sup&gt;1&lt;/sup&gt;","plainTextFormattedCitation":"1","previouslyFormattedCitation":"&lt;sup&gt;1&lt;/sup&gt;"},"properties":{"noteIndex":0},"schema":"https://github.com/citation-style-language/schema/raw/master/csl-citation.json"}</w:instrText>
      </w:r>
      <w:r w:rsidRPr="00694528">
        <w:fldChar w:fldCharType="separate"/>
      </w:r>
      <w:r w:rsidRPr="00694528">
        <w:rPr>
          <w:noProof/>
          <w:vertAlign w:val="superscript"/>
        </w:rPr>
        <w:t>1</w:t>
      </w:r>
      <w:r w:rsidRPr="00694528">
        <w:fldChar w:fldCharType="end"/>
      </w:r>
      <w:r w:rsidRPr="00694528">
        <w:t>.  Human population growth coupled with increasing per capita protein consumption is projected to increase global demand for protein by as much as 50% by 2050</w:t>
      </w:r>
      <w:r w:rsidRPr="00694528">
        <w:fldChar w:fldCharType="begin" w:fldLock="1"/>
      </w:r>
      <w:r w:rsidR="00F60A4A" w:rsidRPr="00694528">
        <w:instrText>ADDIN CSL_CITATION {"citationItems":[{"id":"ITEM-1","itemData":{"DOI":"10.1002/jso.2930300113","ISSN":"10969098","abstract":"This paper is a re-make of Chapters 1-3 of the Interim Report World Agriculture: towards 2030/2050 (FAO, 2006). In addition, this new paper includes a Chapter 4 on production factors (land, water, yields, fertilizers). Revised and more recent data have been used as basis for the new projections, as follows: (a) updated historical data from the Food Balance Sheets 1961-2007 as of June 2010; (b) undernourishment estimates from The State of Food Insecurity in the World 2010 (SOFI) and related new parameters (CVs, minimum daily energy requirements) are used in the projections; (c) new population data and projections from the UN World Population Prospects -Revision of 2008; (d) new GDP data and projections from the World Bank; (e) a new base year of 2005/2007 (the previous edition used the base year 1999/2001); (f) updated estimates of land resources from the new evaluation of the Global Agro-ecological Zones (GAEZ) study of FAO and IIASA. Estimates of land under forest and in protected areas from the GAEZ are taken into account and excluded from the estimates of land areas suitable for crop production into which agriculture could expand in the future; (g) updated estimates of existing irrigation, renewable water resources and potentials for irrigation expansion; and (h) changes in the text as required by the new historical data and projections. Like the interim report, this re-make does not include projections for the Fisheries and Forestry sectors. Calories from fish are, however, included, in the food consumption projections, along with those from other commodities (e.g. spices) not analysed individually.","author":[{"dropping-particle":"","family":"Alexandratos","given":"Nikos","non-dropping-particle":"","parse-names":false,"suffix":""},{"dropping-particle":"","family":"Bruinsma","given":"Jelle","non-dropping-particle":"","parse-names":false,"suffix":""}],"container-title":"ESA Working paper No. 12-03","id":"ITEM-1","issued":{"date-parts":[["2012"]]},"publisher-place":"Rome, FAO","title":"World agriculture towards 2030/2050: the 2012 revision","type":"report"},"uris":["http://www.mendeley.com/documents/?uuid=bc61fa6e-58c8-4190-a71c-cee51fa31f0e"]}],"mendeley":{"formattedCitation":"&lt;sup&gt;2&lt;/sup&gt;","plainTextFormattedCitation":"2","previouslyFormattedCitation":"&lt;sup&gt;2&lt;/sup&gt;"},"properties":{"noteIndex":0},"schema":"https://github.com/citation-style-language/schema/raw/master/csl-citation.json"}</w:instrText>
      </w:r>
      <w:r w:rsidRPr="00694528">
        <w:fldChar w:fldCharType="separate"/>
      </w:r>
      <w:r w:rsidR="001225AD" w:rsidRPr="00694528">
        <w:rPr>
          <w:noProof/>
          <w:vertAlign w:val="superscript"/>
        </w:rPr>
        <w:t>2</w:t>
      </w:r>
      <w:r w:rsidRPr="00694528">
        <w:fldChar w:fldCharType="end"/>
      </w:r>
      <w:r w:rsidRPr="00694528">
        <w:t xml:space="preserve">.  Meeting this demand will require increasing production across multiple food sectors including wild </w:t>
      </w:r>
      <w:del w:id="131" w:author="Suresh Andrew Sethi" w:date="2020-05-28T20:53:00Z">
        <w:r w:rsidRPr="00694528" w:rsidDel="00D219E7">
          <w:delText xml:space="preserve">harvested </w:delText>
        </w:r>
      </w:del>
      <w:ins w:id="132" w:author="Suresh Andrew Sethi" w:date="2020-05-28T20:53:00Z">
        <w:r w:rsidR="00D219E7" w:rsidRPr="00694528">
          <w:t xml:space="preserve">capture </w:t>
        </w:r>
      </w:ins>
      <w:r w:rsidRPr="00694528">
        <w:t xml:space="preserve">seafood.  Although </w:t>
      </w:r>
      <w:del w:id="133" w:author="Suresh Andrew Sethi" w:date="2020-05-28T20:54:00Z">
        <w:r w:rsidRPr="00694528" w:rsidDel="00D219E7">
          <w:delText>the annual harvest of wild seafood</w:delText>
        </w:r>
      </w:del>
      <w:ins w:id="134" w:author="Suresh Andrew Sethi" w:date="2020-05-28T20:54:00Z">
        <w:r w:rsidR="00D219E7" w:rsidRPr="00694528">
          <w:t>commercial fisheries catches have</w:t>
        </w:r>
      </w:ins>
      <w:del w:id="135" w:author="Suresh Andrew Sethi" w:date="2020-05-28T20:54:00Z">
        <w:r w:rsidRPr="00694528" w:rsidDel="00D219E7">
          <w:delText xml:space="preserve"> has</w:delText>
        </w:r>
      </w:del>
      <w:r w:rsidRPr="00694528">
        <w:t xml:space="preserve"> remained relatively stable over the last several decades, recent </w:t>
      </w:r>
      <w:del w:id="136" w:author="Chris Free" w:date="2020-05-29T17:13:00Z">
        <w:r w:rsidRPr="00694528" w:rsidDel="00C818AD">
          <w:delText xml:space="preserve">global </w:delText>
        </w:r>
      </w:del>
      <w:r w:rsidRPr="00694528">
        <w:t xml:space="preserve">analyses </w:t>
      </w:r>
      <w:del w:id="137" w:author="Chris Free" w:date="2020-05-29T17:13:00Z">
        <w:r w:rsidRPr="00694528" w:rsidDel="00C818AD">
          <w:delText>have indicated</w:delText>
        </w:r>
      </w:del>
      <w:ins w:id="138" w:author="Chris Free" w:date="2020-05-29T17:13:00Z">
        <w:r w:rsidR="00C818AD">
          <w:t>indicate</w:t>
        </w:r>
      </w:ins>
      <w:r w:rsidRPr="00694528">
        <w:t xml:space="preserve"> that increasing global harvest may be achieved not only by improved management of overexploited stocks, but also by increasing fishing pressure on underexploited stocks</w:t>
      </w:r>
      <w:r w:rsidRPr="00694528">
        <w:fldChar w:fldCharType="begin" w:fldLock="1"/>
      </w:r>
      <w:r w:rsidR="00F60A4A" w:rsidRPr="00694528">
        <w:instrText>ADDIN CSL_CITATION {"citationItems":[{"id":"ITEM-1","itemData":{"DOI":"10.1016/j.marpol.2017.02.003","ISSN":"0308-597X","author":[{"dropping-particle":"","family":"Hilborn","given":"Ray","non-dropping-particle":"","parse-names":false,"suffix":""},{"dropping-particle":"","family":"Costello","given":"Christopher","non-dropping-particle":"","parse-names":false,"suffix":""}],"container-title":"Marine Policy","id":"ITEM-1","issued":{"date-parts":[["2018"]]},"page":"350-355","publisher":"Elsevier Ltd","title":"The potential for blue growth in marine fish yield , profit and abundance of fish in the ocean","type":"article-journal","volume":"87"},"uris":["http://www.mendeley.com/documents/?uuid=1760ac75-96fd-4c3b-99e7-bcddd167f62d"]}],"mendeley":{"formattedCitation":"&lt;sup&gt;3&lt;/sup&gt;","plainTextFormattedCitation":"3","previouslyFormattedCitation":"&lt;sup&gt;3&lt;/sup&gt;"},"properties":{"noteIndex":0},"schema":"https://github.com/citation-style-language/schema/raw/master/csl-citation.json"}</w:instrText>
      </w:r>
      <w:r w:rsidRPr="00694528">
        <w:fldChar w:fldCharType="separate"/>
      </w:r>
      <w:r w:rsidR="001225AD" w:rsidRPr="00694528">
        <w:rPr>
          <w:noProof/>
          <w:vertAlign w:val="superscript"/>
        </w:rPr>
        <w:t>3</w:t>
      </w:r>
      <w:r w:rsidRPr="00694528">
        <w:fldChar w:fldCharType="end"/>
      </w:r>
      <w:r w:rsidRPr="00694528">
        <w:t xml:space="preserve">.  </w:t>
      </w:r>
      <w:commentRangeStart w:id="139"/>
      <w:r w:rsidRPr="00694528">
        <w:rPr>
          <w:strike/>
          <w:rPrChange w:id="140" w:author="Suresh Andrew Sethi" w:date="2020-05-29T11:25:00Z">
            <w:rPr/>
          </w:rPrChange>
        </w:rPr>
        <w:t>The challenge is to achieve this additional harvest while minimizing added environmental impacts.</w:t>
      </w:r>
      <w:commentRangeEnd w:id="139"/>
      <w:r w:rsidR="00D219E7" w:rsidRPr="00694528">
        <w:rPr>
          <w:rStyle w:val="CommentReference"/>
          <w:strike/>
          <w:rPrChange w:id="141" w:author="Suresh Andrew Sethi" w:date="2020-05-29T11:25:00Z">
            <w:rPr>
              <w:rStyle w:val="CommentReference"/>
            </w:rPr>
          </w:rPrChange>
        </w:rPr>
        <w:commentReference w:id="139"/>
      </w:r>
      <w:ins w:id="142" w:author="Suresh Andrew Sethi" w:date="2020-05-29T11:24:00Z">
        <w:r w:rsidR="003563E8" w:rsidRPr="00694528">
          <w:t xml:space="preserve"> Additional harvest opportunities, however, present a challenge in managing</w:t>
        </w:r>
      </w:ins>
      <w:ins w:id="143" w:author="Jonathan Grabowski" w:date="2020-06-22T08:22:00Z">
        <w:r w:rsidR="0017068B">
          <w:t xml:space="preserve"> and minimizing</w:t>
        </w:r>
      </w:ins>
      <w:ins w:id="144" w:author="Suresh Andrew Sethi" w:date="2020-05-29T11:24:00Z">
        <w:r w:rsidR="003563E8" w:rsidRPr="00694528">
          <w:t xml:space="preserve"> increased environmental impacts associated with greater seafood production.</w:t>
        </w:r>
      </w:ins>
    </w:p>
    <w:p w14:paraId="43F7DF08" w14:textId="35366C76" w:rsidR="00E90C1D" w:rsidRPr="00694528" w:rsidRDefault="00E90C1D" w:rsidP="00E90C1D">
      <w:pPr>
        <w:spacing w:line="360" w:lineRule="auto"/>
        <w:ind w:firstLine="540"/>
      </w:pPr>
      <w:r w:rsidRPr="00694528">
        <w:t xml:space="preserve">All food sectors </w:t>
      </w:r>
      <w:del w:id="145" w:author="Suresh Andrew Sethi" w:date="2020-05-29T11:25:00Z">
        <w:r w:rsidRPr="00694528" w:rsidDel="003563E8">
          <w:delText xml:space="preserve">must </w:delText>
        </w:r>
      </w:del>
      <w:r w:rsidRPr="00694528">
        <w:t>contend with environmental tradeoffs</w:t>
      </w:r>
      <w:r w:rsidRPr="00694528">
        <w:fldChar w:fldCharType="begin" w:fldLock="1"/>
      </w:r>
      <w:r w:rsidR="00F60A4A" w:rsidRPr="00694528">
        <w:instrText>ADDIN CSL_CITATION {"citationItems":[{"id":"ITEM-1","itemData":{"DOI":"10.1002/fee.1822","ISSN":"15409309","abstract":"A nimal source food (ASF) production is one of the most dynamic elements of the world food system. Livestock production has been increasing at an average of 2.46% per year from 1993 to 2013 (data obtained from FAOSTAT; www.fao. org/faostat/en/#data/CL) and aquaculture, which increased at an average of 5.79% per year from 2009 to 2014 (FAO 2016), more than compensated for the slight (0.3% per year) decline in production from capture fisheries over the same period (FAO 2010, 2012). Both production and demand for ASFs is expected to continue to rise (Godfray et al. 2010), driven by world population growth and rising incomes in many countries (Hazel and Wood 2008). The environmental consequences of ASF production have received considerable scientific and public attention (Tilman et al. 2001; Steinfeld et al. 2006; Smith et al. 2010; Herrero et al. 2015) both with respect to the sustainability of production and the environmental consequences of alternative practices. A broad range of policy choices have influenced (and will continue to influence) the relative rate and location of growth of different forms of animal production. To make these choices, policy makers, retailers, and consumers must have greater access to more standardized information across a range of metrics about the relative environmental costs of alternative production methods when attempting to meet rising demand. There is a large and growing source of literature documenting the environmental impacts of different ASFs (eg Steinfeld et al. 2006; Pelletier et al. 2011). With the exception of energy use, however, there are no systematic comparisons of environmental costs across the different types of ASFs. Global and national agricultural policies, trade agreements, and environmental regulations guide decisions on expanding food production , and the ability to make systematic comparisons between different ASFs would allow these decisions to be better informed. The environmental impacts of food production can be considered from many perspectives, including the inputs (eg energy, fresh water, fertilizer, pesticides, antibiotics) and the consequences (eg greenhouse-gas [GHG] emissions, water use, water quality, biodiversity loss, habitat destruction) of food production methods. Many of these consequences were considered in the planning documents for the Millennium Ecosystem Assessment (WRI 2003) and some have been estimated for a wide range of production methods using life-cycle assessment (LCA), …","author":[{"dropping-particle":"","family":"Hilborn","given":"Ray","non-dropping-particle":"","parse-names":false,"suffix":""},{"dropping-particle":"","family":"Banobi","given":"Jeannette","non-dropping-particle":"","parse-names":false,"suffix":""},{"dropping-particle":"","family":"Hall","given":"Stephen J.","non-dropping-particle":"","parse-names":false,"suffix":""},{"dropping-particle":"","family":"Pucylowski","given":"Teresa","non-dropping-particle":"","parse-names":false,"suffix":""},{"dropping-particle":"","family":"Walsworth","given":"Timothy E.","non-dropping-particle":"","parse-names":false,"suffix":""}],"container-title":"Frontiers in Ecology and the Environment","id":"ITEM-1","issue":"6","issued":{"date-parts":[["2018"]]},"page":"329-335","title":"The environmental cost of animal source foods","type":"article-journal","volume":"16"},"uris":["http://www.mendeley.com/documents/?uuid=f3cabbd2-524d-45f8-b0b4-541716558a6c"]}],"mendeley":{"formattedCitation":"&lt;sup&gt;4&lt;/sup&gt;","plainTextFormattedCitation":"4","previouslyFormattedCitation":"&lt;sup&gt;4&lt;/sup&gt;"},"properties":{"noteIndex":0},"schema":"https://github.com/citation-style-language/schema/raw/master/csl-citation.json"}</w:instrText>
      </w:r>
      <w:r w:rsidRPr="00694528">
        <w:fldChar w:fldCharType="separate"/>
      </w:r>
      <w:r w:rsidR="001225AD" w:rsidRPr="00694528">
        <w:rPr>
          <w:noProof/>
          <w:vertAlign w:val="superscript"/>
        </w:rPr>
        <w:t>4</w:t>
      </w:r>
      <w:r w:rsidRPr="00694528">
        <w:fldChar w:fldCharType="end"/>
      </w:r>
      <w:r w:rsidRPr="00694528">
        <w:t xml:space="preserve">, and habitat conversion associated with food production systems represents a </w:t>
      </w:r>
      <w:commentRangeStart w:id="146"/>
      <w:r w:rsidRPr="00694528">
        <w:t>primary amplifier of climate</w:t>
      </w:r>
      <w:ins w:id="147" w:author="Suresh Andrew Sethi" w:date="2020-05-29T11:25:00Z">
        <w:r w:rsidR="003563E8" w:rsidRPr="00694528">
          <w:t>-driven ecosystem changes</w:t>
        </w:r>
      </w:ins>
      <w:commentRangeEnd w:id="146"/>
      <w:ins w:id="148" w:author="Suresh Andrew Sethi" w:date="2020-05-29T11:26:00Z">
        <w:r w:rsidR="003563E8" w:rsidRPr="00694528">
          <w:rPr>
            <w:rStyle w:val="CommentReference"/>
          </w:rPr>
          <w:commentReference w:id="146"/>
        </w:r>
      </w:ins>
      <w:del w:id="149" w:author="Suresh Andrew Sethi" w:date="2020-05-29T11:25:00Z">
        <w:r w:rsidRPr="00694528" w:rsidDel="003563E8">
          <w:delText xml:space="preserve"> change</w:delText>
        </w:r>
      </w:del>
      <w:r w:rsidRPr="00694528">
        <w:t xml:space="preserve"> and </w:t>
      </w:r>
      <w:ins w:id="150" w:author="Suresh Andrew Sethi" w:date="2020-05-29T11:26:00Z">
        <w:r w:rsidR="003563E8" w:rsidRPr="00694528">
          <w:t xml:space="preserve">a </w:t>
        </w:r>
      </w:ins>
      <w:r w:rsidRPr="00694528">
        <w:t>threat to biological diversity globally</w:t>
      </w:r>
      <w:r w:rsidRPr="00694528">
        <w:fldChar w:fldCharType="begin" w:fldLock="1"/>
      </w:r>
      <w:r w:rsidR="00F60A4A" w:rsidRPr="00694528">
        <w:instrText>ADDIN CSL_CITATION {"citationItems":[{"id":"ITEM-1","itemData":{"DOI":"10.1038/nature14324","ISSN":"14764687","PMID":"25832402","abstract":"Human activities, especially conversion and degradation of habitats, are causing global biodiversity declines. How local ecological assemblages are responding is less clear - 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status.","author":[{"dropping-particle":"","family":"Newbold","given":"Tim","non-dropping-particle":"","parse-names":false,"suffix":""},{"dropping-particle":"","family":"Hudson","given":"Lawrence N.","non-dropping-particle":"","parse-names":false,"suffix":""},{"dropping-particle":"","family":"Hill","given":"Samantha L.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7545","issued":{"date-parts":[["2015"]]},"page":"45-50","title":"Global effects of land use on local terrestrial biodiversity","type":"article-journal","volume":"520"},"uris":["http://www.mendeley.com/documents/?uuid=2155e68f-a298-41e4-a18e-2f72803d974a","http://www.mendeley.com/documents/?uuid=a996ef6b-1516-480d-9d2c-fafe99b4444d"]}],"mendeley":{"formattedCitation":"&lt;sup&gt;5&lt;/sup&gt;","plainTextFormattedCitation":"5","previouslyFormattedCitation":"&lt;sup&gt;5&lt;/sup&gt;"},"properties":{"noteIndex":0},"schema":"https://github.com/citation-style-language/schema/raw/master/csl-citation.json"}</w:instrText>
      </w:r>
      <w:r w:rsidRPr="00694528">
        <w:fldChar w:fldCharType="separate"/>
      </w:r>
      <w:r w:rsidR="001225AD" w:rsidRPr="00694528">
        <w:rPr>
          <w:noProof/>
          <w:vertAlign w:val="superscript"/>
        </w:rPr>
        <w:t>5</w:t>
      </w:r>
      <w:r w:rsidRPr="00694528">
        <w:fldChar w:fldCharType="end"/>
      </w:r>
      <w:r w:rsidRPr="00694528">
        <w:t>.</w:t>
      </w:r>
      <w:commentRangeStart w:id="151"/>
      <w:r w:rsidRPr="00694528">
        <w:t xml:space="preserve">  </w:t>
      </w:r>
      <w:commentRangeEnd w:id="151"/>
      <w:r w:rsidR="003563E8" w:rsidRPr="00694528">
        <w:rPr>
          <w:rStyle w:val="CommentReference"/>
        </w:rPr>
        <w:commentReference w:id="151"/>
      </w:r>
      <w:ins w:id="152" w:author="Suresh Andrew Sethi" w:date="2020-05-29T11:27:00Z">
        <w:r w:rsidR="003563E8" w:rsidRPr="00694528">
          <w:t>One</w:t>
        </w:r>
      </w:ins>
      <w:del w:id="153" w:author="Suresh Andrew Sethi" w:date="2020-05-29T11:27:00Z">
        <w:r w:rsidRPr="00694528" w:rsidDel="003563E8">
          <w:delText>Indeed, one</w:delText>
        </w:r>
      </w:del>
      <w:r w:rsidRPr="00694528">
        <w:t xml:space="preserve"> of the most controversial environmental costs associated with wild capture fishing is disturbance to the seafloor from</w:t>
      </w:r>
      <w:ins w:id="154" w:author="Jonathan Grabowski" w:date="2020-06-22T08:26:00Z">
        <w:r w:rsidR="0017068B">
          <w:t xml:space="preserve"> fishing gear (e.g.,</w:t>
        </w:r>
      </w:ins>
      <w:r w:rsidRPr="00694528">
        <w:t xml:space="preserve"> trawls</w:t>
      </w:r>
      <w:ins w:id="155" w:author="Jonathan Grabowski" w:date="2020-06-22T08:26:00Z">
        <w:r w:rsidR="0017068B">
          <w:t>, dredges, etc.</w:t>
        </w:r>
      </w:ins>
      <w:del w:id="156" w:author="Jonathan Grabowski" w:date="2020-06-22T08:26:00Z">
        <w:r w:rsidRPr="00694528" w:rsidDel="0017068B">
          <w:delText xml:space="preserve"> and other mobile bottom-tendered gears</w:delText>
        </w:r>
      </w:del>
      <w:r w:rsidRPr="00694528">
        <w:t xml:space="preserve"> </w:t>
      </w:r>
      <w:r w:rsidRPr="00694528">
        <w:rPr>
          <w:strike/>
          <w:rPrChange w:id="157" w:author="Suresh Andrew Sethi" w:date="2020-05-29T11:30:00Z">
            <w:rPr/>
          </w:rPrChange>
        </w:rPr>
        <w:t xml:space="preserve">(hereafter collectively referred to as </w:t>
      </w:r>
      <w:commentRangeStart w:id="158"/>
      <w:commentRangeStart w:id="159"/>
      <w:commentRangeStart w:id="160"/>
      <w:r w:rsidRPr="00694528">
        <w:rPr>
          <w:strike/>
          <w:rPrChange w:id="161" w:author="Suresh Andrew Sethi" w:date="2020-05-29T11:30:00Z">
            <w:rPr/>
          </w:rPrChange>
        </w:rPr>
        <w:t>trawls</w:t>
      </w:r>
      <w:commentRangeEnd w:id="158"/>
      <w:r w:rsidR="00DB4853" w:rsidRPr="00694528">
        <w:rPr>
          <w:rStyle w:val="CommentReference"/>
          <w:strike/>
          <w:rPrChange w:id="162" w:author="Suresh Andrew Sethi" w:date="2020-05-29T11:30:00Z">
            <w:rPr>
              <w:rStyle w:val="CommentReference"/>
            </w:rPr>
          </w:rPrChange>
        </w:rPr>
        <w:commentReference w:id="158"/>
      </w:r>
      <w:commentRangeEnd w:id="159"/>
      <w:r w:rsidR="00E63A95">
        <w:rPr>
          <w:rStyle w:val="CommentReference"/>
        </w:rPr>
        <w:commentReference w:id="159"/>
      </w:r>
      <w:commentRangeEnd w:id="160"/>
      <w:r w:rsidR="0017068B">
        <w:rPr>
          <w:rStyle w:val="CommentReference"/>
        </w:rPr>
        <w:commentReference w:id="160"/>
      </w:r>
      <w:r w:rsidRPr="00694528">
        <w:rPr>
          <w:strike/>
          <w:rPrChange w:id="163" w:author="Suresh Andrew Sethi" w:date="2020-05-29T11:30:00Z">
            <w:rPr/>
          </w:rPrChange>
        </w:rPr>
        <w:t>)</w:t>
      </w:r>
      <w:r w:rsidRPr="00694528">
        <w:t>, which together account for 41% of all wild harvested seafood</w:t>
      </w:r>
      <w:r w:rsidRPr="00694528">
        <w:fldChar w:fldCharType="begin" w:fldLock="1"/>
      </w:r>
      <w:r w:rsidR="00F60A4A" w:rsidRPr="00694528">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sup&gt;6&lt;/sup&gt;","plainTextFormattedCitation":"6","previouslyFormattedCitation":"&lt;sup&gt;6&lt;/sup&gt;"},"properties":{"noteIndex":0},"schema":"https://github.com/citation-style-language/schema/raw/master/csl-citation.json"}</w:instrText>
      </w:r>
      <w:r w:rsidRPr="00694528">
        <w:fldChar w:fldCharType="separate"/>
      </w:r>
      <w:r w:rsidR="001225AD" w:rsidRPr="00694528">
        <w:rPr>
          <w:noProof/>
          <w:vertAlign w:val="superscript"/>
        </w:rPr>
        <w:t>6</w:t>
      </w:r>
      <w:r w:rsidRPr="00694528">
        <w:fldChar w:fldCharType="end"/>
      </w:r>
      <w:r w:rsidRPr="00694528">
        <w:t xml:space="preserve">.  Seafloor impacts from </w:t>
      </w:r>
      <w:ins w:id="164" w:author="Suresh Andrew Sethi" w:date="2020-05-29T11:30:00Z">
        <w:del w:id="165" w:author="Jonathan Grabowski" w:date="2020-06-22T08:28:00Z">
          <w:r w:rsidR="00B97163" w:rsidRPr="00694528" w:rsidDel="0017068B">
            <w:delText xml:space="preserve">bottom-tendered gear such as </w:delText>
          </w:r>
        </w:del>
      </w:ins>
      <w:del w:id="166" w:author="Jonathan Grabowski" w:date="2020-06-22T08:28:00Z">
        <w:r w:rsidRPr="00694528" w:rsidDel="0017068B">
          <w:delText>trawls are well documented, from</w:delText>
        </w:r>
      </w:del>
      <w:ins w:id="167" w:author="Chris Free" w:date="2020-05-29T17:18:00Z">
        <w:del w:id="168" w:author="Jonathan Grabowski" w:date="2020-06-22T08:28:00Z">
          <w:r w:rsidR="006A4E04" w:rsidDel="0017068B">
            <w:delText>range from</w:delText>
          </w:r>
        </w:del>
      </w:ins>
      <w:ins w:id="169" w:author="Jonathan Grabowski" w:date="2020-06-22T08:28:00Z">
        <w:r w:rsidR="0017068B">
          <w:t>fishing gear include</w:t>
        </w:r>
      </w:ins>
      <w:ins w:id="170" w:author="Chris Free" w:date="2020-05-29T17:17:00Z">
        <w:r w:rsidR="006A4E04">
          <w:t xml:space="preserve"> the</w:t>
        </w:r>
      </w:ins>
      <w:r w:rsidRPr="00694528">
        <w:t xml:space="preserve"> </w:t>
      </w:r>
      <w:ins w:id="171" w:author="Jonathan Grabowski" w:date="2020-06-22T08:28:00Z">
        <w:r w:rsidR="0017068B">
          <w:t xml:space="preserve">degradation </w:t>
        </w:r>
        <w:r w:rsidR="0017068B">
          <w:lastRenderedPageBreak/>
          <w:t xml:space="preserve">and </w:t>
        </w:r>
      </w:ins>
      <w:r w:rsidRPr="00694528">
        <w:t xml:space="preserve">removal of epibenthic organisms </w:t>
      </w:r>
      <w:del w:id="172" w:author="Jonathan Grabowski" w:date="2020-06-22T08:28:00Z">
        <w:r w:rsidRPr="00694528" w:rsidDel="0017068B">
          <w:delText>to</w:delText>
        </w:r>
      </w:del>
      <w:ins w:id="173" w:author="Chris Free" w:date="2020-05-29T17:17:00Z">
        <w:del w:id="174" w:author="Jonathan Grabowski" w:date="2020-06-22T08:28:00Z">
          <w:r w:rsidR="006A4E04" w:rsidDel="0017068B">
            <w:delText>to</w:delText>
          </w:r>
        </w:del>
      </w:ins>
      <w:ins w:id="175" w:author="Jonathan Grabowski" w:date="2020-06-22T08:28:00Z">
        <w:r w:rsidR="0017068B">
          <w:t>as well as</w:t>
        </w:r>
      </w:ins>
      <w:ins w:id="176" w:author="Chris Free" w:date="2020-05-29T17:17:00Z">
        <w:r w:rsidR="006A4E04">
          <w:t xml:space="preserve"> the </w:t>
        </w:r>
      </w:ins>
      <w:del w:id="177" w:author="Chris Free" w:date="2020-05-29T17:19:00Z">
        <w:r w:rsidRPr="00694528" w:rsidDel="006A4E04">
          <w:delText xml:space="preserve"> </w:delText>
        </w:r>
      </w:del>
      <w:r w:rsidRPr="00694528">
        <w:t xml:space="preserve">scattering of geological structural formations such as cobble piles, which provide critical refuge, spawning, and foraging grounds for marine organisms.  </w:t>
      </w:r>
      <w:commentRangeStart w:id="178"/>
      <w:commentRangeStart w:id="179"/>
      <w:r w:rsidRPr="00694528">
        <w:t>Moreover, these impacts to benthic habitats</w:t>
      </w:r>
      <w:ins w:id="180" w:author="Jonathan Grabowski" w:date="2020-06-22T08:29:00Z">
        <w:r w:rsidR="0017068B">
          <w:t xml:space="preserve">, commonly </w:t>
        </w:r>
        <w:proofErr w:type="spellStart"/>
        <w:r w:rsidR="0017068B">
          <w:t>refferred</w:t>
        </w:r>
        <w:proofErr w:type="spellEnd"/>
        <w:r w:rsidR="0017068B">
          <w:t xml:space="preserve"> to ecosystem impacts of fishing,</w:t>
        </w:r>
      </w:ins>
      <w:r w:rsidRPr="00694528">
        <w:t xml:space="preserve"> may threaten the sustainability of the </w:t>
      </w:r>
      <w:ins w:id="181" w:author="Jonathan Grabowski" w:date="2020-06-22T08:29:00Z">
        <w:r w:rsidR="0017068B">
          <w:t xml:space="preserve">harvested </w:t>
        </w:r>
      </w:ins>
      <w:r w:rsidRPr="00694528">
        <w:t xml:space="preserve">fish species that </w:t>
      </w:r>
      <w:ins w:id="182" w:author="Jonathan Grabowski" w:date="2020-06-22T08:29:00Z">
        <w:r w:rsidR="0017068B">
          <w:t>depend on them</w:t>
        </w:r>
      </w:ins>
      <w:del w:id="183" w:author="Jonathan Grabowski" w:date="2020-06-22T08:30:00Z">
        <w:r w:rsidRPr="00694528" w:rsidDel="0017068B">
          <w:delText>are being harvested</w:delText>
        </w:r>
      </w:del>
      <w:r w:rsidRPr="00694528">
        <w:fldChar w:fldCharType="begin" w:fldLock="1"/>
      </w:r>
      <w:r w:rsidR="00F60A4A" w:rsidRPr="00694528">
        <w:instrText>ADDIN CSL_CITATION {"citationItems":[{"id":"ITEM-1","itemData":{"author":[{"dropping-particle":"","family":"Watling","given":"Les","non-dropping-particle":"","parse-names":false,"suffix":""},{"dropping-particle":"","family":"Norse","given":"Elliott A","non-dropping-particle":"","parse-names":false,"suffix":""}],"container-title":"Conservation Biology","id":"ITEM-1","issue":"6","issued":{"date-parts":[["1998"]]},"page":"1180-1197","title":"Disturbance of the seabed by mobile fishing gear: a comparison to forest clearcutting","type":"article-journal","volume":"12"},"uris":["http://www.mendeley.com/documents/?uuid=557fa221-c36e-435a-a144-da27f4908a35"]},{"id":"ITEM-2","itemData":{"DOI":"10.1126/science.1106929","abstract":"The availability of human embryonic stem cell lines provides an important tool for scientists to explore the fundamental mechanisms that regulate differentiation into specific cell types. When more is known about the mechanisms that govern these processes, human embryonic stem cells may be clinically useful in generating cell types that have been damaged or depleted by a variety of human diseases. The NIH is actively pursuing a variety of initiatives to promote this developing research field, while continuing and expanding its long-standing investment in adult stem cells and research.","author":[{"dropping-particle":"","family":"Pikitch","given":"E K","non-dropping-particle":"","parse-names":false,"suffix":""},{"dropping-particle":"","family":"Santora","given":"C","non-dropping-particle":"","parse-names":false,"suffix":""},{"dropping-particle":"","family":"Babcock","given":"E A","non-dropping-particle":"","parse-names":false,"suffix":""},{"dropping-particle":"","family":"Bakun","given":"A","non-dropping-particle":"","parse-names":false,"suffix":""},{"dropping-particle":"","family":"Bonfil","given":"R","non-dropping-particle":"","parse-names":false,"suffix":""},{"dropping-particle":"","family":"Conover","given":"D O","non-dropping-particle":"","parse-names":false,"suffix":""},{"dropping-particle":"","family":"Dayton","given":"P","non-dropping-particle":"","parse-names":false,"suffix":""},{"dropping-particle":"","family":"Doukakis","given":"P","non-dropping-particle":"","parse-names":false,"suffix":""},{"dropping-particle":"","family":"Fluharty","given":"D","non-dropping-particle":"","parse-names":false,"suffix":""},{"dropping-particle":"","family":"Heneman","given":"B","non-dropping-particle":"","parse-names":false,"suffix":""},{"dropping-particle":"","family":"Houde","given":"E D","non-dropping-particle":"","parse-names":false,"suffix":""},{"dropping-particle":"","family":"Link","given":"J","non-dropping-particle":"","parse-names":false,"suffix":""},{"dropping-particle":"","family":"Livingston","given":"P A","non-dropping-particle":"","parse-names":false,"suffix":""},{"dropping-particle":"","family":"Mangel","given":"M","non-dropping-particle":"","parse-names":false,"suffix":""},{"dropping-particle":"","family":"McAllister","given":"M K","non-dropping-particle":"","parse-names":false,"suffix":""},{"dropping-particle":"","family":"Pope","given":"J","non-dropping-particle":"","parse-names":false,"suffix":""},{"dropping-particle":"","family":"Sainsbury","given":"K J","non-dropping-particle":"","parse-names":false,"suffix":""}],"container-title":"Science","id":"ITEM-2","issued":{"date-parts":[["2004"]]},"page":"346 - 347","title":"Ecosystem-based fishery management","type":"article-journal","volume":"305"},"uris":["http://www.mendeley.com/documents/?uuid=1ec04398-9f23-4120-b707-9a2dd3d72429"]}],"mendeley":{"formattedCitation":"&lt;sup&gt;7,8&lt;/sup&gt;","plainTextFormattedCitation":"7,8","previouslyFormattedCitation":"&lt;sup&gt;7,8&lt;/sup&gt;"},"properties":{"noteIndex":0},"schema":"https://github.com/citation-style-language/schema/raw/master/csl-citation.json"}</w:instrText>
      </w:r>
      <w:r w:rsidRPr="00694528">
        <w:fldChar w:fldCharType="separate"/>
      </w:r>
      <w:r w:rsidR="001225AD" w:rsidRPr="00694528">
        <w:rPr>
          <w:noProof/>
          <w:vertAlign w:val="superscript"/>
        </w:rPr>
        <w:t>7,8</w:t>
      </w:r>
      <w:r w:rsidRPr="00694528">
        <w:fldChar w:fldCharType="end"/>
      </w:r>
      <w:commentRangeEnd w:id="178"/>
      <w:r w:rsidR="006A4E04">
        <w:rPr>
          <w:rStyle w:val="CommentReference"/>
        </w:rPr>
        <w:commentReference w:id="178"/>
      </w:r>
      <w:commentRangeEnd w:id="179"/>
      <w:r w:rsidR="0017068B">
        <w:rPr>
          <w:rStyle w:val="CommentReference"/>
        </w:rPr>
        <w:commentReference w:id="179"/>
      </w:r>
      <w:r w:rsidRPr="00694528">
        <w:t xml:space="preserve">. </w:t>
      </w:r>
    </w:p>
    <w:p w14:paraId="173409AE" w14:textId="42D5C429" w:rsidR="00E90C1D" w:rsidRPr="00694528" w:rsidRDefault="00E90C1D" w:rsidP="00E90C1D">
      <w:pPr>
        <w:spacing w:line="360" w:lineRule="auto"/>
        <w:ind w:firstLine="540"/>
      </w:pPr>
      <w:r w:rsidRPr="00694528">
        <w:t xml:space="preserve">Recent compilations of global fishing effort derived from the </w:t>
      </w:r>
      <w:commentRangeStart w:id="184"/>
      <w:r w:rsidRPr="00694528">
        <w:t>satellite</w:t>
      </w:r>
      <w:ins w:id="185" w:author="Jonathan Grabowski" w:date="2020-06-22T08:30:00Z">
        <w:r w:rsidR="00E06AFB">
          <w:t>-</w:t>
        </w:r>
      </w:ins>
      <w:del w:id="186" w:author="Jonathan Grabowski" w:date="2020-06-22T08:30:00Z">
        <w:r w:rsidRPr="00694528" w:rsidDel="00E06AFB">
          <w:delText xml:space="preserve"> </w:delText>
        </w:r>
      </w:del>
      <w:r w:rsidRPr="00694528">
        <w:t>monitor</w:t>
      </w:r>
      <w:ins w:id="187" w:author="Jonathan Grabowski" w:date="2020-06-22T08:30:00Z">
        <w:r w:rsidR="00E06AFB">
          <w:t>ed</w:t>
        </w:r>
      </w:ins>
      <w:del w:id="188" w:author="Jonathan Grabowski" w:date="2020-06-22T08:30:00Z">
        <w:r w:rsidRPr="00694528" w:rsidDel="00E06AFB">
          <w:delText>ing</w:delText>
        </w:r>
      </w:del>
      <w:r w:rsidRPr="00694528">
        <w:t xml:space="preserve"> </w:t>
      </w:r>
      <w:commentRangeEnd w:id="184"/>
      <w:r w:rsidR="006A4E04">
        <w:rPr>
          <w:rStyle w:val="CommentReference"/>
        </w:rPr>
        <w:commentReference w:id="184"/>
      </w:r>
      <w:r w:rsidRPr="00694528">
        <w:t>Automatic Identification System (AIS)</w:t>
      </w:r>
      <w:r w:rsidRPr="00694528">
        <w:fldChar w:fldCharType="begin" w:fldLock="1"/>
      </w:r>
      <w:r w:rsidR="00F60A4A" w:rsidRPr="00694528">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9&lt;/sup&gt;","plainTextFormattedCitation":"9","previouslyFormattedCitation":"&lt;sup&gt;9&lt;/sup&gt;"},"properties":{"noteIndex":0},"schema":"https://github.com/citation-style-language/schema/raw/master/csl-citation.json"}</w:instrText>
      </w:r>
      <w:r w:rsidRPr="00694528">
        <w:fldChar w:fldCharType="separate"/>
      </w:r>
      <w:r w:rsidR="001225AD" w:rsidRPr="00694528">
        <w:rPr>
          <w:noProof/>
          <w:vertAlign w:val="superscript"/>
        </w:rPr>
        <w:t>9</w:t>
      </w:r>
      <w:r w:rsidRPr="00694528">
        <w:fldChar w:fldCharType="end"/>
      </w:r>
      <w:r w:rsidRPr="00694528">
        <w:t xml:space="preserve"> have provided a view of the global extent of fishing pressure on the seafloor.  These data have been used to estimate that the total footprint of all fishing activity from 2013 - 2016 covered up to 55% of the world’s oceans</w:t>
      </w:r>
      <w:r w:rsidRPr="00694528">
        <w:fldChar w:fldCharType="begin" w:fldLock="1"/>
      </w:r>
      <w:r w:rsidR="00F60A4A" w:rsidRPr="00694528">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9&lt;/sup&gt;","plainTextFormattedCitation":"9","previouslyFormattedCitation":"&lt;sup&gt;9&lt;/sup&gt;"},"properties":{"noteIndex":0},"schema":"https://github.com/citation-style-language/schema/raw/master/csl-citation.json"}</w:instrText>
      </w:r>
      <w:r w:rsidRPr="00694528">
        <w:fldChar w:fldCharType="separate"/>
      </w:r>
      <w:r w:rsidR="001225AD" w:rsidRPr="00694528">
        <w:rPr>
          <w:noProof/>
          <w:vertAlign w:val="superscript"/>
        </w:rPr>
        <w:t>9</w:t>
      </w:r>
      <w:r w:rsidRPr="00694528">
        <w:fldChar w:fldCharType="end"/>
      </w:r>
      <w:r w:rsidRPr="00694528">
        <w:t>.  However, there are limitations when estimating the scale of seafloor impacts from the global fishing effort footprint.  First, the potential for seafloor impacts is dominated by trawl</w:t>
      </w:r>
      <w:r w:rsidR="00A7752A" w:rsidRPr="00694528">
        <w:t>s</w:t>
      </w:r>
      <w:r w:rsidRPr="00694528">
        <w:t xml:space="preserve"> and</w:t>
      </w:r>
      <w:r w:rsidR="00A7752A" w:rsidRPr="00694528">
        <w:t xml:space="preserve"> other mobile bottom-tendered gears such as</w:t>
      </w:r>
      <w:r w:rsidRPr="00694528">
        <w:t xml:space="preserve"> dredge</w:t>
      </w:r>
      <w:r w:rsidR="00A7752A" w:rsidRPr="00694528">
        <w:t>s</w:t>
      </w:r>
      <w:r w:rsidRPr="00694528">
        <w:t xml:space="preserve">, whereas pelagic fishing activity, which is also recorded by AIS, results in little or no contact with the ocean bottom and thus negligible </w:t>
      </w:r>
      <w:del w:id="189" w:author="Suresh Andrew Sethi" w:date="2020-05-29T09:17:00Z">
        <w:r w:rsidRPr="00694528" w:rsidDel="00C113A8">
          <w:delText xml:space="preserve">habitat </w:delText>
        </w:r>
      </w:del>
      <w:ins w:id="190" w:author="Suresh Andrew Sethi" w:date="2020-05-29T09:17:00Z">
        <w:r w:rsidR="00C113A8" w:rsidRPr="00694528">
          <w:t xml:space="preserve">seafloor </w:t>
        </w:r>
      </w:ins>
      <w:r w:rsidRPr="00694528">
        <w:t xml:space="preserve">impacts. Second, typically only specific components of a </w:t>
      </w:r>
      <w:del w:id="191" w:author="Jonathan Grabowski" w:date="2020-06-22T08:31:00Z">
        <w:r w:rsidRPr="00694528" w:rsidDel="00E06AFB">
          <w:delText>bottom</w:delText>
        </w:r>
      </w:del>
      <w:ins w:id="192" w:author="Suresh Andrew Sethi" w:date="2020-05-29T11:31:00Z">
        <w:del w:id="193" w:author="Jonathan Grabowski" w:date="2020-06-22T08:31:00Z">
          <w:r w:rsidR="00B97163" w:rsidRPr="00694528" w:rsidDel="00E06AFB">
            <w:delText xml:space="preserve"> tendered gear</w:delText>
          </w:r>
        </w:del>
      </w:ins>
      <w:del w:id="194" w:author="Jonathan Grabowski" w:date="2020-06-22T08:31:00Z">
        <w:r w:rsidRPr="00694528" w:rsidDel="00E06AFB">
          <w:delText xml:space="preserve"> trawl’s gear</w:delText>
        </w:r>
      </w:del>
      <w:ins w:id="195" w:author="Jonathan Grabowski" w:date="2020-06-22T08:31:00Z">
        <w:r w:rsidR="00E06AFB">
          <w:t>fishing gear</w:t>
        </w:r>
      </w:ins>
      <w:r w:rsidRPr="00694528">
        <w:t xml:space="preserve"> </w:t>
      </w:r>
      <w:ins w:id="196" w:author="Jonathan Grabowski" w:date="2020-06-22T08:31:00Z">
        <w:r w:rsidR="00E06AFB">
          <w:t xml:space="preserve">used on or near </w:t>
        </w:r>
      </w:ins>
      <w:del w:id="197" w:author="Jonathan Grabowski" w:date="2020-06-22T08:31:00Z">
        <w:r w:rsidRPr="00694528" w:rsidDel="00E06AFB">
          <w:delText>touch</w:delText>
        </w:r>
      </w:del>
      <w:r w:rsidRPr="00694528">
        <w:t xml:space="preserve"> the seafloor</w:t>
      </w:r>
      <w:ins w:id="198" w:author="Jonathan Grabowski" w:date="2020-06-22T08:31:00Z">
        <w:r w:rsidR="00E06AFB">
          <w:t xml:space="preserve"> actually </w:t>
        </w:r>
      </w:ins>
      <w:ins w:id="199" w:author="Jonathan Grabowski" w:date="2020-06-22T08:32:00Z">
        <w:r w:rsidR="00E06AFB">
          <w:t>touch</w:t>
        </w:r>
      </w:ins>
      <w:ins w:id="200" w:author="Jonathan Grabowski" w:date="2020-06-22T08:31:00Z">
        <w:r w:rsidR="00E06AFB">
          <w:t xml:space="preserve"> it,</w:t>
        </w:r>
      </w:ins>
      <w:r w:rsidRPr="00694528">
        <w:t xml:space="preserve"> such that the </w:t>
      </w:r>
      <w:del w:id="201" w:author="Jonathan Grabowski" w:date="2020-06-22T08:33:00Z">
        <w:r w:rsidRPr="00694528" w:rsidDel="00E06AFB">
          <w:delText xml:space="preserve">contacted </w:delText>
        </w:r>
      </w:del>
      <w:ins w:id="202" w:author="Jonathan Grabowski" w:date="2020-06-22T08:33:00Z">
        <w:r w:rsidR="00E06AFB">
          <w:t xml:space="preserve">seafloor area potentially impacted </w:t>
        </w:r>
        <w:proofErr w:type="spellStart"/>
        <w:r w:rsidR="00E06AFB">
          <w:t>during</w:t>
        </w:r>
      </w:ins>
      <w:del w:id="203" w:author="Jonathan Grabowski" w:date="2020-06-22T08:33:00Z">
        <w:r w:rsidRPr="00694528" w:rsidDel="00E06AFB">
          <w:delText xml:space="preserve">area associated with </w:delText>
        </w:r>
      </w:del>
      <w:r w:rsidRPr="00694528">
        <w:t>a</w:t>
      </w:r>
      <w:proofErr w:type="spellEnd"/>
      <w:r w:rsidRPr="00694528">
        <w:t xml:space="preserve"> </w:t>
      </w:r>
      <w:del w:id="204" w:author="Suresh Andrew Sethi" w:date="2020-05-29T11:31:00Z">
        <w:r w:rsidRPr="00694528" w:rsidDel="00B97163">
          <w:delText xml:space="preserve">trawl </w:delText>
        </w:r>
      </w:del>
      <w:ins w:id="205" w:author="Suresh Andrew Sethi" w:date="2020-05-29T11:31:00Z">
        <w:r w:rsidR="00B97163" w:rsidRPr="00694528">
          <w:t xml:space="preserve">fishing </w:t>
        </w:r>
      </w:ins>
      <w:r w:rsidRPr="00694528">
        <w:t>event is less than its total swept area path</w:t>
      </w:r>
      <w:r w:rsidRPr="00694528">
        <w:fldChar w:fldCharType="begin" w:fldLock="1"/>
      </w:r>
      <w:r w:rsidR="00F60A4A" w:rsidRPr="00694528">
        <w:instrText>ADDIN CSL_CITATION {"citationItems":[{"id":"ITEM-1","itemData":{"ISBN":"0090-0656","ISSN":"00900656","abstract":"Otter trawls are very effective at capturing flatfish, but they can affect the seafloor ecosystems where they are used. Alaska flatfish trawlers have very long cables (called sweeps) between doors and net to herd fish into the path of the trawl. These sweeps, which ride on and can disturb the seafloor, account for most of the area affected by these trawls and hence a large proportion of the potential for damage to seafloor organisms. We examined modifications to otter trawls, such that disk clusters were installed at 9-m intervals to raise trawl sweeps small distances above the seafloor, greatly reducing the area of direct seafloor contact. A critical consideration was whether flatfish would still be herded effectively by these sweeps. We compared conventional and modified sweeps using a twin trawl system and analyzed the volume and composition of the resulting catches. We tested sweeps raised 5, 7.5, and 10 cm and observed no significant losses of flatfish catch until sweeps were raised 10 cm, and those losses were relatively small (5-10%). No size composition changes were detected in the flatfish catches. Alaska pollock (Theragra chalcogramma) were captured at higher rates with two versions of the modified sweeps. Sonar observations of the sweeps in operation and the seafloor after passage confirmed that the area of direct seafloor contact was greatly reduced by the modified sweeps","author":[{"dropping-particle":"","family":"Rose","given":"Craig S.","non-dropping-particle":"","parse-names":false,"suffix":""},{"dropping-particle":"","family":"Gauvin","given":"John R.","non-dropping-particle":"","parse-names":false,"suffix":""},{"dropping-particle":"","family":"Hammond","given":"Carwyn F.","non-dropping-particle":"","parse-names":false,"suffix":""}],"container-title":"Fishery Bulletin","id":"ITEM-1","issue":"2","issued":{"date-parts":[["2010"]]},"page":"136-144","title":"Effective herding of flatfish by cables with minimal seafloor contact","type":"article-journal","volume":"108"},"uris":["http://www.mendeley.com/documents/?uuid=068c49d7-773d-401c-9d43-02ebe8c49b65"]}],"mendeley":{"formattedCitation":"&lt;sup&gt;10&lt;/sup&gt;","plainTextFormattedCitation":"10","previouslyFormattedCitation":"&lt;sup&gt;10&lt;/sup&gt;"},"properties":{"noteIndex":0},"schema":"https://github.com/citation-style-language/schema/raw/master/csl-citation.json"}</w:instrText>
      </w:r>
      <w:r w:rsidRPr="00694528">
        <w:fldChar w:fldCharType="separate"/>
      </w:r>
      <w:r w:rsidR="001225AD" w:rsidRPr="00694528">
        <w:rPr>
          <w:noProof/>
          <w:vertAlign w:val="superscript"/>
        </w:rPr>
        <w:t>10</w:t>
      </w:r>
      <w:r w:rsidRPr="00694528">
        <w:fldChar w:fldCharType="end"/>
      </w:r>
      <w:r w:rsidRPr="00694528">
        <w:t>.  Third, the organisms and geological features that create habitat structure on the seafloor demonstrate varying degrees of susceptibility to contact and capacity to recover from damage or removal</w:t>
      </w:r>
      <w:r w:rsidRPr="00694528">
        <w:fldChar w:fldCharType="begin" w:fldLock="1"/>
      </w:r>
      <w:r w:rsidR="00F60A4A" w:rsidRPr="00694528">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sup&gt;11&lt;/sup&gt;","plainTextFormattedCitation":"11","previouslyFormattedCitation":"&lt;sup&gt;11&lt;/sup&gt;"},"properties":{"noteIndex":0},"schema":"https://github.com/citation-style-language/schema/raw/master/csl-citation.json"}</w:instrText>
      </w:r>
      <w:r w:rsidRPr="00694528">
        <w:fldChar w:fldCharType="separate"/>
      </w:r>
      <w:r w:rsidR="001225AD" w:rsidRPr="00694528">
        <w:rPr>
          <w:noProof/>
          <w:vertAlign w:val="superscript"/>
        </w:rPr>
        <w:t>11</w:t>
      </w:r>
      <w:r w:rsidRPr="00694528">
        <w:fldChar w:fldCharType="end"/>
      </w:r>
      <w:r w:rsidRPr="00694528">
        <w:t xml:space="preserve">.  Thus, estimating disturbance to the seafloor – defined here as the areal extent in which benthic features have been damaged or removed by trawling and </w:t>
      </w:r>
      <w:ins w:id="206" w:author="Chris Free" w:date="2020-05-29T17:24:00Z">
        <w:r w:rsidR="006A4E04">
          <w:t xml:space="preserve">have </w:t>
        </w:r>
      </w:ins>
      <w:r w:rsidRPr="00694528">
        <w:t>not yet recovered to pre-trawling levels – requires a dynamic impact and recovery model that incorporates habitat specific vulnerabilities</w:t>
      </w:r>
      <w:del w:id="207" w:author="Suresh Andrew Sethi" w:date="2020-05-29T09:18:00Z">
        <w:r w:rsidRPr="00694528" w:rsidDel="00C113A8">
          <w:delText xml:space="preserve"> and </w:delText>
        </w:r>
      </w:del>
      <w:ins w:id="208" w:author="Suresh Andrew Sethi" w:date="2020-05-29T09:18:00Z">
        <w:r w:rsidR="00C113A8" w:rsidRPr="00694528">
          <w:t xml:space="preserve">, </w:t>
        </w:r>
      </w:ins>
      <w:r w:rsidRPr="00694528">
        <w:t>gear characteristics</w:t>
      </w:r>
      <w:ins w:id="209" w:author="Suresh Andrew Sethi" w:date="2020-05-29T09:18:00Z">
        <w:r w:rsidR="00C113A8" w:rsidRPr="00694528">
          <w:t>,</w:t>
        </w:r>
      </w:ins>
      <w:r w:rsidRPr="00694528">
        <w:t xml:space="preserve"> and an understanding of how gear contacts the seafloor</w:t>
      </w:r>
      <w:r w:rsidRPr="00694528">
        <w:fldChar w:fldCharType="begin" w:fldLock="1"/>
      </w:r>
      <w:r w:rsidR="00F60A4A" w:rsidRPr="00694528">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12&lt;/sup&gt;","plainTextFormattedCitation":"12","previouslyFormattedCitation":"&lt;sup&gt;12&lt;/sup&gt;"},"properties":{"noteIndex":0},"schema":"https://github.com/citation-style-language/schema/raw/master/csl-citation.json"}</w:instrText>
      </w:r>
      <w:r w:rsidRPr="00694528">
        <w:fldChar w:fldCharType="separate"/>
      </w:r>
      <w:r w:rsidR="001225AD" w:rsidRPr="00694528">
        <w:rPr>
          <w:noProof/>
          <w:vertAlign w:val="superscript"/>
        </w:rPr>
        <w:t>12</w:t>
      </w:r>
      <w:r w:rsidRPr="00694528">
        <w:fldChar w:fldCharType="end"/>
      </w:r>
      <w:r w:rsidRPr="00694528">
        <w:t xml:space="preserve">. </w:t>
      </w:r>
    </w:p>
    <w:p w14:paraId="42640E89" w14:textId="6EBD889A" w:rsidR="00E90C1D" w:rsidRPr="00694528" w:rsidRDefault="00E90C1D" w:rsidP="00E90C1D">
      <w:pPr>
        <w:spacing w:line="360" w:lineRule="auto"/>
        <w:ind w:firstLine="540"/>
      </w:pPr>
      <w:r w:rsidRPr="00694528">
        <w:t xml:space="preserve">Minimizing seafloor disturbance is a high priority for many of the world’s fishery management bodies (e.g. </w:t>
      </w:r>
      <w:r w:rsidRPr="00694528">
        <w:fldChar w:fldCharType="begin" w:fldLock="1"/>
      </w:r>
      <w:r w:rsidR="00F60A4A" w:rsidRPr="00694528">
        <w:instrText>ADDIN CSL_CITATION {"citationItems":[{"id":"ITEM-1","itemData":{"id":"ITEM-1","issued":{"date-parts":[["2002"]]},"page":"2343–2383","title":"Magnuson- Stevens Act Provisions; Essential Fish Habitat (EFH). 50 CFR part 600. U.S. Federal Register, vol.67","type":"legislation"},"uris":["http://www.mendeley.com/documents/?uuid=2a28ba26-7127-4093-97b6-7d505533cf4a"]},{"id":"ITEM-2","itemData":{"id":"ITEM-2","issued":{"date-parts":[["2008"]]},"title":"Directive 2008/56/EC of the European Parliament and of the Council of 17 June 2008 establishing a framework for community action in the field of marine environmental policy (Marine Strategy Framework Directive)","type":"legislation"},"uris":["http://www.mendeley.com/documents/?uuid=9ee7acec-7ddc-4452-8482-4381169ff6d1"]}],"mendeley":{"formattedCitation":"&lt;sup&gt;13,14&lt;/sup&gt;","plainTextFormattedCitation":"13,14","previouslyFormattedCitation":"&lt;sup&gt;13,14&lt;/sup&gt;"},"properties":{"noteIndex":0},"schema":"https://github.com/citation-style-language/schema/raw/master/csl-citation.json"}</w:instrText>
      </w:r>
      <w:r w:rsidRPr="00694528">
        <w:fldChar w:fldCharType="separate"/>
      </w:r>
      <w:r w:rsidR="001225AD" w:rsidRPr="00694528">
        <w:rPr>
          <w:noProof/>
          <w:vertAlign w:val="superscript"/>
        </w:rPr>
        <w:t>13,14</w:t>
      </w:r>
      <w:r w:rsidRPr="00694528">
        <w:fldChar w:fldCharType="end"/>
      </w:r>
      <w:r w:rsidRPr="00694528">
        <w:t>) and a prerequisite for maintaining ocean ecosystem integrity</w:t>
      </w:r>
      <w:r w:rsidRPr="00694528">
        <w:fldChar w:fldCharType="begin" w:fldLock="1"/>
      </w:r>
      <w:r w:rsidR="00F60A4A" w:rsidRPr="00694528">
        <w:instrText>ADDIN CSL_CITATION {"citationItems":[{"id":"ITEM-1","itemData":{"author":[{"dropping-particle":"","family":"Watling","given":"Les","non-dropping-particle":"","parse-names":false,"suffix":""},{"dropping-particle":"","family":"Norse","given":"Elliott A","non-dropping-particle":"","parse-names":false,"suffix":""}],"container-title":"Conservation Biology","id":"ITEM-1","issue":"6","issued":{"date-parts":[["1998"]]},"page":"1180-1197","title":"Disturbance of the seabed by mobile fishing gear: a comparison to forest clearcutting","type":"article-journal","volume":"12"},"uris":["http://www.mendeley.com/documents/?uuid=557fa221-c36e-435a-a144-da27f4908a35"]}],"mendeley":{"formattedCitation":"&lt;sup&gt;7&lt;/sup&gt;","plainTextFormattedCitation":"7","previouslyFormattedCitation":"&lt;sup&gt;7&lt;/sup&gt;"},"properties":{"noteIndex":0},"schema":"https://github.com/citation-style-language/schema/raw/master/csl-citation.json"}</w:instrText>
      </w:r>
      <w:r w:rsidRPr="00694528">
        <w:fldChar w:fldCharType="separate"/>
      </w:r>
      <w:r w:rsidR="001225AD" w:rsidRPr="00694528">
        <w:rPr>
          <w:noProof/>
          <w:vertAlign w:val="superscript"/>
        </w:rPr>
        <w:t>7</w:t>
      </w:r>
      <w:r w:rsidRPr="00694528">
        <w:fldChar w:fldCharType="end"/>
      </w:r>
      <w:r w:rsidRPr="00694528">
        <w:t xml:space="preserve">.  </w:t>
      </w:r>
      <w:del w:id="210" w:author="Suresh Andrew Sethi" w:date="2020-05-29T09:19:00Z">
        <w:r w:rsidRPr="00694528" w:rsidDel="00C113A8">
          <w:delText xml:space="preserve">Marine </w:delText>
        </w:r>
      </w:del>
      <w:ins w:id="211" w:author="Suresh Andrew Sethi" w:date="2020-05-29T09:19:00Z">
        <w:r w:rsidR="00C113A8" w:rsidRPr="00694528">
          <w:t xml:space="preserve">To date, marine </w:t>
        </w:r>
      </w:ins>
      <w:r w:rsidRPr="00694528">
        <w:t>reserves have been the primary tool to meet this objective.  While marine reserves have demonstrated successes</w:t>
      </w:r>
      <w:r w:rsidRPr="00694528">
        <w:fldChar w:fldCharType="begin" w:fldLock="1"/>
      </w:r>
      <w:r w:rsidR="00F60A4A" w:rsidRPr="00694528">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J","non-dropping-particle":"","parse-names":false,"suffix":""}],"container-title":"Nature","id":"ITEM-1","issue":"7487","issued":{"date-parts":[["2014"]]},"page":"216-20","title":"Global conservation outcomes depend on marine protected areas with five key features.","type":"article-journal","volume":"506"},"uris":["http://www.mendeley.com/documents/?uuid=5e476f1a-4ae0-45f3-bb0d-d76dd27bae19"]},{"id":"ITEM-2","itemData":{"DOI":"10.3354/meps08029","ISBN":"0171-8630","ISSN":"01718630","PMID":"12210380","abstract":"The study and implementation of no-take marine reserves have increased rapidly over the past decade, providing ample data on the biological effects of reserve protection for a wide range of geographic locations and organisms. The plethora of new studies affords the opportunity to re- evaluate previous findings and address formerly unanswered questions with extensive data synthe- ses. Our results show, on average, positive effects of reserve protection on the biomass, numerical density, species richness, and size of organisms within their boundaries which are remarkably simi- lar to those of past syntheses despite a near doubling of data. New analyses indicate that (1) these results do not appear to be an artifact of reserves being sited in better locations; (2) results do not appear to be driven by displaced fishing effort outside of reserves; (3) contrary to often-made asser- tions, reserves have similar if not greater positive effects in temperate settings, at least for reef ecosystems; (4) even small reserves can produce significant biological responses irrespective of lati- tude, although more data are needed to test whether reserve effects scale with reserve size; and (5) effects of reserves vary for different taxonomic groups and for taxa with various characteristics, and not all species increase in response to reserve protection. There is considerable variation in the responses documented across all the reserves in our data set—variability which cannot be entirely explained by which species were studied. We suggest that reserve characteristics and context, par- ticularly the intensity of fishing outside the reserve and inside the reserve before implementation, play key roles in determining the direction and magnitude of the reserve response. However, despite considerable variability, positive responses are far more common than no differences or negative responses, validating the potential for well designed and enforced reserves to serve as globally important conservation and management tools","author":[{"dropping-particle":"","family":"Lester","given":"Sarah E.","non-dropping-particle":"","parse-names":false,"suffix":""},{"dropping-particle":"","family":"Halpern","given":"Benjamin S.","non-dropping-particle":"","parse-names":false,"suffix":""},{"dropping-particle":"","family":"Grorud-Colvert","given":"Kirsten","non-dropping-particle":"","parse-names":false,"suffix":""},{"dropping-particle":"","family":"Lubchenco","given":"Jane","non-dropping-particle":"","parse-names":false,"suffix":""},{"dropping-particle":"","family":"Ruttenberg","given":"Benjamin I.","non-dropping-particle":"","parse-names":false,"suffix":""},{"dropping-particle":"","family":"Gaines","given":"Steven D.","non-dropping-particle":"","parse-names":false,"suffix":""},{"dropping-particle":"","family":"Airam??","given":"Satie","non-dropping-particle":"","parse-names":false,"suffix":""},{"dropping-particle":"","family":"Warner","given":"Robert R.","non-dropping-particle":"","parse-names":false,"suffix":""}],"container-title":"Marine Ecology Progress Series","id":"ITEM-2","issued":{"date-parts":[["2009"]]},"page":"33-46","title":"Biological effects within no-take marine reserves: A global synthesis","type":"article-journal","volume":"384"},"uris":["http://www.mendeley.com/documents/?uuid=e0b15bae-45cb-4a4f-9a6e-d0876d7d2d17"]}],"mendeley":{"formattedCitation":"&lt;sup&gt;15,16&lt;/sup&gt;","plainTextFormattedCitation":"15,16","previouslyFormattedCitation":"&lt;sup&gt;15,16&lt;/sup&gt;"},"properties":{"noteIndex":0},"schema":"https://github.com/citation-style-language/schema/raw/master/csl-citation.json"}</w:instrText>
      </w:r>
      <w:r w:rsidRPr="00694528">
        <w:fldChar w:fldCharType="separate"/>
      </w:r>
      <w:r w:rsidR="001225AD" w:rsidRPr="00694528">
        <w:rPr>
          <w:noProof/>
          <w:vertAlign w:val="superscript"/>
        </w:rPr>
        <w:t>15,16</w:t>
      </w:r>
      <w:r w:rsidRPr="00694528">
        <w:fldChar w:fldCharType="end"/>
      </w:r>
      <w:r w:rsidRPr="00694528">
        <w:t xml:space="preserve">, especially when protecting highly vulnerable seafloor habitats, </w:t>
      </w:r>
      <w:del w:id="212" w:author="Suresh Andrew Sethi" w:date="2020-05-29T11:31:00Z">
        <w:r w:rsidRPr="00694528" w:rsidDel="00B97163">
          <w:delText xml:space="preserve">like any fishery management measure, </w:delText>
        </w:r>
      </w:del>
      <w:r w:rsidRPr="00694528">
        <w:t>they</w:t>
      </w:r>
      <w:ins w:id="213" w:author="Suresh Andrew Sethi" w:date="2020-05-29T11:32:00Z">
        <w:r w:rsidR="00B97163" w:rsidRPr="00694528">
          <w:t xml:space="preserve"> </w:t>
        </w:r>
      </w:ins>
      <w:ins w:id="214" w:author="Suresh Andrew Sethi" w:date="2020-05-29T11:33:00Z">
        <w:r w:rsidR="006A216C" w:rsidRPr="00694528">
          <w:t>can</w:t>
        </w:r>
      </w:ins>
      <w:r w:rsidRPr="00694528">
        <w:t xml:space="preserve"> have limitations</w:t>
      </w:r>
      <w:ins w:id="215" w:author="Suresh Andrew Sethi" w:date="2020-05-29T11:32:00Z">
        <w:r w:rsidR="00640C23" w:rsidRPr="00694528">
          <w:t xml:space="preserve"> as </w:t>
        </w:r>
      </w:ins>
      <w:ins w:id="216" w:author="Jonathan Grabowski" w:date="2020-06-22T08:34:00Z">
        <w:r w:rsidR="00E06AFB">
          <w:t xml:space="preserve">a </w:t>
        </w:r>
      </w:ins>
      <w:ins w:id="217" w:author="Suresh Andrew Sethi" w:date="2020-05-29T11:32:00Z">
        <w:r w:rsidR="00B97163" w:rsidRPr="00694528">
          <w:t xml:space="preserve">commercial fisheries management </w:t>
        </w:r>
      </w:ins>
      <w:ins w:id="218" w:author="Jonathan Grabowski" w:date="2020-06-22T08:35:00Z">
        <w:r w:rsidR="00E06AFB">
          <w:t>measure</w:t>
        </w:r>
      </w:ins>
      <w:ins w:id="219" w:author="Suresh Andrew Sethi" w:date="2020-05-29T11:32:00Z">
        <w:del w:id="220" w:author="Jonathan Grabowski" w:date="2020-06-22T08:34:00Z">
          <w:r w:rsidR="00B97163" w:rsidRPr="00694528" w:rsidDel="00E06AFB">
            <w:delText>tool</w:delText>
          </w:r>
        </w:del>
      </w:ins>
      <w:ins w:id="221" w:author="Suresh Andrew Sethi" w:date="2020-05-29T11:43:00Z">
        <w:del w:id="222" w:author="Jonathan Grabowski" w:date="2020-06-22T08:34:00Z">
          <w:r w:rsidR="00640C23" w:rsidRPr="00694528" w:rsidDel="00E06AFB">
            <w:delText>s</w:delText>
          </w:r>
        </w:del>
      </w:ins>
      <w:r w:rsidRPr="00694528">
        <w:t xml:space="preserve">.  In many cases, fishing effort is displaced elsewhere, such that </w:t>
      </w:r>
      <w:del w:id="223" w:author="Suresh Andrew Sethi" w:date="2020-05-29T09:20:00Z">
        <w:r w:rsidRPr="00694528" w:rsidDel="00C113A8">
          <w:delText>marine reserves</w:delText>
        </w:r>
      </w:del>
      <w:ins w:id="224" w:author="Suresh Andrew Sethi" w:date="2020-05-29T09:20:00Z">
        <w:r w:rsidR="00C113A8" w:rsidRPr="00694528">
          <w:t>spatial closures</w:t>
        </w:r>
      </w:ins>
      <w:r w:rsidRPr="00694528">
        <w:t xml:space="preserve"> may not achieve </w:t>
      </w:r>
      <w:commentRangeStart w:id="225"/>
      <w:r w:rsidRPr="00694528">
        <w:t xml:space="preserve">success </w:t>
      </w:r>
      <w:commentRangeEnd w:id="225"/>
      <w:r w:rsidR="00E06AFB">
        <w:rPr>
          <w:rStyle w:val="CommentReference"/>
        </w:rPr>
        <w:commentReference w:id="225"/>
      </w:r>
      <w:r w:rsidRPr="00694528">
        <w:t>without other corresponding policies to reduce effort</w:t>
      </w:r>
      <w:del w:id="226" w:author="Suresh Andrew Sethi" w:date="2020-05-29T11:33:00Z">
        <w:r w:rsidRPr="00694528" w:rsidDel="006A216C">
          <w:delText>, such as reducing</w:delText>
        </w:r>
      </w:del>
      <w:ins w:id="227" w:author="Suresh Andrew Sethi" w:date="2020-05-29T11:33:00Z">
        <w:r w:rsidR="006A216C" w:rsidRPr="00694528">
          <w:t xml:space="preserve"> or</w:t>
        </w:r>
      </w:ins>
      <w:r w:rsidRPr="00694528">
        <w:t xml:space="preserve"> total allowable catch</w:t>
      </w:r>
      <w:ins w:id="228" w:author="Suresh Andrew Sethi" w:date="2020-05-29T11:33:00Z">
        <w:r w:rsidR="006A216C" w:rsidRPr="00694528">
          <w:t>es</w:t>
        </w:r>
      </w:ins>
      <w:r w:rsidRPr="00694528">
        <w:fldChar w:fldCharType="begin" w:fldLock="1"/>
      </w:r>
      <w:r w:rsidR="00F60A4A" w:rsidRPr="00694528">
        <w:instrText>ADDIN CSL_CITATION {"citationItems":[{"id":"ITEM-1","itemData":{"DOI":"10.1093/icesjms/fsn214","ISBN":"1054-3139","ISSN":"10543139","PMID":"7298","abstract":"The use of Marine Protected Areas (MPAs) to address regional-scale objectives as part of an ecosystem approach to management in the North Sea is examined. Ensuring that displacement of fishing activity does not negate the ecological benefits gained from MPAs is a major concern. Two scenarios are considered: using MPAs to safeguard important areas for ground fish species diversity and using them to reduce fishing impacts on benthic invertebrates. Appropriate MPAs were identified using benthic invertebrate and fish abundance data. Fishing effort redistribution was modelled using international landings and fishing effort data. Closing 7.7% of the North Sea to protect ground fish species diversity increased the fishing impact on benthic invertebrates. Closing 7.3% of the North Sea specifically to protect benthic invertebrates reduced fishing mortality by just 1.7-3.8%, but when combined with appropriate reductions in total allowable catch (TAC), 16.2-17.4% reductions in fishing mortality were achieved. MPAs on their own are unlikely to achieve significant regional-scale ecosystem benefits, because local gains are largely negated by fishing effort displacement into the remainder of the North Sea. However, in combination with appropriate TAC reductions, the effectiveness of MPAs may be enhanced.","author":[{"dropping-particle":"","family":"Greenstreet","given":"Simon P R","non-dropping-particle":"","parse-names":false,"suffix":""},{"dropping-particle":"","family":"Fraser","given":"Helen M.","non-dropping-particle":"","parse-names":false,"suffix":""},{"dropping-particle":"","family":"Piet","given":"Gerjan J.","non-dropping-particle":"","parse-names":false,"suffix":""}],"container-title":"ICES Journal of Marine Science","id":"ITEM-1","issue":"1","issued":{"date-parts":[["2009"]]},"page":"90-100","title":"Using MPAs to address regional-scale ecological objectives in the North Sea: Modelling the effects of fishing effort displacement","type":"article-journal","volume":"66"},"uris":["http://www.mendeley.com/documents/?uuid=9f30d925-f317-4d4f-8f8c-902ec684df05"]}],"mendeley":{"formattedCitation":"&lt;sup&gt;17&lt;/sup&gt;","plainTextFormattedCitation":"17","previouslyFormattedCitation":"&lt;sup&gt;17&lt;/sup&gt;"},"properties":{"noteIndex":0},"schema":"https://github.com/citation-style-language/schema/raw/master/csl-citation.json"}</w:instrText>
      </w:r>
      <w:r w:rsidRPr="00694528">
        <w:fldChar w:fldCharType="separate"/>
      </w:r>
      <w:r w:rsidR="001225AD" w:rsidRPr="00694528">
        <w:rPr>
          <w:noProof/>
          <w:vertAlign w:val="superscript"/>
        </w:rPr>
        <w:t>17</w:t>
      </w:r>
      <w:r w:rsidRPr="00694528">
        <w:fldChar w:fldCharType="end"/>
      </w:r>
      <w:r w:rsidRPr="00694528">
        <w:t>.  But</w:t>
      </w:r>
      <w:ins w:id="229" w:author="Jonathan Grabowski" w:date="2020-06-22T08:37:00Z">
        <w:r w:rsidR="00E06AFB">
          <w:t>,</w:t>
        </w:r>
      </w:ins>
      <w:r w:rsidRPr="00694528">
        <w:t xml:space="preserve"> as global demand for protein mounts with increasing human population, reducing fishery harvest</w:t>
      </w:r>
      <w:ins w:id="230" w:author="Suresh Andrew Sethi" w:date="2020-05-29T11:44:00Z">
        <w:r w:rsidR="00640C23" w:rsidRPr="00694528">
          <w:t>s</w:t>
        </w:r>
      </w:ins>
      <w:r w:rsidRPr="00694528">
        <w:t xml:space="preserve"> </w:t>
      </w:r>
      <w:r w:rsidR="00A7752A" w:rsidRPr="00694528">
        <w:t>as a means to</w:t>
      </w:r>
      <w:r w:rsidRPr="00694528">
        <w:t xml:space="preserve"> </w:t>
      </w:r>
      <w:del w:id="231" w:author="Suresh Andrew Sethi" w:date="2020-05-29T11:44:00Z">
        <w:r w:rsidRPr="00694528" w:rsidDel="00640C23">
          <w:delText xml:space="preserve">reduce </w:delText>
        </w:r>
      </w:del>
      <w:ins w:id="232" w:author="Suresh Andrew Sethi" w:date="2020-05-29T11:44:00Z">
        <w:r w:rsidR="00640C23" w:rsidRPr="00694528">
          <w:t xml:space="preserve">control </w:t>
        </w:r>
      </w:ins>
      <w:r w:rsidRPr="00694528">
        <w:t xml:space="preserve">seafloor impacts </w:t>
      </w:r>
      <w:ins w:id="233" w:author="Suresh Andrew Sethi" w:date="2020-05-29T11:45:00Z">
        <w:r w:rsidR="00640C23" w:rsidRPr="00694528">
          <w:t xml:space="preserve">may </w:t>
        </w:r>
      </w:ins>
      <w:del w:id="234" w:author="Suresh Andrew Sethi" w:date="2020-05-29T11:44:00Z">
        <w:r w:rsidRPr="00694528" w:rsidDel="00640C23">
          <w:delText xml:space="preserve">may come with </w:delText>
        </w:r>
        <w:r w:rsidRPr="00694528" w:rsidDel="00640C23">
          <w:lastRenderedPageBreak/>
          <w:delText>tradeoffs</w:delText>
        </w:r>
      </w:del>
      <w:ins w:id="235" w:author="Suresh Andrew Sethi" w:date="2020-05-29T11:45:00Z">
        <w:r w:rsidR="00640C23" w:rsidRPr="00694528">
          <w:t>lead to</w:t>
        </w:r>
      </w:ins>
      <w:ins w:id="236" w:author="Suresh Andrew Sethi" w:date="2020-05-29T11:44:00Z">
        <w:r w:rsidR="00640C23" w:rsidRPr="00694528">
          <w:t xml:space="preserve"> a difficult tradeoff</w:t>
        </w:r>
      </w:ins>
      <w:r w:rsidR="00A7752A" w:rsidRPr="00694528">
        <w:t xml:space="preserve">.  Aside from </w:t>
      </w:r>
      <w:ins w:id="237" w:author="Chris Free" w:date="2020-05-29T17:28:00Z">
        <w:r w:rsidR="00B77955">
          <w:t xml:space="preserve">the </w:t>
        </w:r>
      </w:ins>
      <w:r w:rsidR="00A7752A" w:rsidRPr="00694528">
        <w:t xml:space="preserve">socioeconomic </w:t>
      </w:r>
      <w:r w:rsidR="003A6F20" w:rsidRPr="00694528">
        <w:t>consequences</w:t>
      </w:r>
      <w:r w:rsidR="00A7752A" w:rsidRPr="00694528">
        <w:t xml:space="preserve"> of reduced harvest, there may be</w:t>
      </w:r>
      <w:r w:rsidR="00F0154C" w:rsidRPr="00694528">
        <w:t xml:space="preserve"> concomitant </w:t>
      </w:r>
      <w:r w:rsidRPr="00694528">
        <w:t>environmental impacts associated with producing substitute protein from other food systems, such as terrestrial crops or livestock.  One means to avoid th</w:t>
      </w:r>
      <w:ins w:id="238" w:author="Chris Free" w:date="2020-05-29T17:28:00Z">
        <w:r w:rsidR="00B77955">
          <w:t>e</w:t>
        </w:r>
      </w:ins>
      <w:del w:id="239" w:author="Chris Free" w:date="2020-05-29T17:28:00Z">
        <w:r w:rsidRPr="00694528" w:rsidDel="00B77955">
          <w:delText>is</w:delText>
        </w:r>
      </w:del>
      <w:r w:rsidRPr="00694528">
        <w:t xml:space="preserve"> tradeoff between benthic habitat impacts and foregone fishery harvest is to minimize seafloor disturbance by reducing gear-seafloor interactions – a direct solution that may be met through gear modifications to reduce </w:t>
      </w:r>
      <w:del w:id="240" w:author="Jonathan Grabowski" w:date="2020-06-22T08:38:00Z">
        <w:r w:rsidRPr="00694528" w:rsidDel="00E06AFB">
          <w:delText xml:space="preserve">bottom </w:delText>
        </w:r>
      </w:del>
      <w:proofErr w:type="spellStart"/>
      <w:ins w:id="241" w:author="Jonathan Grabowski" w:date="2020-06-22T08:38:00Z">
        <w:r w:rsidR="00E06AFB">
          <w:t>seaflor</w:t>
        </w:r>
        <w:proofErr w:type="spellEnd"/>
        <w:r w:rsidR="00E06AFB" w:rsidRPr="00694528">
          <w:t xml:space="preserve"> </w:t>
        </w:r>
      </w:ins>
      <w:r w:rsidRPr="00694528">
        <w:t>contact from fishing, or increases in catch efficiency that maintain harvest rates but with less expended effort.</w:t>
      </w:r>
    </w:p>
    <w:p w14:paraId="138E6BB3" w14:textId="343E21C2" w:rsidR="00E90C1D" w:rsidRPr="00694528" w:rsidRDefault="00E90C1D" w:rsidP="00E90C1D">
      <w:pPr>
        <w:spacing w:line="360" w:lineRule="auto"/>
        <w:ind w:firstLine="540"/>
      </w:pPr>
      <w:r w:rsidRPr="00694528">
        <w:t>Here, we quantify seafloor impacts from fishing and explore options for navigating seafood production and environmental impact tradeoffs.  We first assess the areal extent of global seafloor disturbance by trawling activities using a dynamic impact and recovery model</w:t>
      </w:r>
      <w:r w:rsidRPr="00694528">
        <w:fldChar w:fldCharType="begin" w:fldLock="1"/>
      </w:r>
      <w:r w:rsidR="00F60A4A" w:rsidRPr="00694528">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12&lt;/sup&gt;","plainTextFormattedCitation":"12","previouslyFormattedCitation":"&lt;sup&gt;12&lt;/sup&gt;"},"properties":{"noteIndex":0},"schema":"https://github.com/citation-style-language/schema/raw/master/csl-citation.json"}</w:instrText>
      </w:r>
      <w:r w:rsidRPr="00694528">
        <w:fldChar w:fldCharType="separate"/>
      </w:r>
      <w:r w:rsidR="001225AD" w:rsidRPr="00694528">
        <w:rPr>
          <w:noProof/>
          <w:vertAlign w:val="superscript"/>
        </w:rPr>
        <w:t>12</w:t>
      </w:r>
      <w:r w:rsidRPr="00694528">
        <w:fldChar w:fldCharType="end"/>
      </w:r>
      <w:r w:rsidRPr="00694528">
        <w:t xml:space="preserve"> and compare area-based production estimates from the ocean with habitat impacts on land from equivalent terrestrial protein production.  We then use </w:t>
      </w:r>
      <w:del w:id="242" w:author="Suresh Andrew Sethi" w:date="2020-05-29T09:21:00Z">
        <w:r w:rsidRPr="00694528" w:rsidDel="00E94984">
          <w:delText>a simple</w:delText>
        </w:r>
      </w:del>
      <w:ins w:id="243" w:author="Suresh Andrew Sethi" w:date="2020-05-29T09:21:00Z">
        <w:r w:rsidR="00E94984" w:rsidRPr="00694528">
          <w:t>catch-based</w:t>
        </w:r>
      </w:ins>
      <w:r w:rsidRPr="00694528">
        <w:t xml:space="preserve"> stock assessment model</w:t>
      </w:r>
      <w:ins w:id="244" w:author="Suresh Andrew Sethi" w:date="2020-05-29T09:21:00Z">
        <w:r w:rsidR="00E94984" w:rsidRPr="00694528">
          <w:t>s</w:t>
        </w:r>
      </w:ins>
      <w:r w:rsidRPr="00694528">
        <w:t xml:space="preserve"> to evaluate the potential for sustainable harvest increases from trawl fisheries globally and within </w:t>
      </w:r>
      <w:r w:rsidR="00F0154C" w:rsidRPr="00694528">
        <w:t>large marine ecosystems (LME)</w:t>
      </w:r>
      <w:r w:rsidRPr="00694528">
        <w:t xml:space="preserve"> to meet growing protein demands, and estimate the increase in seafloor disturbance associated with increasing fishing pressure to achieve maximum sustainable </w:t>
      </w:r>
      <w:r w:rsidR="00A17313" w:rsidRPr="00694528">
        <w:t>yield (MSY)</w:t>
      </w:r>
      <w:r w:rsidRPr="00694528">
        <w:t xml:space="preserve"> under </w:t>
      </w:r>
      <w:del w:id="245" w:author="Suresh Andrew Sethi" w:date="2020-05-29T09:22:00Z">
        <w:r w:rsidR="00A17313" w:rsidRPr="00694528" w:rsidDel="00E94984">
          <w:delText xml:space="preserve">traditional </w:delText>
        </w:r>
      </w:del>
      <w:ins w:id="246" w:author="Suresh Andrew Sethi" w:date="2020-05-29T09:22:00Z">
        <w:r w:rsidR="00E94984" w:rsidRPr="00694528">
          <w:t xml:space="preserve">conventional </w:t>
        </w:r>
      </w:ins>
      <w:r w:rsidR="00A17313" w:rsidRPr="00694528">
        <w:t>gear configurations and</w:t>
      </w:r>
      <w:r w:rsidRPr="00694528">
        <w:t xml:space="preserve"> fishing practices</w:t>
      </w:r>
      <w:r w:rsidR="00A17313" w:rsidRPr="00694528">
        <w:t>.</w:t>
      </w:r>
      <w:r w:rsidRPr="00694528">
        <w:t xml:space="preserve">  Finally, we demonstrate how innovations in fishing gear technology and/or improvements in capture efficiency </w:t>
      </w:r>
      <w:commentRangeStart w:id="247"/>
      <w:r w:rsidRPr="00694528">
        <w:t>may</w:t>
      </w:r>
      <w:commentRangeEnd w:id="247"/>
      <w:r w:rsidR="00B77955">
        <w:rPr>
          <w:rStyle w:val="CommentReference"/>
        </w:rPr>
        <w:commentReference w:id="247"/>
      </w:r>
      <w:r w:rsidRPr="00694528">
        <w:t xml:space="preserve"> reduce the effects of trawling on the seafloor and help mitigate </w:t>
      </w:r>
      <w:ins w:id="248" w:author="Jonathan Grabowski" w:date="2020-06-22T08:39:00Z">
        <w:r w:rsidR="00E06AFB">
          <w:t xml:space="preserve">the impacts </w:t>
        </w:r>
      </w:ins>
      <w:del w:id="249" w:author="Jonathan Grabowski" w:date="2020-06-22T08:39:00Z">
        <w:r w:rsidRPr="00694528" w:rsidDel="00E06AFB">
          <w:delText xml:space="preserve">the global habitat cost </w:delText>
        </w:r>
      </w:del>
      <w:r w:rsidRPr="00694528">
        <w:t>of fishing</w:t>
      </w:r>
      <w:ins w:id="250" w:author="Jonathan Grabowski" w:date="2020-06-22T08:39:00Z">
        <w:r w:rsidR="00E06AFB">
          <w:t xml:space="preserve"> on </w:t>
        </w:r>
      </w:ins>
      <w:ins w:id="251" w:author="Jonathan Grabowski" w:date="2020-06-22T08:40:00Z">
        <w:r w:rsidR="00E06AFB">
          <w:t>seafloor habitats globally</w:t>
        </w:r>
      </w:ins>
      <w:r w:rsidRPr="00694528">
        <w:t>.</w:t>
      </w:r>
    </w:p>
    <w:p w14:paraId="59C661E8" w14:textId="77777777" w:rsidR="00E90C1D" w:rsidRPr="00694528" w:rsidRDefault="00E90C1D" w:rsidP="00E90C1D">
      <w:pPr>
        <w:spacing w:line="360" w:lineRule="auto"/>
      </w:pPr>
    </w:p>
    <w:p w14:paraId="2AA6DDBF" w14:textId="77777777" w:rsidR="00E90C1D" w:rsidRPr="00694528" w:rsidRDefault="00E90C1D" w:rsidP="00E90C1D">
      <w:pPr>
        <w:spacing w:line="360" w:lineRule="auto"/>
      </w:pPr>
      <w:r w:rsidRPr="00694528">
        <w:t>Results/Discussion</w:t>
      </w:r>
    </w:p>
    <w:p w14:paraId="5E95A168" w14:textId="4BAE4877" w:rsidR="00E90C1D" w:rsidRPr="00694528" w:rsidRDefault="00E90C1D" w:rsidP="00E90C1D">
      <w:pPr>
        <w:spacing w:line="360" w:lineRule="auto"/>
        <w:ind w:firstLine="720"/>
      </w:pPr>
      <w:r w:rsidRPr="00694528">
        <w:t>We used a dynamic benthic habitat impact and recovery model</w:t>
      </w:r>
      <w:r w:rsidRPr="00694528">
        <w:fldChar w:fldCharType="begin" w:fldLock="1"/>
      </w:r>
      <w:r w:rsidR="00F60A4A" w:rsidRPr="00694528">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12&lt;/sup&gt;","plainTextFormattedCitation":"12","previouslyFormattedCitation":"&lt;sup&gt;12&lt;/sup&gt;"},"properties":{"noteIndex":0},"schema":"https://github.com/citation-style-language/schema/raw/master/csl-citation.json"}</w:instrText>
      </w:r>
      <w:r w:rsidRPr="00694528">
        <w:fldChar w:fldCharType="separate"/>
      </w:r>
      <w:r w:rsidR="001225AD" w:rsidRPr="00694528">
        <w:rPr>
          <w:noProof/>
          <w:vertAlign w:val="superscript"/>
        </w:rPr>
        <w:t>12</w:t>
      </w:r>
      <w:r w:rsidRPr="00694528">
        <w:fldChar w:fldCharType="end"/>
      </w:r>
      <w:r w:rsidRPr="00694528">
        <w:t xml:space="preserve"> and time series of AIS-derived fishing effort data </w:t>
      </w:r>
      <w:commentRangeStart w:id="252"/>
      <w:r w:rsidRPr="00694528">
        <w:t xml:space="preserve">through 2018 </w:t>
      </w:r>
      <w:commentRangeEnd w:id="252"/>
      <w:r w:rsidR="00B77955">
        <w:rPr>
          <w:rStyle w:val="CommentReference"/>
        </w:rPr>
        <w:commentReference w:id="252"/>
      </w:r>
      <w:r w:rsidRPr="00694528">
        <w:t xml:space="preserve">to estimate the current scale of global seafloor disturbance (Fig. 1), </w:t>
      </w:r>
      <w:r w:rsidR="00F0154C" w:rsidRPr="00694528">
        <w:t>finding</w:t>
      </w:r>
      <w:r w:rsidRPr="00694528">
        <w:t xml:space="preserve"> that total global seafloor disturbance from trawling was 3.4 million km</w:t>
      </w:r>
      <w:r w:rsidRPr="00694528">
        <w:rPr>
          <w:vertAlign w:val="superscript"/>
        </w:rPr>
        <w:t>2</w:t>
      </w:r>
      <w:r w:rsidRPr="00694528">
        <w:t xml:space="preserve"> (8% of the world’s continental shelves).  This estimate includes upward adjustments for ten LMEs which were identified as having low AIS coverage of their </w:t>
      </w:r>
      <w:del w:id="253" w:author="Suresh Andrew Sethi" w:date="2020-05-29T11:45:00Z">
        <w:r w:rsidRPr="00694528" w:rsidDel="00640C23">
          <w:delText xml:space="preserve">trawl </w:delText>
        </w:r>
      </w:del>
      <w:ins w:id="254" w:author="Suresh Andrew Sethi" w:date="2020-05-29T11:45:00Z">
        <w:del w:id="255" w:author="Jonathan Grabowski" w:date="2020-06-22T08:50:00Z">
          <w:r w:rsidR="00640C23" w:rsidRPr="00694528" w:rsidDel="00B21E01">
            <w:delText xml:space="preserve">bottom-tendered </w:delText>
          </w:r>
        </w:del>
      </w:ins>
      <w:r w:rsidRPr="00694528">
        <w:t>fleet</w:t>
      </w:r>
      <w:ins w:id="256" w:author="Suresh Andrew Sethi" w:date="2020-05-29T11:46:00Z">
        <w:r w:rsidR="00640C23" w:rsidRPr="00694528">
          <w:t xml:space="preserve"> as indicated by a anomalously low ratio between</w:t>
        </w:r>
      </w:ins>
      <w:r w:rsidRPr="00694528">
        <w:t xml:space="preserve"> </w:t>
      </w:r>
      <w:ins w:id="257" w:author="Suresh Andrew Sethi" w:date="2020-05-29T11:48:00Z">
        <w:r w:rsidR="00640C23" w:rsidRPr="00694528">
          <w:t xml:space="preserve"> </w:t>
        </w:r>
      </w:ins>
      <w:del w:id="258" w:author="Suresh Andrew Sethi" w:date="2020-05-29T11:46:00Z">
        <w:r w:rsidRPr="00694528" w:rsidDel="00640C23">
          <w:delText xml:space="preserve">based on their significantly low relationship </w:delText>
        </w:r>
      </w:del>
      <w:del w:id="259" w:author="Suresh Andrew Sethi" w:date="2020-05-29T11:48:00Z">
        <w:r w:rsidRPr="00694528" w:rsidDel="00640C23">
          <w:delText>between trawl h</w:delText>
        </w:r>
      </w:del>
      <w:ins w:id="260" w:author="Suresh Andrew Sethi" w:date="2020-05-29T11:48:00Z">
        <w:r w:rsidR="00640C23" w:rsidRPr="00694528">
          <w:t>h</w:t>
        </w:r>
      </w:ins>
      <w:r w:rsidRPr="00694528">
        <w:t>arvest and AIS-derived fishing effort</w:t>
      </w:r>
      <w:ins w:id="261" w:author="Suresh Andrew Sethi" w:date="2020-05-29T11:46:00Z">
        <w:r w:rsidR="00640C23" w:rsidRPr="00694528">
          <w:t xml:space="preserve"> as compared to well-covered </w:t>
        </w:r>
        <w:commentRangeStart w:id="262"/>
        <w:commentRangeStart w:id="263"/>
        <w:r w:rsidR="00640C23" w:rsidRPr="00694528">
          <w:t>LMEs</w:t>
        </w:r>
      </w:ins>
      <w:commentRangeEnd w:id="262"/>
      <w:r w:rsidR="00C36851">
        <w:rPr>
          <w:rStyle w:val="CommentReference"/>
        </w:rPr>
        <w:commentReference w:id="262"/>
      </w:r>
      <w:commentRangeEnd w:id="263"/>
      <w:r w:rsidR="00C97214">
        <w:rPr>
          <w:rStyle w:val="CommentReference"/>
        </w:rPr>
        <w:commentReference w:id="263"/>
      </w:r>
      <w:r w:rsidRPr="00694528">
        <w:t xml:space="preserve">.  The distribution of seafloor disturbance from </w:t>
      </w:r>
      <w:del w:id="264" w:author="Jonathan Grabowski" w:date="2020-06-22T08:50:00Z">
        <w:r w:rsidRPr="00694528" w:rsidDel="00B21E01">
          <w:delText xml:space="preserve">trawling </w:delText>
        </w:r>
      </w:del>
      <w:ins w:id="265" w:author="Jonathan Grabowski" w:date="2020-06-22T08:50:00Z">
        <w:r w:rsidR="00B21E01">
          <w:t>fishing</w:t>
        </w:r>
        <w:r w:rsidR="00B21E01" w:rsidRPr="00694528">
          <w:t xml:space="preserve"> </w:t>
        </w:r>
      </w:ins>
      <w:r w:rsidRPr="00694528">
        <w:t>varied widely among LMEs</w:t>
      </w:r>
      <w:r w:rsidR="0097643E" w:rsidRPr="00694528">
        <w:t xml:space="preserve"> (Extended Table 1)</w:t>
      </w:r>
      <w:r w:rsidRPr="00694528">
        <w:t xml:space="preserve">.  </w:t>
      </w:r>
      <w:commentRangeStart w:id="266"/>
      <w:r w:rsidRPr="00694528">
        <w:t xml:space="preserve">Ten of the world’s 66 LMEs were estimated to have &lt;1% of their shelf area disturbed by </w:t>
      </w:r>
      <w:ins w:id="267" w:author="Jonathan Grabowski" w:date="2020-06-22T08:50:00Z">
        <w:r w:rsidR="00B21E01">
          <w:t>fishing</w:t>
        </w:r>
      </w:ins>
      <w:del w:id="268" w:author="Jonathan Grabowski" w:date="2020-06-22T08:50:00Z">
        <w:r w:rsidRPr="00694528" w:rsidDel="00B21E01">
          <w:delText>trawling</w:delText>
        </w:r>
      </w:del>
      <w:del w:id="269" w:author="Suresh Andrew Sethi" w:date="2020-05-29T09:23:00Z">
        <w:r w:rsidR="009360F5" w:rsidRPr="00694528" w:rsidDel="003D72CD">
          <w:delText xml:space="preserve">; </w:delText>
        </w:r>
      </w:del>
      <w:ins w:id="270" w:author="Suresh Andrew Sethi" w:date="2020-05-29T09:23:00Z">
        <w:r w:rsidR="003D72CD" w:rsidRPr="00694528">
          <w:t xml:space="preserve">, whereas </w:t>
        </w:r>
      </w:ins>
      <w:r w:rsidR="009360F5" w:rsidRPr="00694528">
        <w:t>three</w:t>
      </w:r>
      <w:r w:rsidRPr="00694528">
        <w:t xml:space="preserve"> LMEs were estimated to have &gt;40% disturbance (Yellow Sea, Iberian Coastal, and Celtic-Biscay Shelf).  </w:t>
      </w:r>
      <w:commentRangeEnd w:id="266"/>
      <w:r w:rsidR="00C97214">
        <w:rPr>
          <w:rStyle w:val="CommentReference"/>
        </w:rPr>
        <w:commentReference w:id="266"/>
      </w:r>
      <w:r w:rsidRPr="00694528">
        <w:t xml:space="preserve">Mid- and high-latitude LMEs in the </w:t>
      </w:r>
      <w:r w:rsidRPr="00694528">
        <w:lastRenderedPageBreak/>
        <w:t>Northern hemisphere, excluding those in the Arctic, generally had higher levels of seafloor disturbance than low-latitude and Southern hemisphere LMEs.  The highest concentrations of LMEs with high disturbance (&gt;25% of shelf area</w:t>
      </w:r>
      <w:r w:rsidR="00A17313" w:rsidRPr="00694528">
        <w:t>)</w:t>
      </w:r>
      <w:r w:rsidRPr="00694528">
        <w:t xml:space="preserve"> were in European waters and Eastern Asia waters.  Arctic and Antarctic LMEs had relatively low levels of disturbance (&lt;5%) with the exception of the Barents and Norwegian Seas (Arctic LMEs), which we</w:t>
      </w:r>
      <w:ins w:id="271" w:author="Chris Free" w:date="2020-05-29T17:37:00Z">
        <w:r w:rsidR="002466BF">
          <w:t>re</w:t>
        </w:r>
      </w:ins>
      <w:r w:rsidRPr="00694528">
        <w:t xml:space="preserve"> estimate</w:t>
      </w:r>
      <w:ins w:id="272" w:author="Chris Free" w:date="2020-05-29T17:37:00Z">
        <w:r w:rsidR="002D7DA5">
          <w:t>d</w:t>
        </w:r>
      </w:ins>
      <w:r w:rsidRPr="00694528">
        <w:t xml:space="preserve"> </w:t>
      </w:r>
      <w:del w:id="273" w:author="Chris Free" w:date="2020-05-29T17:37:00Z">
        <w:r w:rsidRPr="00694528" w:rsidDel="002D7DA5">
          <w:delText xml:space="preserve">each </w:delText>
        </w:r>
      </w:del>
      <w:r w:rsidRPr="00694528">
        <w:t xml:space="preserve">to have </w:t>
      </w:r>
      <w:del w:id="274" w:author="Chris Free" w:date="2020-05-29T17:37:00Z">
        <w:r w:rsidRPr="00694528" w:rsidDel="002466BF">
          <w:delText xml:space="preserve">about </w:delText>
        </w:r>
      </w:del>
      <w:ins w:id="275" w:author="Chris Free" w:date="2020-05-29T17:37:00Z">
        <w:r w:rsidR="002466BF">
          <w:t xml:space="preserve">approximately </w:t>
        </w:r>
      </w:ins>
      <w:r w:rsidRPr="00694528">
        <w:t>14% of their shelf area disturbed</w:t>
      </w:r>
      <w:ins w:id="276" w:author="Jonathan Grabowski" w:date="2020-06-22T08:51:00Z">
        <w:r w:rsidR="00AC43B2">
          <w:t xml:space="preserve"> by fishing</w:t>
        </w:r>
      </w:ins>
      <w:r w:rsidRPr="00694528">
        <w:t xml:space="preserve">.  </w:t>
      </w:r>
    </w:p>
    <w:p w14:paraId="2D5DF563" w14:textId="05C22925" w:rsidR="00E90C1D" w:rsidRPr="00694528" w:rsidRDefault="00E90C1D" w:rsidP="00E90C1D">
      <w:pPr>
        <w:spacing w:line="360" w:lineRule="auto"/>
        <w:ind w:firstLine="720"/>
      </w:pPr>
      <w:r w:rsidRPr="00694528">
        <w:t>This disturbance to the seafloor</w:t>
      </w:r>
      <w:ins w:id="277" w:author="Jonathan Grabowski" w:date="2020-06-22T08:54:00Z">
        <w:r w:rsidR="00AC43B2">
          <w:t xml:space="preserve"> associated with fishing</w:t>
        </w:r>
      </w:ins>
      <w:r w:rsidRPr="00694528">
        <w:t xml:space="preserve"> </w:t>
      </w:r>
      <w:commentRangeStart w:id="278"/>
      <w:r w:rsidRPr="00694528">
        <w:t xml:space="preserve">is </w:t>
      </w:r>
      <w:del w:id="279" w:author="Jonathan Grabowski" w:date="2020-06-22T08:54:00Z">
        <w:r w:rsidRPr="00694528" w:rsidDel="00AC43B2">
          <w:delText xml:space="preserve">an </w:delText>
        </w:r>
      </w:del>
      <w:ins w:id="280" w:author="Jonathan Grabowski" w:date="2020-06-22T08:54:00Z">
        <w:r w:rsidR="00AC43B2">
          <w:t>the</w:t>
        </w:r>
        <w:r w:rsidR="00AC43B2" w:rsidRPr="00694528">
          <w:t xml:space="preserve"> </w:t>
        </w:r>
      </w:ins>
      <w:r w:rsidRPr="00694528">
        <w:t xml:space="preserve">environmental </w:t>
      </w:r>
      <w:commentRangeStart w:id="281"/>
      <w:r w:rsidRPr="00694528">
        <w:t xml:space="preserve">cost </w:t>
      </w:r>
      <w:commentRangeEnd w:id="281"/>
      <w:r w:rsidR="00AC43B2">
        <w:rPr>
          <w:rStyle w:val="CommentReference"/>
        </w:rPr>
        <w:commentReference w:id="281"/>
      </w:r>
      <w:r w:rsidRPr="00694528">
        <w:t xml:space="preserve">of harvesting </w:t>
      </w:r>
      <w:commentRangeEnd w:id="278"/>
      <w:r w:rsidR="00433C5A">
        <w:rPr>
          <w:rStyle w:val="CommentReference"/>
        </w:rPr>
        <w:commentReference w:id="278"/>
      </w:r>
      <w:commentRangeStart w:id="282"/>
      <w:r w:rsidRPr="00694528">
        <w:rPr>
          <w:rFonts w:cstheme="minorHAnsi"/>
        </w:rPr>
        <w:t>≈</w:t>
      </w:r>
      <w:commentRangeEnd w:id="282"/>
      <w:r w:rsidR="002466BF">
        <w:rPr>
          <w:rStyle w:val="CommentReference"/>
        </w:rPr>
        <w:commentReference w:id="282"/>
      </w:r>
      <w:r w:rsidRPr="00694528">
        <w:t>40 million mt of seafood (including both reported and reconstructed catches)</w:t>
      </w:r>
      <w:r w:rsidRPr="00694528">
        <w:fldChar w:fldCharType="begin" w:fldLock="1"/>
      </w:r>
      <w:r w:rsidR="00F60A4A" w:rsidRPr="00694528">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sup&gt;6&lt;/sup&gt;","plainTextFormattedCitation":"6","previouslyFormattedCitation":"&lt;sup&gt;6&lt;/sup&gt;"},"properties":{"noteIndex":0},"schema":"https://github.com/citation-style-language/schema/raw/master/csl-citation.json"}</w:instrText>
      </w:r>
      <w:r w:rsidRPr="00694528">
        <w:fldChar w:fldCharType="separate"/>
      </w:r>
      <w:r w:rsidR="001225AD" w:rsidRPr="00694528">
        <w:rPr>
          <w:noProof/>
          <w:vertAlign w:val="superscript"/>
        </w:rPr>
        <w:t>6</w:t>
      </w:r>
      <w:r w:rsidRPr="00694528">
        <w:fldChar w:fldCharType="end"/>
      </w:r>
      <w:r w:rsidRPr="00694528">
        <w:t xml:space="preserve"> from the world’s oceans each year by bottom trawls.  Globally, this amounts to 11.9 mt of seafood harvested per km</w:t>
      </w:r>
      <w:r w:rsidRPr="00694528">
        <w:rPr>
          <w:vertAlign w:val="superscript"/>
        </w:rPr>
        <w:t>2</w:t>
      </w:r>
      <w:r w:rsidRPr="00694528">
        <w:t xml:space="preserve"> of seafloor disturbed, though the efficiency of this tradeoff is highly variable among LMEs (Fig. 1</w:t>
      </w:r>
      <w:r w:rsidR="00A17313" w:rsidRPr="00694528">
        <w:t xml:space="preserve"> inset</w:t>
      </w:r>
      <w:r w:rsidRPr="00694528">
        <w:t xml:space="preserve">).  Recognizing that terrestrial land use for food production poses ecological consequences that differ substantially from those incurred from seafloor disturbance, comparisons of habitat impact </w:t>
      </w:r>
      <w:del w:id="283" w:author="Olaf Jensen" w:date="2020-06-11T10:46:00Z">
        <w:r w:rsidRPr="00694528" w:rsidDel="00AC7EEC">
          <w:delText xml:space="preserve">– </w:delText>
        </w:r>
      </w:del>
      <w:ins w:id="284" w:author="Olaf Jensen" w:date="2020-06-11T10:46:00Z">
        <w:r w:rsidR="00AC7EEC">
          <w:t>vs.</w:t>
        </w:r>
        <w:r w:rsidR="00AC7EEC" w:rsidRPr="00694528">
          <w:t xml:space="preserve"> </w:t>
        </w:r>
      </w:ins>
      <w:r w:rsidRPr="00694528">
        <w:t xml:space="preserve">protein production tradeoffs among key animal production systems provides insight into the opportunity cost of foregone wild capture fisheries production.  The edible protein yield of seafood averages about </w:t>
      </w:r>
      <w:commentRangeStart w:id="285"/>
      <w:r w:rsidRPr="00694528">
        <w:t xml:space="preserve">11% </w:t>
      </w:r>
      <w:del w:id="286" w:author="Jonathan Grabowski" w:date="2020-06-22T08:59:00Z">
        <w:r w:rsidRPr="00694528" w:rsidDel="00AC43B2">
          <w:delText>of</w:delText>
        </w:r>
      </w:del>
      <w:ins w:id="287" w:author="Jonathan Grabowski" w:date="2020-06-22T08:59:00Z">
        <w:r w:rsidR="00AC43B2">
          <w:t xml:space="preserve">of the </w:t>
        </w:r>
      </w:ins>
      <w:r w:rsidRPr="00694528">
        <w:t xml:space="preserve"> live weight of fish caught</w:t>
      </w:r>
      <w:r w:rsidRPr="00694528">
        <w:fldChar w:fldCharType="begin" w:fldLock="1"/>
      </w:r>
      <w:r w:rsidR="00F60A4A" w:rsidRPr="00694528">
        <w:instrText>ADDIN CSL_CITATION {"citationItems":[{"id":"ITEM-1","itemData":{"author":[{"dropping-particle":"","family":"Torry Research Station Aberdeen (UK)","given":"","non-dropping-particle":"","parse-names":false,"suffix":""}],"container-title":"FAO Fisheries Technical Paper. No. 309","id":"ITEM-1","issued":{"date-parts":[["1989"]]},"page":"187","publisher-place":"Rome, FAO","title":"Yield and nutritional value of the commercially more important fish species","type":"article"},"uris":["http://www.mendeley.com/documents/?uuid=5da4c8f1-6752-418a-a9d4-8272e736a424"]}],"mendeley":{"formattedCitation":"&lt;sup&gt;18&lt;/sup&gt;","plainTextFormattedCitation":"18","previouslyFormattedCitation":"&lt;sup&gt;18&lt;/sup&gt;"},"properties":{"noteIndex":0},"schema":"https://github.com/citation-style-language/schema/raw/master/csl-citation.json"}</w:instrText>
      </w:r>
      <w:r w:rsidRPr="00694528">
        <w:fldChar w:fldCharType="separate"/>
      </w:r>
      <w:r w:rsidR="001225AD" w:rsidRPr="00694528">
        <w:rPr>
          <w:noProof/>
          <w:vertAlign w:val="superscript"/>
        </w:rPr>
        <w:t>18</w:t>
      </w:r>
      <w:r w:rsidRPr="00694528">
        <w:fldChar w:fldCharType="end"/>
      </w:r>
      <w:ins w:id="288" w:author="Jonathan Grabowski" w:date="2020-06-22T08:59:00Z">
        <w:r w:rsidR="00AC43B2">
          <w:t>,</w:t>
        </w:r>
      </w:ins>
      <w:r w:rsidRPr="00694528">
        <w:t xml:space="preserve"> </w:t>
      </w:r>
      <w:commentRangeEnd w:id="285"/>
      <w:r w:rsidR="00653F0A">
        <w:rPr>
          <w:rStyle w:val="CommentReference"/>
        </w:rPr>
        <w:commentReference w:id="285"/>
      </w:r>
      <w:r w:rsidRPr="00694528">
        <w:t xml:space="preserve">resulting in an average of </w:t>
      </w:r>
      <w:commentRangeStart w:id="289"/>
      <w:r w:rsidRPr="00694528">
        <w:t xml:space="preserve">1.3 Mg edible protein </w:t>
      </w:r>
      <w:commentRangeEnd w:id="289"/>
      <w:r w:rsidR="009946CA">
        <w:rPr>
          <w:rStyle w:val="CommentReference"/>
        </w:rPr>
        <w:commentReference w:id="289"/>
      </w:r>
      <w:r w:rsidRPr="00694528">
        <w:t>harvested per km</w:t>
      </w:r>
      <w:r w:rsidRPr="00694528">
        <w:rPr>
          <w:vertAlign w:val="superscript"/>
        </w:rPr>
        <w:t>2</w:t>
      </w:r>
      <w:r w:rsidRPr="00694528">
        <w:t xml:space="preserve"> of seafloor disturbed for bottom trawl fisheries annually. </w:t>
      </w:r>
      <w:ins w:id="290" w:author="Jonathan Grabowski" w:date="2020-06-22T09:00:00Z">
        <w:r w:rsidR="00AC43B2">
          <w:t>When comparing the amount of habitat impacted from these protein sources</w:t>
        </w:r>
      </w:ins>
      <w:del w:id="291" w:author="Jonathan Grabowski" w:date="2020-06-22T09:00:00Z">
        <w:r w:rsidRPr="00694528" w:rsidDel="00AC43B2">
          <w:delText xml:space="preserve">On a strictly </w:delText>
        </w:r>
      </w:del>
      <w:ins w:id="292" w:author="Suresh Andrew Sethi" w:date="2020-05-29T11:49:00Z">
        <w:del w:id="293" w:author="Jonathan Grabowski" w:date="2020-06-22T09:00:00Z">
          <w:r w:rsidR="00640C23" w:rsidRPr="00694528" w:rsidDel="00AC43B2">
            <w:delText>habitat space use</w:delText>
          </w:r>
        </w:del>
      </w:ins>
      <w:del w:id="294" w:author="Jonathan Grabowski" w:date="2020-06-22T09:00:00Z">
        <w:r w:rsidRPr="00694528" w:rsidDel="00AC43B2">
          <w:delText>land-use basis</w:delText>
        </w:r>
      </w:del>
      <w:r w:rsidRPr="00694528">
        <w:t xml:space="preserve">, </w:t>
      </w:r>
      <w:r w:rsidR="00A17313" w:rsidRPr="00694528">
        <w:t>we estimate</w:t>
      </w:r>
      <w:ins w:id="295" w:author="Jonathan Grabowski" w:date="2020-06-22T09:01:00Z">
        <w:r w:rsidR="009D0E28">
          <w:t xml:space="preserve"> that protein harvested from the seafloor</w:t>
        </w:r>
      </w:ins>
      <w:del w:id="296" w:author="Jonathan Grabowski" w:date="2020-06-22T09:01:00Z">
        <w:r w:rsidR="00A17313" w:rsidRPr="00694528" w:rsidDel="009D0E28">
          <w:delText xml:space="preserve"> </w:delText>
        </w:r>
      </w:del>
      <w:del w:id="297" w:author="Jonathan Grabowski" w:date="2020-06-22T09:00:00Z">
        <w:r w:rsidRPr="00694528" w:rsidDel="009D0E28">
          <w:delText xml:space="preserve">trawl </w:delText>
        </w:r>
      </w:del>
      <w:del w:id="298" w:author="Jonathan Grabowski" w:date="2020-06-22T09:01:00Z">
        <w:r w:rsidRPr="00694528" w:rsidDel="009D0E28">
          <w:delText>harvested protein</w:delText>
        </w:r>
      </w:del>
      <w:r w:rsidRPr="00694528">
        <w:t xml:space="preserve"> </w:t>
      </w:r>
      <w:r w:rsidR="00A17313" w:rsidRPr="00694528">
        <w:t>to be</w:t>
      </w:r>
      <w:r w:rsidRPr="00694528">
        <w:t xml:space="preserve"> more efficient than </w:t>
      </w:r>
      <w:commentRangeStart w:id="299"/>
      <w:r w:rsidRPr="00694528">
        <w:t>beef</w:t>
      </w:r>
      <w:ins w:id="300" w:author="Jonathan Grabowski" w:date="2020-06-22T09:01:00Z">
        <w:r w:rsidR="009D0E28">
          <w:t>-</w:t>
        </w:r>
      </w:ins>
      <w:del w:id="301" w:author="Jonathan Grabowski" w:date="2020-06-22T09:01:00Z">
        <w:r w:rsidRPr="00694528" w:rsidDel="009D0E28">
          <w:delText xml:space="preserve"> </w:delText>
        </w:r>
      </w:del>
      <w:r w:rsidRPr="00694528">
        <w:t>sourced protein (0.41 Mg edible protein</w:t>
      </w:r>
      <w:ins w:id="302" w:author="Suresh Andrew Sethi" w:date="2020-05-29T09:24:00Z">
        <w:r w:rsidR="00100A38" w:rsidRPr="00694528">
          <w:t xml:space="preserve"> per km</w:t>
        </w:r>
      </w:ins>
      <w:del w:id="303" w:author="Suresh Andrew Sethi" w:date="2020-05-29T09:24:00Z">
        <w:r w:rsidRPr="00694528" w:rsidDel="00100A38">
          <w:delText xml:space="preserve"> k</w:delText>
        </w:r>
      </w:del>
      <w:ins w:id="304" w:author="Suresh Andrew Sethi" w:date="2020-05-29T09:24:00Z">
        <w:r w:rsidR="00100A38" w:rsidRPr="00694528">
          <w:rPr>
            <w:vertAlign w:val="superscript"/>
          </w:rPr>
          <w:t>2</w:t>
        </w:r>
      </w:ins>
      <w:del w:id="305" w:author="Suresh Andrew Sethi" w:date="2020-05-29T09:24:00Z">
        <w:r w:rsidRPr="00694528" w:rsidDel="00100A38">
          <w:delText>m</w:delText>
        </w:r>
        <w:r w:rsidRPr="00694528" w:rsidDel="00100A38">
          <w:rPr>
            <w:vertAlign w:val="superscript"/>
          </w:rPr>
          <w:delText>-2</w:delText>
        </w:r>
        <w:r w:rsidRPr="00694528" w:rsidDel="00100A38">
          <w:delText xml:space="preserve"> </w:delText>
        </w:r>
      </w:del>
      <w:ins w:id="306" w:author="Suresh Andrew Sethi" w:date="2020-05-29T09:24:00Z">
        <w:r w:rsidR="00100A38" w:rsidRPr="00694528">
          <w:t xml:space="preserve">, including </w:t>
        </w:r>
      </w:ins>
      <w:del w:id="307" w:author="Suresh Andrew Sethi" w:date="2020-05-29T09:26:00Z">
        <w:r w:rsidRPr="00694528" w:rsidDel="00100A38">
          <w:delText xml:space="preserve">-- includes </w:delText>
        </w:r>
      </w:del>
      <w:r w:rsidRPr="00694528">
        <w:t xml:space="preserve">land </w:t>
      </w:r>
      <w:del w:id="308" w:author="Suresh Andrew Sethi" w:date="2020-05-29T09:25:00Z">
        <w:r w:rsidRPr="00694528" w:rsidDel="00100A38">
          <w:delText xml:space="preserve">needed </w:delText>
        </w:r>
      </w:del>
      <w:ins w:id="309" w:author="Suresh Andrew Sethi" w:date="2020-05-29T09:25:00Z">
        <w:r w:rsidR="00100A38" w:rsidRPr="00694528">
          <w:t>use</w:t>
        </w:r>
      </w:ins>
      <w:ins w:id="310" w:author="Chris Free" w:date="2020-05-29T17:49:00Z">
        <w:r w:rsidR="005F118F">
          <w:t>d</w:t>
        </w:r>
      </w:ins>
      <w:ins w:id="311" w:author="Suresh Andrew Sethi" w:date="2020-05-29T09:25:00Z">
        <w:r w:rsidR="00100A38" w:rsidRPr="00694528">
          <w:t xml:space="preserve"> for pasturing and feed crops</w:t>
        </w:r>
      </w:ins>
      <w:ins w:id="312" w:author="Suresh Andrew Sethi" w:date="2020-05-29T09:26:00Z">
        <w:r w:rsidR="00100A38" w:rsidRPr="00694528">
          <w:t>)</w:t>
        </w:r>
      </w:ins>
      <w:del w:id="313" w:author="Suresh Andrew Sethi" w:date="2020-05-29T09:26:00Z">
        <w:r w:rsidRPr="00694528" w:rsidDel="00100A38">
          <w:delText>for both pasture and cropland for feed)</w:delText>
        </w:r>
      </w:del>
      <w:r w:rsidRPr="00694528">
        <w:t xml:space="preserve">,  but less </w:t>
      </w:r>
      <w:ins w:id="314" w:author="Chris Free" w:date="2020-05-29T17:49:00Z">
        <w:r w:rsidR="005F118F">
          <w:t>efficient</w:t>
        </w:r>
      </w:ins>
      <w:del w:id="315" w:author="Chris Free" w:date="2020-05-29T17:49:00Z">
        <w:r w:rsidRPr="00694528" w:rsidDel="005F118F">
          <w:delText>so</w:delText>
        </w:r>
      </w:del>
      <w:r w:rsidRPr="00694528">
        <w:t xml:space="preserve"> than pork or poultry (each yield 11 Mg edible protein </w:t>
      </w:r>
      <w:ins w:id="316" w:author="Suresh Andrew Sethi" w:date="2020-05-29T09:25:00Z">
        <w:r w:rsidR="00100A38" w:rsidRPr="00694528">
          <w:t xml:space="preserve">per </w:t>
        </w:r>
      </w:ins>
      <w:r w:rsidRPr="00694528">
        <w:t>km</w:t>
      </w:r>
      <w:del w:id="317" w:author="Suresh Andrew Sethi" w:date="2020-05-29T09:25:00Z">
        <w:r w:rsidRPr="00694528" w:rsidDel="00100A38">
          <w:rPr>
            <w:vertAlign w:val="superscript"/>
          </w:rPr>
          <w:delText>-</w:delText>
        </w:r>
      </w:del>
      <w:r w:rsidRPr="00694528">
        <w:rPr>
          <w:vertAlign w:val="superscript"/>
        </w:rPr>
        <w:t>2</w:t>
      </w:r>
      <w:del w:id="318" w:author="Chris Free" w:date="2020-05-29T17:50:00Z">
        <w:r w:rsidRPr="00694528" w:rsidDel="005F118F">
          <w:delText xml:space="preserve"> of land use</w:delText>
        </w:r>
      </w:del>
      <w:r w:rsidRPr="00694528">
        <w:t>, includ</w:t>
      </w:r>
      <w:ins w:id="319" w:author="Suresh Andrew Sethi" w:date="2020-05-29T09:25:00Z">
        <w:r w:rsidR="00100A38" w:rsidRPr="00694528">
          <w:t>ing</w:t>
        </w:r>
      </w:ins>
      <w:del w:id="320" w:author="Suresh Andrew Sethi" w:date="2020-05-29T09:25:00Z">
        <w:r w:rsidRPr="00694528" w:rsidDel="00100A38">
          <w:delText>ed</w:delText>
        </w:r>
      </w:del>
      <w:r w:rsidRPr="00694528">
        <w:t xml:space="preserve"> </w:t>
      </w:r>
      <w:del w:id="321" w:author="Suresh Andrew Sethi" w:date="2020-05-29T09:25:00Z">
        <w:r w:rsidRPr="00694528" w:rsidDel="00100A38">
          <w:delText xml:space="preserve">only </w:delText>
        </w:r>
      </w:del>
      <w:r w:rsidRPr="00694528">
        <w:t xml:space="preserve">land </w:t>
      </w:r>
      <w:ins w:id="322" w:author="Suresh Andrew Sethi" w:date="2020-05-29T09:26:00Z">
        <w:r w:rsidR="00100A38" w:rsidRPr="00694528">
          <w:t>use</w:t>
        </w:r>
      </w:ins>
      <w:ins w:id="323" w:author="Chris Free" w:date="2020-05-29T17:50:00Z">
        <w:r w:rsidR="005F118F">
          <w:t>d</w:t>
        </w:r>
      </w:ins>
      <w:ins w:id="324" w:author="Suresh Andrew Sethi" w:date="2020-05-29T09:26:00Z">
        <w:r w:rsidR="00100A38" w:rsidRPr="00694528">
          <w:t xml:space="preserve"> for feed crops</w:t>
        </w:r>
      </w:ins>
      <w:del w:id="325" w:author="Suresh Andrew Sethi" w:date="2020-05-29T09:26:00Z">
        <w:r w:rsidRPr="00694528" w:rsidDel="00100A38">
          <w:delText>for cropland</w:delText>
        </w:r>
        <w:r w:rsidR="00A17313" w:rsidRPr="00694528" w:rsidDel="00100A38">
          <w:delText xml:space="preserve"> for feed</w:delText>
        </w:r>
      </w:del>
      <w:r w:rsidRPr="00694528">
        <w:t>)</w:t>
      </w:r>
      <w:r w:rsidRPr="00694528">
        <w:fldChar w:fldCharType="begin" w:fldLock="1"/>
      </w:r>
      <w:r w:rsidR="00F60A4A" w:rsidRPr="00694528">
        <w:instrText>ADDIN CSL_CITATION {"citationItems":[{"id":"ITEM-1","itemData":{"DOI":"10.1146/annurev-environ-031113-093503","abstract":"The livestock and environment nexus has been the subject of considerable research in the past decade. With a more prosperous and urbanized population projected to grow significantly in the coming decades comes a gargantuan appetite for livestock products. There is growing concern about how to accommodate this increase in demand with a low environmental footprint and without eroding the economic, social, and cultural benefits that livestock provide. Most of the effort has focused on sustainably intensifying livestock systems. Two things have characterized the research on livestock and the environment in the past decade: the development of increasingly disaggregated and sophisticated methods for assessing different types of environmental impacts (climate, water, nutrient cycles, biodiversity, land degradation, deforestation, etc.) and a focus on examining  the technical potential of many options for reducing the environmental footprint of livestock systems. However, the economic or sociocultural feasibility of these options is seldom considered. Now is the time to move this agenda from knowledge to action, toward realizable goals. This will require a better understanding of incentives and constraints for farmers to adopt new practices and the design of novel policies to support transformative changes in the livestock sector. It will also require novel forms of engagement, interaction, and consensus building among stakeholders with enormously diverse objectives. Additionally, we have come to realize that managing the demand trajectories of livestock products must be part of the solution space, and this is an increasingly important research area for simultaneously achieving positive health and environmental outcomes.","author":[{"dropping-particle":"","family":"Herrero","given":"Mario","non-dropping-particle":"","parse-names":false,"suffix":""},{"dropping-particle":"","family":"Wirsenius","given":"Stefan","non-dropping-particle":"","parse-names":false,"suffix":""},{"dropping-particle":"","family":"Henderson","given":"Benjamin","non-dropping-particle":"","parse-names":false,"suffix":""},{"dropping-particle":"","family":"Rigolot","given":"Cyrille","non-dropping-particle":"","parse-names":false,"suffix":""},{"dropping-particle":"","family":"Thornton","given":"Philip","non-dropping-particle":"","parse-names":false,"suffix":""},{"dropping-particle":"","family":"Havlík","given":"Petr","non-dropping-particle":"","parse-names":false,"suffix":""},{"dropping-particle":"","family":"Boer","given":"Imke","non-dropping-particle":"de","parse-names":false,"suffix":""},{"dropping-particle":"","family":"Gerber","given":"Pierre","non-dropping-particle":"","parse-names":false,"suffix":""}],"container-title":"Ssrn","id":"ITEM-1","issue":"November","issued":{"date-parts":[["2015"]]},"title":"Livestock and the Environment: What Have We Learned in the Past Decade?","type":"article-journal"},"uris":["http://www.mendeley.com/documents/?uuid=aba05902-141b-4d0e-a0c1-4364c7b857fe"]}],"mendeley":{"formattedCitation":"&lt;sup&gt;19&lt;/sup&gt;","plainTextFormattedCitation":"19","previouslyFormattedCitation":"&lt;sup&gt;19&lt;/sup&gt;"},"properties":{"noteIndex":0},"schema":"https://github.com/citation-style-language/schema/raw/master/csl-citation.json"}</w:instrText>
      </w:r>
      <w:r w:rsidRPr="00694528">
        <w:fldChar w:fldCharType="separate"/>
      </w:r>
      <w:r w:rsidR="001225AD" w:rsidRPr="00694528">
        <w:rPr>
          <w:noProof/>
          <w:vertAlign w:val="superscript"/>
        </w:rPr>
        <w:t>19</w:t>
      </w:r>
      <w:r w:rsidRPr="00694528">
        <w:fldChar w:fldCharType="end"/>
      </w:r>
      <w:r w:rsidRPr="00694528">
        <w:t xml:space="preserve">.  </w:t>
      </w:r>
      <w:commentRangeEnd w:id="299"/>
      <w:r w:rsidR="009D0E28">
        <w:rPr>
          <w:rStyle w:val="CommentReference"/>
        </w:rPr>
        <w:commentReference w:id="299"/>
      </w:r>
    </w:p>
    <w:p w14:paraId="089BB24E" w14:textId="1FB0AC5A" w:rsidR="00E90C1D" w:rsidRPr="00694528" w:rsidRDefault="00E90C1D" w:rsidP="00E90C1D">
      <w:pPr>
        <w:spacing w:line="360" w:lineRule="auto"/>
        <w:ind w:firstLine="720"/>
      </w:pPr>
      <w:r w:rsidRPr="00694528">
        <w:t>As the human population grows to a projected 10 billion people over the coming three decades</w:t>
      </w:r>
      <w:r w:rsidRPr="00694528">
        <w:fldChar w:fldCharType="begin" w:fldLock="1"/>
      </w:r>
      <w:r w:rsidR="00F60A4A" w:rsidRPr="00694528">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 Department of Economic and Social Affairs Population Division","given":"","non-dropping-particle":"","parse-names":false,"suffix":""}],"container-title":"Department of Economic and Social Affairs. World Population Prospects 2019.","id":"ITEM-1","issue":"141","issued":{"date-parts":[["2019"]]},"title":"World population prospects 2019","type":"book"},"uris":["http://www.mendeley.com/documents/?uuid=0e68fe52-0b36-4009-b5e8-f27d7706d14b","http://www.mendeley.com/documents/?uuid=341b6211-c410-44f3-a41c-16275d6f322b"]}],"mendeley":{"formattedCitation":"&lt;sup&gt;20&lt;/sup&gt;","plainTextFormattedCitation":"20","previouslyFormattedCitation":"&lt;sup&gt;20&lt;/sup&gt;"},"properties":{"noteIndex":0},"schema":"https://github.com/citation-style-language/schema/raw/master/csl-citation.json"}</w:instrText>
      </w:r>
      <w:r w:rsidRPr="00694528">
        <w:fldChar w:fldCharType="separate"/>
      </w:r>
      <w:r w:rsidR="001225AD" w:rsidRPr="00694528">
        <w:rPr>
          <w:noProof/>
          <w:vertAlign w:val="superscript"/>
        </w:rPr>
        <w:t>20</w:t>
      </w:r>
      <w:r w:rsidRPr="00694528">
        <w:fldChar w:fldCharType="end"/>
      </w:r>
      <w:r w:rsidRPr="00694528">
        <w:t>, pressure will mount to increase production across food sectors to meet protein demands</w:t>
      </w:r>
      <w:r w:rsidRPr="00694528">
        <w:fldChar w:fldCharType="begin" w:fldLock="1"/>
      </w:r>
      <w:r w:rsidR="00F60A4A" w:rsidRPr="00694528">
        <w:instrText>ADDIN CSL_CITATION {"citationItems":[{"id":"ITEM-1","itemData":{"DOI":"10.1073/pnas.1913308116","ISSN":"10916490","PMID":"31506376","author":[{"dropping-particle":"","family":"Halpern","given":"Benjamin S.","non-dropping-particle":"","parse-names":false,"suffix":""},{"dropping-particle":"","family":"Cottrell","given":"Richard S.","non-dropping-particle":"","parse-names":false,"suffix":""},{"dropping-particle":"","family":"Blanchard","given":"Julia L.","non-dropping-particle":"","parse-names":false,"suffix":""},{"dropping-particle":"","family":"Bouwman","given":"Lex","non-dropping-particle":"","parse-names":false,"suffix":""},{"dropping-particle":"","family":"Froehlich","given":"Halley E.","non-dropping-particle":"","parse-names":false,"suffix":""},{"dropping-particle":"","family":"Gephart","given":"Jessica A.","non-dropping-particle":"","parse-names":false,"suffix":""},{"dropping-particle":"","family":"Jacobsen","given":"Nis Sand","non-dropping-particle":"","parse-names":false,"suffix":""},{"dropping-particle":"","family":"Kuempel","given":"Caitlin D.","non-dropping-particle":"","parse-names":false,"suffix":""},{"dropping-particle":"","family":"McIntyre","given":"Peter B.","non-dropping-particle":"","parse-names":false,"suffix":""},{"dropping-particle":"","family":"Metian","given":"Marc","non-dropping-particle":"","parse-names":false,"suffix":""},{"dropping-particle":"","family":"Moran","given":"Daniel D.","non-dropping-particle":"","parse-names":false,"suffix":""},{"dropping-particle":"","family":"Nash","given":"Kirsty L.","non-dropping-particle":"","parse-names":false,"suffix":""},{"dropping-particle":"","family":"Többen","given":"Johannes","non-dropping-particle":"","parse-names":false,"suffix":""},{"dropping-particle":"","family":"Williams","given":"David R.","non-dropping-particle":"","parse-names":false,"suffix":""}],"container-title":"Proceedings of the National Academy of Sciences of the United States of America","id":"ITEM-1","issue":"37","issued":{"date-parts":[["2019"]]},"page":"18152-18156","title":"Putting all foods on the same table: Achieving sustainable food systems requires full accounting","type":"article-journal","volume":"116"},"uris":["http://www.mendeley.com/documents/?uuid=79b74f82-a2ce-4554-b0cb-20b92da83df2"]},{"id":"ITEM-2","itemData":{"author":[{"dropping-particle":"","family":"Costello","given":"Christopher","non-dropping-particle":"","parse-names":false,"suffix":""},{"dropping-particle":"","family":"Cao","given":"Ling","non-dropping-particle":"","parse-names":false,"suffix":""},{"dropping-particle":"","family":"Gelcich","given":"Stefan","non-dropping-particle":"","parse-names":false,"suffix":""}],"id":"ITEM-2","issued":{"date-parts":[["2019"]]},"number-of-pages":"113-120","publisher-place":"Washington, DC","title":"The future of food from the sea","type":"report"},"uris":["http://www.mendeley.com/documents/?uuid=0bb61a98-367e-43d3-9702-0c38880ef3c7"]}],"mendeley":{"formattedCitation":"&lt;sup&gt;21,22&lt;/sup&gt;","plainTextFormattedCitation":"21,22","previouslyFormattedCitation":"&lt;sup&gt;21,22&lt;/sup&gt;"},"properties":{"noteIndex":0},"schema":"https://github.com/citation-style-language/schema/raw/master/csl-citation.json"}</w:instrText>
      </w:r>
      <w:r w:rsidRPr="00694528">
        <w:fldChar w:fldCharType="separate"/>
      </w:r>
      <w:r w:rsidR="001225AD" w:rsidRPr="00694528">
        <w:rPr>
          <w:noProof/>
          <w:vertAlign w:val="superscript"/>
        </w:rPr>
        <w:t>21,22</w:t>
      </w:r>
      <w:r w:rsidRPr="00694528">
        <w:fldChar w:fldCharType="end"/>
      </w:r>
      <w:r w:rsidRPr="00694528">
        <w:t xml:space="preserve">.  Using a </w:t>
      </w:r>
      <w:ins w:id="326" w:author="Suresh Andrew Sethi" w:date="2020-05-29T09:27:00Z">
        <w:r w:rsidR="00100A38" w:rsidRPr="00694528">
          <w:t xml:space="preserve">catch-based </w:t>
        </w:r>
      </w:ins>
      <w:del w:id="327" w:author="Suresh Andrew Sethi" w:date="2020-05-29T09:26:00Z">
        <w:r w:rsidRPr="00694528" w:rsidDel="00100A38">
          <w:delText xml:space="preserve">simple </w:delText>
        </w:r>
      </w:del>
      <w:r w:rsidRPr="00694528">
        <w:t xml:space="preserve">stock assessment model </w:t>
      </w:r>
      <w:del w:id="328" w:author="Suresh Andrew Sethi" w:date="2020-05-29T09:27:00Z">
        <w:r w:rsidRPr="00694528" w:rsidDel="00100A38">
          <w:delText xml:space="preserve">based on patterns in catch time series </w:delText>
        </w:r>
      </w:del>
      <w:r w:rsidRPr="00694528">
        <w:t xml:space="preserve">to evaluate current exploitation rates of </w:t>
      </w:r>
      <w:del w:id="329" w:author="Jonathan Grabowski" w:date="2020-06-22T09:04:00Z">
        <w:r w:rsidRPr="00694528" w:rsidDel="009D0E28">
          <w:delText>bottom trawl fisheries</w:delText>
        </w:r>
      </w:del>
      <w:ins w:id="330" w:author="Jonathan Grabowski" w:date="2020-06-22T09:04:00Z">
        <w:r w:rsidR="009D0E28">
          <w:t>fishing on the seafloor</w:t>
        </w:r>
      </w:ins>
      <w:r w:rsidRPr="00694528">
        <w:fldChar w:fldCharType="begin" w:fldLock="1"/>
      </w:r>
      <w:r w:rsidR="00F60A4A" w:rsidRPr="00694528">
        <w:instrText>ADDIN CSL_CITATION {"citationItems":[{"id":"ITEM-1","itemData":{"author":[{"dropping-particle":"","family":"Free","given":"Chris","non-dropping-particle":"","parse-names":false,"suffix":""}],"id":"ITEM-1","issued":{"date-parts":[["0"]]},"title":"No Title","type":"article-journal"},"uris":["http://www.mendeley.com/documents/?uuid=4083b556-7bd6-49a1-a8a8-6c0b2a0c0dfd"]}],"mendeley":{"formattedCitation":"&lt;sup&gt;23&lt;/sup&gt;","plainTextFormattedCitation":"23","previouslyFormattedCitation":"&lt;sup&gt;23&lt;/sup&gt;"},"properties":{"noteIndex":0},"schema":"https://github.com/citation-style-language/schema/raw/master/csl-citation.json"}</w:instrText>
      </w:r>
      <w:r w:rsidRPr="00694528">
        <w:fldChar w:fldCharType="separate"/>
      </w:r>
      <w:r w:rsidR="001225AD" w:rsidRPr="00694528">
        <w:rPr>
          <w:noProof/>
          <w:vertAlign w:val="superscript"/>
        </w:rPr>
        <w:t>23</w:t>
      </w:r>
      <w:r w:rsidRPr="00694528">
        <w:fldChar w:fldCharType="end"/>
      </w:r>
      <w:r w:rsidRPr="00694528">
        <w:t>, we found that over 8</w:t>
      </w:r>
      <w:r w:rsidR="006C559B" w:rsidRPr="00694528">
        <w:t>3</w:t>
      </w:r>
      <w:r w:rsidRPr="00694528">
        <w:t xml:space="preserve">% </w:t>
      </w:r>
      <w:del w:id="331" w:author="Chris Free" w:date="2020-05-29T17:53:00Z">
        <w:r w:rsidRPr="00694528" w:rsidDel="005F118F">
          <w:delText>(1,</w:delText>
        </w:r>
        <w:r w:rsidR="006C559B" w:rsidRPr="00694528" w:rsidDel="005F118F">
          <w:delText>716/2,070</w:delText>
        </w:r>
        <w:r w:rsidRPr="00694528" w:rsidDel="005F118F">
          <w:delText xml:space="preserve">) </w:delText>
        </w:r>
      </w:del>
      <w:ins w:id="332" w:author="Jonathan Grabowski" w:date="2020-06-22T09:04:00Z">
        <w:r w:rsidR="009D0E28">
          <w:t xml:space="preserve"> of the fish</w:t>
        </w:r>
      </w:ins>
      <w:del w:id="333" w:author="Jonathan Grabowski" w:date="2020-06-22T09:04:00Z">
        <w:r w:rsidRPr="00694528" w:rsidDel="009D0E28">
          <w:delText>of bottom trawl-caught</w:delText>
        </w:r>
      </w:del>
      <w:r w:rsidRPr="00694528">
        <w:t xml:space="preserve"> stocks </w:t>
      </w:r>
      <w:r w:rsidR="006C559B" w:rsidRPr="00694528">
        <w:t xml:space="preserve">included in the analysis </w:t>
      </w:r>
      <w:ins w:id="334" w:author="Chris Free" w:date="2020-05-29T17:53:00Z">
        <w:r w:rsidR="005F118F" w:rsidRPr="00694528">
          <w:t>(1,716</w:t>
        </w:r>
        <w:r w:rsidR="005F118F">
          <w:t xml:space="preserve"> of </w:t>
        </w:r>
        <w:r w:rsidR="005F118F" w:rsidRPr="00694528">
          <w:t>2,070</w:t>
        </w:r>
        <w:r w:rsidR="005F118F">
          <w:t xml:space="preserve"> stocks</w:t>
        </w:r>
        <w:r w:rsidR="005F118F" w:rsidRPr="00694528">
          <w:t xml:space="preserve">) </w:t>
        </w:r>
      </w:ins>
      <w:r w:rsidRPr="00694528">
        <w:t xml:space="preserve">are currently harvested at rates below that associated with </w:t>
      </w:r>
      <w:r w:rsidR="00A17313" w:rsidRPr="00694528">
        <w:t>MSY</w:t>
      </w:r>
      <w:r w:rsidRPr="00694528">
        <w:t xml:space="preserve"> </w:t>
      </w:r>
      <w:r w:rsidR="00A17313" w:rsidRPr="00694528">
        <w:t>(</w:t>
      </w:r>
      <w:r w:rsidR="00F60A4A" w:rsidRPr="00694528">
        <w:t>Extended Fig. 1</w:t>
      </w:r>
      <w:r w:rsidR="006C559B" w:rsidRPr="00694528">
        <w:t>A</w:t>
      </w:r>
      <w:r w:rsidRPr="00694528">
        <w:t xml:space="preserve">).  We estimate that maximum utilization of these </w:t>
      </w:r>
      <w:del w:id="335" w:author="Suresh Andrew Sethi" w:date="2020-05-29T09:27:00Z">
        <w:r w:rsidRPr="00694528" w:rsidDel="00100A38">
          <w:delText xml:space="preserve">underfished </w:delText>
        </w:r>
      </w:del>
      <w:r w:rsidRPr="00694528">
        <w:t xml:space="preserve">stocks, along with rebuilding </w:t>
      </w:r>
      <w:del w:id="336" w:author="Chris Free" w:date="2020-05-29T17:52:00Z">
        <w:r w:rsidRPr="00694528" w:rsidDel="005F118F">
          <w:delText xml:space="preserve">of </w:delText>
        </w:r>
      </w:del>
      <w:r w:rsidRPr="00694528">
        <w:t xml:space="preserve">the </w:t>
      </w:r>
      <w:commentRangeStart w:id="337"/>
      <w:commentRangeStart w:id="338"/>
      <w:r w:rsidRPr="00694528">
        <w:t>20% of overfished stocks</w:t>
      </w:r>
      <w:commentRangeEnd w:id="337"/>
      <w:r w:rsidR="00AC7EEC">
        <w:rPr>
          <w:rStyle w:val="CommentReference"/>
        </w:rPr>
        <w:commentReference w:id="337"/>
      </w:r>
      <w:commentRangeEnd w:id="338"/>
      <w:r w:rsidR="009D0E28">
        <w:rPr>
          <w:rStyle w:val="CommentReference"/>
        </w:rPr>
        <w:commentReference w:id="338"/>
      </w:r>
      <w:r w:rsidRPr="00694528">
        <w:t xml:space="preserve">, has the potential to sustainably increase </w:t>
      </w:r>
      <w:del w:id="339" w:author="Jonathan Grabowski" w:date="2020-06-22T09:05:00Z">
        <w:r w:rsidRPr="00694528" w:rsidDel="009D0E28">
          <w:delText xml:space="preserve">trawl </w:delText>
        </w:r>
      </w:del>
      <w:ins w:id="340" w:author="Jonathan Grabowski" w:date="2020-06-22T09:05:00Z">
        <w:r w:rsidR="009D0E28">
          <w:t>fish</w:t>
        </w:r>
        <w:r w:rsidR="009D0E28" w:rsidRPr="00694528">
          <w:t xml:space="preserve"> </w:t>
        </w:r>
      </w:ins>
      <w:r w:rsidRPr="00694528">
        <w:t xml:space="preserve">harvest by 22% over current levels, </w:t>
      </w:r>
      <w:del w:id="341" w:author="Chris Free" w:date="2020-05-29T17:55:00Z">
        <w:r w:rsidRPr="00694528" w:rsidDel="007B7388">
          <w:delText>adding about</w:delText>
        </w:r>
      </w:del>
      <w:ins w:id="342" w:author="Chris Free" w:date="2020-05-29T17:55:00Z">
        <w:r w:rsidR="007B7388">
          <w:t>an approximately</w:t>
        </w:r>
      </w:ins>
      <w:r w:rsidRPr="00694528">
        <w:t xml:space="preserve"> 9.1 million mt </w:t>
      </w:r>
      <w:ins w:id="343" w:author="Chris Free" w:date="2020-05-29T17:55:00Z">
        <w:r w:rsidR="007B7388">
          <w:t xml:space="preserve">per </w:t>
        </w:r>
      </w:ins>
      <w:r w:rsidRPr="00694528">
        <w:t>year</w:t>
      </w:r>
      <w:ins w:id="344" w:author="Chris Free" w:date="2020-05-29T17:55:00Z">
        <w:r w:rsidR="007B7388">
          <w:t xml:space="preserve"> </w:t>
        </w:r>
      </w:ins>
      <w:del w:id="345" w:author="Chris Free" w:date="2020-05-29T17:55:00Z">
        <w:r w:rsidRPr="00694528" w:rsidDel="007B7388">
          <w:rPr>
            <w:vertAlign w:val="superscript"/>
          </w:rPr>
          <w:delText>-1</w:delText>
        </w:r>
        <w:r w:rsidRPr="00694528" w:rsidDel="007B7388">
          <w:delText xml:space="preserve"> </w:delText>
        </w:r>
      </w:del>
      <w:r w:rsidRPr="00694528">
        <w:t xml:space="preserve">harvest increase (1.0 million Mg of additional protein </w:t>
      </w:r>
      <w:ins w:id="346" w:author="Chris Free" w:date="2020-05-29T17:55:00Z">
        <w:r w:rsidR="007B7388">
          <w:t xml:space="preserve">per </w:t>
        </w:r>
      </w:ins>
      <w:r w:rsidRPr="00694528">
        <w:t>year</w:t>
      </w:r>
      <w:del w:id="347" w:author="Chris Free" w:date="2020-05-29T17:55:00Z">
        <w:r w:rsidRPr="00694528" w:rsidDel="007B7388">
          <w:rPr>
            <w:vertAlign w:val="superscript"/>
          </w:rPr>
          <w:delText>-1</w:delText>
        </w:r>
      </w:del>
      <w:r w:rsidRPr="00694528">
        <w:t xml:space="preserve">).  </w:t>
      </w:r>
      <w:r w:rsidRPr="00694528">
        <w:lastRenderedPageBreak/>
        <w:t xml:space="preserve">In four LMEs, bottom trawl fisheries as a group are currently </w:t>
      </w:r>
      <w:del w:id="348" w:author="Chris Free" w:date="2020-05-29T17:57:00Z">
        <w:r w:rsidRPr="00694528" w:rsidDel="008C7055">
          <w:delText xml:space="preserve">overfished </w:delText>
        </w:r>
      </w:del>
      <w:ins w:id="349" w:author="Chris Free" w:date="2020-05-29T17:57:00Z">
        <w:r w:rsidR="008C7055" w:rsidRPr="00694528">
          <w:t>overfish</w:t>
        </w:r>
        <w:r w:rsidR="008C7055">
          <w:t>ing</w:t>
        </w:r>
        <w:r w:rsidR="008C7055" w:rsidRPr="00694528">
          <w:t xml:space="preserve"> </w:t>
        </w:r>
      </w:ins>
      <w:r w:rsidRPr="00694528">
        <w:t xml:space="preserve">and would require reductions in effort to achieve MSY, presenting opportunities to simultaneously increase harvest in some regions while </w:t>
      </w:r>
      <w:ins w:id="350" w:author="Suresh Andrew Sethi" w:date="2020-05-29T09:27:00Z">
        <w:r w:rsidR="00100A38" w:rsidRPr="00694528">
          <w:t xml:space="preserve">also </w:t>
        </w:r>
      </w:ins>
      <w:r w:rsidRPr="00694528">
        <w:t>reducing seafloor disturbance</w:t>
      </w:r>
      <w:del w:id="351" w:author="Suresh Andrew Sethi" w:date="2020-05-29T09:27:00Z">
        <w:r w:rsidRPr="00694528" w:rsidDel="00100A38">
          <w:delText xml:space="preserve"> in these four</w:delText>
        </w:r>
      </w:del>
      <w:r w:rsidRPr="00694528">
        <w:t xml:space="preserve">. However, increasing catches in most LMEs would require additional fishing effort (Figure 2). Aggregating across all assessed stocks, net global bottom trawl fishing effort would need to increase </w:t>
      </w:r>
      <w:ins w:id="352" w:author="Chris Free" w:date="2020-05-29T17:58:00Z">
        <w:r w:rsidR="003C4286">
          <w:t xml:space="preserve">by </w:t>
        </w:r>
      </w:ins>
      <w:r w:rsidRPr="00694528">
        <w:t xml:space="preserve">45%, adding over 8 million additional hours of fishing to the world’s oceans each year.  Under an assumption that this increase in fishing effort would be distributed </w:t>
      </w:r>
      <w:del w:id="353" w:author="Suresh Andrew Sethi" w:date="2020-05-29T09:28:00Z">
        <w:r w:rsidRPr="00694528" w:rsidDel="00100A38">
          <w:delText xml:space="preserve">proportionate </w:delText>
        </w:r>
      </w:del>
      <w:ins w:id="354" w:author="Suresh Andrew Sethi" w:date="2020-05-29T09:28:00Z">
        <w:r w:rsidR="00100A38" w:rsidRPr="00694528">
          <w:t xml:space="preserve">in </w:t>
        </w:r>
      </w:ins>
      <w:ins w:id="355" w:author="Suresh Andrew Sethi" w:date="2020-05-29T09:32:00Z">
        <w:r w:rsidR="00817FD2" w:rsidRPr="00694528">
          <w:t>proportion to</w:t>
        </w:r>
      </w:ins>
      <w:del w:id="356" w:author="Suresh Andrew Sethi" w:date="2020-05-29T09:32:00Z">
        <w:r w:rsidRPr="00694528" w:rsidDel="00817FD2">
          <w:delText>to</w:delText>
        </w:r>
      </w:del>
      <w:r w:rsidRPr="00694528">
        <w:t xml:space="preserve"> past fishing effort, the cumulative </w:t>
      </w:r>
      <w:ins w:id="357" w:author="Suresh Andrew Sethi" w:date="2020-05-29T09:30:00Z">
        <w:r w:rsidR="00100A38" w:rsidRPr="00694528">
          <w:t>additional impacts</w:t>
        </w:r>
      </w:ins>
      <w:del w:id="358" w:author="Suresh Andrew Sethi" w:date="2020-05-29T09:30:00Z">
        <w:r w:rsidRPr="00694528" w:rsidDel="00100A38">
          <w:delText>effect</w:delText>
        </w:r>
      </w:del>
      <w:r w:rsidRPr="00694528">
        <w:t xml:space="preserve"> on the seafloor would be </w:t>
      </w:r>
      <w:del w:id="359" w:author="Suresh Andrew Sethi" w:date="2020-05-29T09:29:00Z">
        <w:r w:rsidRPr="00694528" w:rsidDel="00100A38">
          <w:delText xml:space="preserve">proportionally </w:delText>
        </w:r>
      </w:del>
      <w:ins w:id="360" w:author="Suresh Andrew Sethi" w:date="2020-05-29T09:32:00Z">
        <w:r w:rsidR="00817FD2" w:rsidRPr="00694528">
          <w:t>correspondingly</w:t>
        </w:r>
      </w:ins>
      <w:ins w:id="361" w:author="Suresh Andrew Sethi" w:date="2020-05-29T09:29:00Z">
        <w:r w:rsidR="00100A38" w:rsidRPr="00694528">
          <w:t xml:space="preserve"> </w:t>
        </w:r>
      </w:ins>
      <w:r w:rsidRPr="00694528">
        <w:t>less, increasing total seafloor disturbance by 10% (&gt;290,000 km</w:t>
      </w:r>
      <w:r w:rsidRPr="00694528">
        <w:rPr>
          <w:vertAlign w:val="superscript"/>
        </w:rPr>
        <w:t>2</w:t>
      </w:r>
      <w:r w:rsidR="0097643E" w:rsidRPr="00694528">
        <w:t xml:space="preserve">, </w:t>
      </w:r>
      <w:del w:id="362" w:author="Suresh Andrew Sethi" w:date="2020-05-29T11:50:00Z">
        <w:r w:rsidR="0097643E" w:rsidRPr="00694528" w:rsidDel="00640C23">
          <w:delText>an</w:delText>
        </w:r>
        <w:r w:rsidRPr="00694528" w:rsidDel="00640C23">
          <w:delText xml:space="preserve"> area approximately equal </w:delText>
        </w:r>
      </w:del>
      <w:ins w:id="363" w:author="Suresh Andrew Sethi" w:date="2020-05-29T11:50:00Z">
        <w:r w:rsidR="00640C23" w:rsidRPr="00694528">
          <w:t xml:space="preserve">equivalent </w:t>
        </w:r>
      </w:ins>
      <w:r w:rsidRPr="00694528">
        <w:t>to</w:t>
      </w:r>
      <w:ins w:id="364" w:author="Suresh Andrew Sethi" w:date="2020-05-29T11:50:00Z">
        <w:r w:rsidR="00640C23" w:rsidRPr="00694528">
          <w:t xml:space="preserve"> an area the size of</w:t>
        </w:r>
      </w:ins>
      <w:del w:id="365" w:author="Suresh Andrew Sethi" w:date="2020-05-29T11:50:00Z">
        <w:r w:rsidRPr="00694528" w:rsidDel="00640C23">
          <w:delText xml:space="preserve"> the land area of</w:delText>
        </w:r>
      </w:del>
      <w:r w:rsidRPr="00694528">
        <w:t xml:space="preserve"> Italy) as fishing impacts</w:t>
      </w:r>
      <w:ins w:id="366" w:author="Jonathan Grabowski" w:date="2020-06-22T09:07:00Z">
        <w:r w:rsidR="009D0E28">
          <w:t xml:space="preserve"> often</w:t>
        </w:r>
      </w:ins>
      <w:r w:rsidRPr="00694528">
        <w:t xml:space="preserve"> overlap in space with already disturbed habitat</w:t>
      </w:r>
      <w:r w:rsidRPr="00694528">
        <w:fldChar w:fldCharType="begin" w:fldLock="1"/>
      </w:r>
      <w:r w:rsidR="00F60A4A" w:rsidRPr="00694528">
        <w:instrText>ADDIN CSL_CITATION {"citationItems":[{"id":"ITEM-1","itemData":{"DOI":"10.1139/cjfas-2018-0243","ISSN":"0706-652X","author":[{"dropping-particle":"","family":"Smeltz","given":"Timothy Scott","non-dropping-particle":"","parse-names":false,"suffix":""},{"dropping-particle":"","family":"Harris","given":"Bradley","non-dropping-particle":"","parse-names":false,"suffix":""},{"dropping-particle":"","family":"Olson","given":"John","non-dropping-particle":"","parse-names":false,"suffix":""},{"dropping-particle":"","family":"Sethi","given":"Suresh A.","non-dropping-particle":"","parse-names":false,"suffix":""}],"container-title":"Canadian Journal of Fisheries and Aquatic Sciences","id":"ITEM-1","issue":"January","issued":{"date-parts":[["2019"]]},"page":"1-9","title":"A seascape scale habitat model to support management of fishing impacts on benthic ecosystems","type":"article-journal","volume":"9"},"uris":["http://www.mendeley.com/documents/?uuid=50727524-23fe-4766-814f-17e3fa0eaaa4"]}],"mendeley":{"formattedCitation":"&lt;sup&gt;24&lt;/sup&gt;","plainTextFormattedCitation":"24","previouslyFormattedCitation":"&lt;sup&gt;24&lt;/sup&gt;"},"properties":{"noteIndex":0},"schema":"https://github.com/citation-style-language/schema/raw/master/csl-citation.json"}</w:instrText>
      </w:r>
      <w:r w:rsidRPr="00694528">
        <w:fldChar w:fldCharType="separate"/>
      </w:r>
      <w:r w:rsidR="001225AD" w:rsidRPr="00694528">
        <w:rPr>
          <w:noProof/>
          <w:vertAlign w:val="superscript"/>
        </w:rPr>
        <w:t>24</w:t>
      </w:r>
      <w:r w:rsidRPr="00694528">
        <w:fldChar w:fldCharType="end"/>
      </w:r>
      <w:r w:rsidRPr="00694528">
        <w:t xml:space="preserve">.   </w:t>
      </w:r>
    </w:p>
    <w:p w14:paraId="58141DEC" w14:textId="670E88BD" w:rsidR="00E90C1D" w:rsidRPr="00694528" w:rsidDel="00190B5A" w:rsidRDefault="00E90C1D" w:rsidP="00E90C1D">
      <w:pPr>
        <w:spacing w:line="360" w:lineRule="auto"/>
        <w:ind w:firstLine="720"/>
        <w:rPr>
          <w:del w:id="367" w:author="Suresh Andrew Sethi" w:date="2020-05-29T09:35:00Z"/>
        </w:rPr>
      </w:pPr>
      <w:r w:rsidRPr="00694528">
        <w:t xml:space="preserve">While global bottom trawl fisheries </w:t>
      </w:r>
      <w:del w:id="368" w:author="Suresh Andrew Sethi" w:date="2020-05-29T09:34:00Z">
        <w:r w:rsidRPr="00694528" w:rsidDel="00190B5A">
          <w:delText>have potential for significant increased harvest potential</w:delText>
        </w:r>
      </w:del>
      <w:ins w:id="369" w:author="Suresh Andrew Sethi" w:date="2020-05-29T09:34:00Z">
        <w:r w:rsidR="00190B5A" w:rsidRPr="00694528">
          <w:t>have potential for higher harvests</w:t>
        </w:r>
      </w:ins>
      <w:r w:rsidRPr="00694528">
        <w:t>,</w:t>
      </w:r>
      <w:ins w:id="370" w:author="Suresh Andrew Sethi" w:date="2020-05-29T09:34:00Z">
        <w:r w:rsidR="00190B5A" w:rsidRPr="00694528">
          <w:t xml:space="preserve"> under current fishing practices</w:t>
        </w:r>
      </w:ins>
      <w:ins w:id="371" w:author="Chris Free" w:date="2020-05-29T18:00:00Z">
        <w:r w:rsidR="003C4286">
          <w:t>,</w:t>
        </w:r>
      </w:ins>
      <w:r w:rsidRPr="00694528">
        <w:t xml:space="preserve"> increases in seafood from these resources will present a tradeoff between accepting additional seafloor impacts across most LMEs, or alternatively, shifting this foregone harvest to land-based food systems to meet future protein demands. For example, to supply the 1 million Mg of additional protein harvested if MSY were achieved with beef-sourced protein would require an additional 2.4 million km</w:t>
      </w:r>
      <w:r w:rsidRPr="00694528">
        <w:rPr>
          <w:vertAlign w:val="superscript"/>
        </w:rPr>
        <w:t>2</w:t>
      </w:r>
      <w:r w:rsidRPr="00694528">
        <w:t xml:space="preserve"> of land devoted to pasture and agricultural land for feed; pork and poultry would require 90,000 km</w:t>
      </w:r>
      <w:r w:rsidRPr="00694528">
        <w:rPr>
          <w:vertAlign w:val="superscript"/>
        </w:rPr>
        <w:t>2</w:t>
      </w:r>
      <w:r w:rsidRPr="00694528">
        <w:t xml:space="preserve"> of additional agricultural land for </w:t>
      </w:r>
      <w:commentRangeStart w:id="372"/>
      <w:r w:rsidRPr="00694528">
        <w:t>feed</w:t>
      </w:r>
      <w:commentRangeEnd w:id="372"/>
      <w:r w:rsidR="009D0E28">
        <w:rPr>
          <w:rStyle w:val="CommentReference"/>
        </w:rPr>
        <w:commentReference w:id="372"/>
      </w:r>
      <w:r w:rsidRPr="00694528">
        <w:t xml:space="preserve">. </w:t>
      </w:r>
    </w:p>
    <w:p w14:paraId="159433F0" w14:textId="77777777" w:rsidR="00190B5A" w:rsidRPr="00694528" w:rsidRDefault="00E90C1D" w:rsidP="00E90C1D">
      <w:pPr>
        <w:spacing w:line="360" w:lineRule="auto"/>
        <w:ind w:firstLine="720"/>
        <w:rPr>
          <w:ins w:id="373" w:author="Suresh Andrew Sethi" w:date="2020-05-29T09:36:00Z"/>
        </w:rPr>
      </w:pPr>
      <w:r w:rsidRPr="00694528">
        <w:t xml:space="preserve">However, it may be possible to avoid this impasse through innovations that allow trawl harvest to increase without incurring additional effects to the seafloor.  Two approaches show promise in this regard.  </w:t>
      </w:r>
    </w:p>
    <w:p w14:paraId="16CCBA6F" w14:textId="7503DCBF" w:rsidR="00E90C1D" w:rsidRPr="00694528" w:rsidRDefault="00E90C1D" w:rsidP="00E90C1D">
      <w:pPr>
        <w:spacing w:line="360" w:lineRule="auto"/>
        <w:ind w:firstLine="720"/>
      </w:pPr>
      <w:r w:rsidRPr="00694528">
        <w:t>First, opportunities exist to modify fishing gears to reduce seafloor contact, while still maintaining catch performance. For example, a simple gear modification of attaching small spherical lifting ‘bobbins’ to the footrope of a bottom trawl has been demonstrated to reduce seafloor contact by up to 95% without significant effect on the catch efficiency of targeted groundfish</w:t>
      </w:r>
      <w:ins w:id="374" w:author="Suresh Andrew Sethi" w:date="2020-05-29T09:36:00Z">
        <w:r w:rsidR="00190B5A" w:rsidRPr="00694528">
          <w:t xml:space="preserve"> in </w:t>
        </w:r>
        <w:del w:id="375" w:author="Chris Free" w:date="2020-05-29T21:06:00Z">
          <w:r w:rsidR="00190B5A" w:rsidRPr="00694528" w:rsidDel="00AA72D9">
            <w:delText>the</w:delText>
          </w:r>
        </w:del>
      </w:ins>
      <w:ins w:id="376" w:author="Suresh Andrew Sethi" w:date="2020-05-29T11:51:00Z">
        <w:del w:id="377" w:author="Chris Free" w:date="2020-05-29T21:06:00Z">
          <w:r w:rsidR="00640C23" w:rsidRPr="00694528" w:rsidDel="00AA72D9">
            <w:delText xml:space="preserve"> </w:delText>
          </w:r>
        </w:del>
        <w:r w:rsidR="00640C23" w:rsidRPr="00694528">
          <w:t>large</w:t>
        </w:r>
      </w:ins>
      <w:ins w:id="378" w:author="Suresh Andrew Sethi" w:date="2020-05-29T09:36:00Z">
        <w:r w:rsidR="00190B5A" w:rsidRPr="00694528">
          <w:t xml:space="preserve"> North Pacific</w:t>
        </w:r>
      </w:ins>
      <w:ins w:id="379" w:author="Suresh Andrew Sethi" w:date="2020-05-29T11:51:00Z">
        <w:r w:rsidR="00640C23" w:rsidRPr="00694528">
          <w:t xml:space="preserve"> fisheries</w:t>
        </w:r>
      </w:ins>
      <w:r w:rsidRPr="00694528">
        <w:fldChar w:fldCharType="begin" w:fldLock="1"/>
      </w:r>
      <w:r w:rsidR="00F60A4A" w:rsidRPr="00694528">
        <w:instrText>ADDIN CSL_CITATION {"citationItems":[{"id":"ITEM-1","itemData":{"ISBN":"0090-0656","ISSN":"00900656","abstract":"Otter trawls are very effective at capturing flatfish, but they can affect the seafloor ecosystems where they are used. Alaska flatfish trawlers have very long cables (called sweeps) between doors and net to herd fish into the path of the trawl. These sweeps, which ride on and can disturb the seafloor, account for most of the area affected by these trawls and hence a large proportion of the potential for damage to seafloor organisms. We examined modifications to otter trawls, such that disk clusters were installed at 9-m intervals to raise trawl sweeps small distances above the seafloor, greatly reducing the area of direct seafloor contact. A critical consideration was whether flatfish would still be herded effectively by these sweeps. We compared conventional and modified sweeps using a twin trawl system and analyzed the volume and composition of the resulting catches. We tested sweeps raised 5, 7.5, and 10 cm and observed no significant losses of flatfish catch until sweeps were raised 10 cm, and those losses were relatively small (5-10%). No size composition changes were detected in the flatfish catches. Alaska pollock (Theragra chalcogramma) were captured at higher rates with two versions of the modified sweeps. Sonar observations of the sweeps in operation and the seafloor after passage confirmed that the area of direct seafloor contact was greatly reduced by the modified sweeps","author":[{"dropping-particle":"","family":"Rose","given":"Craig S.","non-dropping-particle":"","parse-names":false,"suffix":""},{"dropping-particle":"","family":"Gauvin","given":"John R.","non-dropping-particle":"","parse-names":false,"suffix":""},{"dropping-particle":"","family":"Hammond","given":"Carwyn F.","non-dropping-particle":"","parse-names":false,"suffix":""}],"container-title":"Fishery Bulletin","id":"ITEM-1","issue":"2","issued":{"date-parts":[["2010"]]},"page":"136-144","title":"Effective herding of flatfish by cables with minimal seafloor contact","type":"article-journal","volume":"108"},"uris":["http://www.mendeley.com/documents/?uuid=068c49d7-773d-401c-9d43-02ebe8c49b65"]}],"mendeley":{"formattedCitation":"&lt;sup&gt;10&lt;/sup&gt;","plainTextFormattedCitation":"10","previouslyFormattedCitation":"&lt;sup&gt;10&lt;/sup&gt;"},"properties":{"noteIndex":0},"schema":"https://github.com/citation-style-language/schema/raw/master/csl-citation.json"}</w:instrText>
      </w:r>
      <w:r w:rsidRPr="00694528">
        <w:fldChar w:fldCharType="separate"/>
      </w:r>
      <w:r w:rsidR="001225AD" w:rsidRPr="00694528">
        <w:rPr>
          <w:noProof/>
          <w:vertAlign w:val="superscript"/>
        </w:rPr>
        <w:t>10</w:t>
      </w:r>
      <w:r w:rsidRPr="00694528">
        <w:fldChar w:fldCharType="end"/>
      </w:r>
      <w:r w:rsidR="00A41BE0" w:rsidRPr="00694528">
        <w:t xml:space="preserve"> (Fig.</w:t>
      </w:r>
      <w:r w:rsidRPr="00694528">
        <w:t xml:space="preserve"> 3</w:t>
      </w:r>
      <w:r w:rsidR="00A41BE0" w:rsidRPr="00694528">
        <w:t>, A</w:t>
      </w:r>
      <w:r w:rsidRPr="00694528">
        <w:t>).  In other examples, novel trawl door designs have been used to dramatically reduce bottom contact of trawl gear components</w:t>
      </w:r>
      <w:r w:rsidRPr="00694528">
        <w:fldChar w:fldCharType="begin" w:fldLock="1"/>
      </w:r>
      <w:r w:rsidR="00F60A4A" w:rsidRPr="00694528">
        <w:instrText>ADDIN CSL_CITATION {"citationItems":[{"id":"ITEM-1","itemData":{"DOI":"10.1007/s12562-019-01392-2","ISBN":"1256201901","ISSN":"14442906","abstract":"A benthic trawl’s substrate contact (e.g. spreading mechanisms (i.e. otter boards) and ground gears) determines both its catching efficiency and the extent of perceived habitat impacts. The potential for mitigating habitat impacts was investigated here via the novel ‘batwing’ otter board and ‘soft-brush’ ground gear. A purpose-built testing assembly towed treatments across three artificial habitat types with incrementally greater detachment thresholds (~ 8, 32 and 56 N), and the batwing and soft-brush were alternately compared against a conventional flat-rectangular otter board and three chain ground gears (6-, 8- and 10-mm diameter link), respectively. Overall, during 48 alternate deployments, the batwing removed up to 61% fewer of all habitats than the flat-rectangular otter board. By comparison, during 42 alternate replicates, the soft-brush ground gear failed to displace any habitat, while all three chain ground gears similarly removed between 3 and 5% of the two least resistant habitats (irrespective of position). The results imply the perceived impacts of penaeid trawls across sensitive areas can be reduced via simple modifications to spreading mechanisms and ground gears, along with appropriate spatio-temporal regulation. This study represents a unique approach to understanding the relative differences in impacts between ground gears and commercial-sized otter boards under controlled conditions.","author":[{"dropping-particle":"","family":"McHugh","given":"Matthew J.","non-dropping-particle":"","parse-names":false,"suffix":""},{"dropping-particle":"","family":"Broadhurst","given":"Matt K.","non-dropping-particle":"","parse-names":false,"suffix":""},{"dropping-particle":"","family":"Sterling","given":"David J.","non-dropping-particle":"","parse-names":false,"suffix":""},{"dropping-particle":"","family":"Millar","given":"Russell B.","non-dropping-particle":"","parse-names":false,"suffix":""}],"container-title":"Fisheries Science","id":"ITEM-1","issue":"0123456789","issued":{"date-parts":[["2019"]]},"publisher":"Springer Japan","title":"Relative benthic disturbances of conventional and novel otter boards and ground gears","type":"article-journal"},"uris":["http://www.mendeley.com/documents/?uuid=78e5d000-598a-4673-9da5-2c38630869ef","http://www.mendeley.com/documents/?uuid=f39afde8-b674-4590-85e2-16236454f9d3"]}],"mendeley":{"formattedCitation":"&lt;sup&gt;25&lt;/sup&gt;","plainTextFormattedCitation":"25","previouslyFormattedCitation":"&lt;sup&gt;25&lt;/sup&gt;"},"properties":{"noteIndex":0},"schema":"https://github.com/citation-style-language/schema/raw/master/csl-citation.json"}</w:instrText>
      </w:r>
      <w:r w:rsidRPr="00694528">
        <w:fldChar w:fldCharType="separate"/>
      </w:r>
      <w:r w:rsidR="001225AD" w:rsidRPr="00694528">
        <w:rPr>
          <w:noProof/>
          <w:vertAlign w:val="superscript"/>
        </w:rPr>
        <w:t>25</w:t>
      </w:r>
      <w:r w:rsidRPr="00694528">
        <w:fldChar w:fldCharType="end"/>
      </w:r>
      <w:r w:rsidR="00A41BE0" w:rsidRPr="00694528">
        <w:t xml:space="preserve"> (Fig.</w:t>
      </w:r>
      <w:r w:rsidRPr="00694528">
        <w:t xml:space="preserve"> 3</w:t>
      </w:r>
      <w:r w:rsidR="00A41BE0" w:rsidRPr="00694528">
        <w:t>, B</w:t>
      </w:r>
      <w:r w:rsidRPr="00694528">
        <w:t xml:space="preserve">), and newly developed pulse trawls utilize electrical pulses to stimulate groundfish or shrimp into moving upwards for capture </w:t>
      </w:r>
      <w:del w:id="380" w:author="Suresh Andrew Sethi" w:date="2020-05-29T09:36:00Z">
        <w:r w:rsidRPr="00694528" w:rsidDel="00737D3C">
          <w:delText xml:space="preserve">off </w:delText>
        </w:r>
      </w:del>
      <w:ins w:id="381" w:author="Suresh Andrew Sethi" w:date="2020-05-29T09:36:00Z">
        <w:r w:rsidR="00737D3C" w:rsidRPr="00694528">
          <w:t xml:space="preserve">above </w:t>
        </w:r>
      </w:ins>
      <w:r w:rsidRPr="00694528">
        <w:t>the seafloor</w:t>
      </w:r>
      <w:r w:rsidRPr="00694528">
        <w:fldChar w:fldCharType="begin" w:fldLock="1"/>
      </w:r>
      <w:r w:rsidR="00F60A4A" w:rsidRPr="00694528">
        <w:instrText>ADDIN CSL_CITATION {"citationItems":[{"id":"ITEM-1","itemData":{"author":[{"dropping-particle":"","family":"He","given":"Pingguo","non-dropping-particle":"","parse-names":false,"suffix":""},{"dropping-particle":"","family":"Winger","given":"Paul D.","non-dropping-particle":"","parse-names":false,"suffix":""}],"container-title":"Behavior of Marine Fishes: Capture Processes and Conservation Challenges.","editor":[{"dropping-particle":"","family":"He","given":"Pingguo","non-dropping-particle":"","parse-names":false,"suffix":""}],"id":"ITEM-1","issued":{"date-parts":[["2010"]]},"page":"295 - 314","publisher":"Wiley-Blackwell","publisher-place":"Singapore","title":"Effect of Trawling on the Seabed and Mitigation Measures to Reduce Impact","type":"chapter"},"uris":["http://www.mendeley.com/documents/?uuid=61d5fc54-83c3-4786-a574-8f1b7d2dca44"]}],"mendeley":{"formattedCitation":"&lt;sup&gt;26&lt;/sup&gt;","plainTextFormattedCitation":"26","previouslyFormattedCitation":"&lt;sup&gt;26&lt;/sup&gt;"},"properties":{"noteIndex":0},"schema":"https://github.com/citation-style-language/schema/raw/master/csl-citation.json"}</w:instrText>
      </w:r>
      <w:r w:rsidRPr="00694528">
        <w:fldChar w:fldCharType="separate"/>
      </w:r>
      <w:r w:rsidR="001225AD" w:rsidRPr="00694528">
        <w:rPr>
          <w:noProof/>
          <w:vertAlign w:val="superscript"/>
        </w:rPr>
        <w:t>26</w:t>
      </w:r>
      <w:r w:rsidRPr="00694528">
        <w:fldChar w:fldCharType="end"/>
      </w:r>
      <w:r w:rsidR="00A41BE0" w:rsidRPr="00694528">
        <w:t xml:space="preserve"> (Fig. 3, C)</w:t>
      </w:r>
      <w:r w:rsidRPr="00694528">
        <w:t>.  Second, policies or technologies that increase catch efficiency such that less effort is expended per unit harvest can reduce seafloor impact in attaining prescribed catches. By aligning economic incentives with long term sustainable fishing practices, dedicated access privileges</w:t>
      </w:r>
      <w:ins w:id="382" w:author="Jonathan Grabowski" w:date="2020-06-22T09:10:00Z">
        <w:r w:rsidR="009D0E28">
          <w:t>-</w:t>
        </w:r>
      </w:ins>
      <w:del w:id="383" w:author="Jonathan Grabowski" w:date="2020-06-22T09:10:00Z">
        <w:r w:rsidRPr="00694528" w:rsidDel="009D0E28">
          <w:delText xml:space="preserve"> </w:delText>
        </w:r>
      </w:del>
      <w:r w:rsidRPr="00694528">
        <w:t xml:space="preserve">based </w:t>
      </w:r>
      <w:r w:rsidRPr="00694528">
        <w:lastRenderedPageBreak/>
        <w:t>fisheries management helps avoid wasteful fishing practices and reduce</w:t>
      </w:r>
      <w:ins w:id="384" w:author="Jonathan Grabowski" w:date="2020-06-22T09:10:00Z">
        <w:r w:rsidR="009D0E28">
          <w:t>s</w:t>
        </w:r>
      </w:ins>
      <w:r w:rsidRPr="00694528">
        <w:t xml:space="preserve"> the fishing effort needed to achieve a given catch</w:t>
      </w:r>
      <w:r w:rsidRPr="00694528">
        <w:fldChar w:fldCharType="begin" w:fldLock="1"/>
      </w:r>
      <w:r w:rsidR="00F60A4A" w:rsidRPr="00694528">
        <w:instrText>ADDIN CSL_CITATION {"citationItems":[{"id":"ITEM-1","itemData":{"DOI":"10.1111/j.1755-263X.2012.00226.x","ISSN":"1755263X","abstract":"Rights-based approaches are potentially promising tools to meet conservation objectives in natural resource management. Here, we evaluated how population status and fishery production respond to catch shares, a rights-based policy instrument in fisheries whereby participants are granted a right to harvest a fraction of the allowable catch. By analyzing time series of landings, exploitation rate, and population biomass for &gt;150 fisheries, we find that catch shares tended to dampen variance in fishery landings and exploitation rate, that they had no effect on population biomass, and that the responses were unrelated to population status prior to catch shares. Variance dampening was strongest when harvesting rights were durable and secure but was absent otherwise. Reductions in exploitation rate were strongest in multispecies fisheries with high levels of at-sea observers. Although benefits are not guaranteed, successful catch share programs share common elements that can be incorporated in the design of future programs. © 2012 Wiley Periodicals, Inc.","author":[{"dropping-particle":"","family":"Essington","given":"Timothy E.","non-dropping-particle":"","parse-names":false,"suffix":""},{"dropping-particle":"","family":"Melnychuk","given":"Michael C.","non-dropping-particle":"","parse-names":false,"suffix":""},{"dropping-particle":"","family":"Branch","given":"Trevor A.","non-dropping-particle":"","parse-names":false,"suffix":""},{"dropping-particle":"","family":"Heppell","given":"Selina S.","non-dropping-particle":"","parse-names":false,"suffix":""},{"dropping-particle":"","family":"Jensen","given":"Olaf P.","non-dropping-particle":"","parse-names":false,"suffix":""},{"dropping-particle":"","family":"Link","given":"Jason S.","non-dropping-particle":"","parse-names":false,"suffix":""},{"dropping-particle":"","family":"Martell","given":"Steven J.D.","non-dropping-particle":"","parse-names":false,"suffix":""},{"dropping-particle":"","family":"Parma","given":"Ana M.","non-dropping-particle":"","parse-names":false,"suffix":""},{"dropping-particle":"","family":"Pope","given":"John G.","non-dropping-particle":"","parse-names":false,"suffix":""},{"dropping-particle":"","family":"Smith","given":"Anthony D.M.","non-dropping-particle":"","parse-names":false,"suffix":""}],"container-title":"Conservation Letters","id":"ITEM-1","issue":"3","issued":{"date-parts":[["2012"]]},"page":"186-195","title":"Catch shares, fisheries, and ecological stewardship: A comparative analysis of resource responses to a rights-based policy instrument","type":"article-journal","volume":"5"},"uris":["http://www.mendeley.com/documents/?uuid=8e446ab6-9061-4a54-93d4-b6af69bd63cd"]}],"mendeley":{"formattedCitation":"&lt;sup&gt;27&lt;/sup&gt;","plainTextFormattedCitation":"27","previouslyFormattedCitation":"&lt;sup&gt;27&lt;/sup&gt;"},"properties":{"noteIndex":0},"schema":"https://github.com/citation-style-language/schema/raw/master/csl-citation.json"}</w:instrText>
      </w:r>
      <w:r w:rsidRPr="00694528">
        <w:fldChar w:fldCharType="separate"/>
      </w:r>
      <w:r w:rsidR="001225AD" w:rsidRPr="00694528">
        <w:rPr>
          <w:noProof/>
          <w:vertAlign w:val="superscript"/>
        </w:rPr>
        <w:t>27</w:t>
      </w:r>
      <w:r w:rsidRPr="00694528">
        <w:fldChar w:fldCharType="end"/>
      </w:r>
      <w:r w:rsidRPr="00694528">
        <w:t>. For instance, upon transitioning to individual harvest quota-based management, total days at sea for Nova Scotia offshore scallop decreased by 15 – 20%</w:t>
      </w:r>
      <w:r w:rsidRPr="00694528">
        <w:fldChar w:fldCharType="begin" w:fldLock="1"/>
      </w:r>
      <w:r w:rsidR="00F60A4A" w:rsidRPr="00694528">
        <w:instrText>ADDIN CSL_CITATION {"citationItems":[{"id":"ITEM-1","itemData":{"author":[{"dropping-particle":"","family":"Brander","given":"","non-dropping-particle":"","parse-names":false,"suffix":""},{"dropping-particle":"","family":"Burke","given":"","non-dropping-particle":"","parse-names":false,"suffix":""}],"id":"ITEM-1","issued":{"date-parts":[["0"]]},"title":"Rights-based vs. competitive fishing of sea scallops","type":"article-journal"},"uris":["http://www.mendeley.com/documents/?uuid=0c8f5bfb-e709-4c86-8ae8-cc5264950e2d"]}],"mendeley":{"formattedCitation":"&lt;sup&gt;28&lt;/sup&gt;","plainTextFormattedCitation":"28","previouslyFormattedCitation":"&lt;sup&gt;28&lt;/sup&gt;"},"properties":{"noteIndex":0},"schema":"https://github.com/citation-style-language/schema/raw/master/csl-citation.json"}</w:instrText>
      </w:r>
      <w:r w:rsidRPr="00694528">
        <w:fldChar w:fldCharType="separate"/>
      </w:r>
      <w:r w:rsidR="001225AD" w:rsidRPr="00694528">
        <w:rPr>
          <w:noProof/>
          <w:vertAlign w:val="superscript"/>
        </w:rPr>
        <w:t>28</w:t>
      </w:r>
      <w:r w:rsidRPr="00694528">
        <w:fldChar w:fldCharType="end"/>
      </w:r>
      <w:r w:rsidRPr="00694528">
        <w:t xml:space="preserve">.  On the other hand, management approaches that reduce the efficiency of </w:t>
      </w:r>
      <w:del w:id="385" w:author="Jonathan Grabowski" w:date="2020-06-22T09:10:00Z">
        <w:r w:rsidRPr="00694528" w:rsidDel="009D0E28">
          <w:delText xml:space="preserve">trawl </w:delText>
        </w:r>
      </w:del>
      <w:r w:rsidRPr="00694528">
        <w:t>fishing - such as marine protected areas located</w:t>
      </w:r>
      <w:r w:rsidR="00A41BE0" w:rsidRPr="00694528">
        <w:t xml:space="preserve"> in productive fishing grounds</w:t>
      </w:r>
      <w:r w:rsidR="00A41BE0" w:rsidRPr="00694528">
        <w:fldChar w:fldCharType="begin" w:fldLock="1"/>
      </w:r>
      <w:r w:rsidR="00A41BE0" w:rsidRPr="00694528">
        <w:instrText>ADDIN CSL_CITATION {"citationItems":[{"id":"ITEM-1","itemData":{"DOI":"10.1016/j.ocecoaman.2004.04.001","author":[{"dropping-particle":"","family":"Hilborn","given":"Ray","non-dropping-particle":"","parse-names":false,"suffix":""},{"dropping-particle":"","family":"Stokes","given":"Kevin","non-dropping-particle":"","parse-names":false,"suffix":""},{"dropping-particle":"","family":"Maguire","given":"Jean-jacques","non-dropping-particle":"","parse-names":false,"suffix":""},{"dropping-particle":"","family":"Smith","given":"Tony","non-dropping-particle":"","parse-names":false,"suffix":""},{"dropping-particle":"","family":"Botsford","given":"Louis W","non-dropping-particle":"","parse-names":false,"suffix":""},{"dropping-particle":"","family":"Mangel","given":"Marc","non-dropping-particle":"","parse-names":false,"suffix":""},{"dropping-particle":"","family":"Parma","given":"Ana","non-dropping-particle":"","parse-names":false,"suffix":""},{"dropping-particle":"","family":"Rice","given":"Jake","non-dropping-particle":"","parse-names":false,"suffix":""},{"dropping-particle":"","family":"Bell","given":"Johann","non-dropping-particle":"","parse-names":false,"suffix":""},{"dropping-particle":"","family":"Cochrane","given":"Kevern L","non-dropping-particle":"","parse-names":false,"suffix":""},{"dropping-particle":"","family":"Garcia","given":"Serge","non-dropping-particle":"","parse-names":false,"suffix":""},{"dropping-particle":"","family":"Hall","given":"Stephen J","non-dropping-particle":"","parse-names":false,"suffix":""},{"dropping-particle":"","family":"Kirkwood","given":"G P","non-dropping-particle":"","parse-names":false,"suffix":""},{"dropping-particle":"","family":"Sainsbury","given":"Keith","non-dropping-particle":"","parse-names":false,"suffix":""},{"dropping-particle":"","family":"Stefansson","given":"Gunnar","non-dropping-particle":"","parse-names":false,"suffix":""},{"dropping-particle":"","family":"Walters","given":"Carl","non-dropping-particle":"","parse-names":false,"suffix":""}],"container-title":"Ocean &amp; Coastal Management","id":"ITEM-1","issued":{"date-parts":[["2004"]]},"page":"197-205","title":"When can marine reserves improve fisheries management?","type":"article-journal","volume":"47"},"uris":["http://www.mendeley.com/documents/?uuid=c02a2ce5-6436-4b58-a720-129af9509f27"]}],"mendeley":{"formattedCitation":"&lt;sup&gt;29&lt;/sup&gt;","plainTextFormattedCitation":"29"},"properties":{"noteIndex":0},"schema":"https://github.com/citation-style-language/schema/raw/master/csl-citation.json"}</w:instrText>
      </w:r>
      <w:r w:rsidR="00A41BE0" w:rsidRPr="00694528">
        <w:fldChar w:fldCharType="separate"/>
      </w:r>
      <w:r w:rsidR="00A41BE0" w:rsidRPr="00694528">
        <w:rPr>
          <w:noProof/>
          <w:vertAlign w:val="superscript"/>
        </w:rPr>
        <w:t>29</w:t>
      </w:r>
      <w:r w:rsidR="00A41BE0" w:rsidRPr="00694528">
        <w:fldChar w:fldCharType="end"/>
      </w:r>
      <w:r w:rsidRPr="00694528">
        <w:t xml:space="preserve">- </w:t>
      </w:r>
      <w:del w:id="386" w:author="Suresh Andrew Sethi" w:date="2020-05-29T09:37:00Z">
        <w:r w:rsidRPr="00694528" w:rsidDel="00737D3C">
          <w:delText xml:space="preserve">will </w:delText>
        </w:r>
      </w:del>
      <w:ins w:id="387" w:author="Suresh Andrew Sethi" w:date="2020-05-29T09:37:00Z">
        <w:r w:rsidR="00737D3C" w:rsidRPr="00694528">
          <w:t xml:space="preserve">have the potential </w:t>
        </w:r>
      </w:ins>
      <w:ins w:id="388" w:author="Suresh Andrew Sethi" w:date="2020-05-29T09:38:00Z">
        <w:r w:rsidR="00737D3C" w:rsidRPr="00694528">
          <w:t xml:space="preserve">to inadvertently </w:t>
        </w:r>
      </w:ins>
      <w:r w:rsidRPr="00694528">
        <w:t xml:space="preserve">increase </w:t>
      </w:r>
      <w:ins w:id="389" w:author="Suresh Andrew Sethi" w:date="2020-05-29T09:37:00Z">
        <w:r w:rsidR="00737D3C" w:rsidRPr="00694528">
          <w:t>effort to achieve target catches</w:t>
        </w:r>
      </w:ins>
      <w:ins w:id="390" w:author="Jonathan Grabowski" w:date="2020-06-22T09:11:00Z">
        <w:r w:rsidR="00452298">
          <w:t>,</w:t>
        </w:r>
      </w:ins>
      <w:ins w:id="391" w:author="Suresh Andrew Sethi" w:date="2020-05-29T09:37:00Z">
        <w:r w:rsidR="00737D3C" w:rsidRPr="00694528">
          <w:t xml:space="preserve"> </w:t>
        </w:r>
        <w:del w:id="392" w:author="Jonathan Grabowski" w:date="2020-06-22T09:11:00Z">
          <w:r w:rsidR="00737D3C" w:rsidRPr="00694528" w:rsidDel="00452298">
            <w:delText>and thus</w:delText>
          </w:r>
        </w:del>
      </w:ins>
      <w:ins w:id="393" w:author="Jonathan Grabowski" w:date="2020-06-22T09:11:00Z">
        <w:r w:rsidR="00452298">
          <w:t>resulting in an</w:t>
        </w:r>
      </w:ins>
      <w:ins w:id="394" w:author="Suresh Andrew Sethi" w:date="2020-05-29T09:37:00Z">
        <w:r w:rsidR="00737D3C" w:rsidRPr="00694528">
          <w:t xml:space="preserve"> increase </w:t>
        </w:r>
      </w:ins>
      <w:ins w:id="395" w:author="Jonathan Grabowski" w:date="2020-06-22T09:11:00Z">
        <w:r w:rsidR="00452298">
          <w:t xml:space="preserve">in </w:t>
        </w:r>
      </w:ins>
      <w:r w:rsidRPr="00694528">
        <w:t>the area of seafloor impacted per unit of fish harvested.</w:t>
      </w:r>
    </w:p>
    <w:p w14:paraId="4718E3AE" w14:textId="6D73D79E" w:rsidR="00E90C1D" w:rsidRPr="00694528" w:rsidRDefault="00E90C1D" w:rsidP="00E90C1D">
      <w:pPr>
        <w:spacing w:line="360" w:lineRule="auto"/>
        <w:ind w:firstLine="720"/>
      </w:pPr>
      <w:r w:rsidRPr="00694528">
        <w:t xml:space="preserve">Through innovative approaches to modify fishing gear or increase catch efficiency, it may be possible to significantly reduce the seafloor impact of bottom-tendered fisheries at seascape scales.  Using our global dynamic impact and recovery model and aggregating across LMEs, we find that MSY harvest levels from bottom </w:t>
      </w:r>
      <w:del w:id="396" w:author="Jonathan Grabowski" w:date="2020-06-22T09:12:00Z">
        <w:r w:rsidRPr="00694528" w:rsidDel="00452298">
          <w:delText xml:space="preserve">trawl </w:delText>
        </w:r>
      </w:del>
      <w:r w:rsidRPr="00694528">
        <w:t xml:space="preserve">fisheries could be achieved with no net increase in aggregate seafloor impact if </w:t>
      </w:r>
      <w:del w:id="397" w:author="Jonathan Grabowski" w:date="2020-06-22T09:12:00Z">
        <w:r w:rsidRPr="00694528" w:rsidDel="00452298">
          <w:delText xml:space="preserve">trawl </w:delText>
        </w:r>
      </w:del>
      <w:r w:rsidRPr="00694528">
        <w:t>fleets were to employ gears with 30% less contact, increase CPUE</w:t>
      </w:r>
      <w:del w:id="398" w:author="Chris Free" w:date="2020-05-29T21:09:00Z">
        <w:r w:rsidRPr="00694528" w:rsidDel="006F5E9D">
          <w:delText xml:space="preserve"> increase</w:delText>
        </w:r>
      </w:del>
      <w:r w:rsidRPr="00694528">
        <w:t xml:space="preserve"> by 33%, or combine both efforts in lesser extents (Figure 3</w:t>
      </w:r>
      <w:r w:rsidR="00A41BE0" w:rsidRPr="00694528">
        <w:t>, D</w:t>
      </w:r>
      <w:r w:rsidRPr="00694528">
        <w:t>).  Regardless of future catch targets, innovations to reduce seafloor contact would be beneficial for reducing ocean ecosystem impacts from fishing under current harvest levels. For example, we estimate that fishing gear modifications that lead to a relatively small 10% reduction in bottom contact would lead to a global reduction of 136,000 km</w:t>
      </w:r>
      <w:r w:rsidRPr="00694528">
        <w:rPr>
          <w:vertAlign w:val="superscript"/>
        </w:rPr>
        <w:t>2</w:t>
      </w:r>
      <w:r w:rsidRPr="00694528">
        <w:t xml:space="preserve"> of seafloor disturbance, whereas a 50% reduction in contact—within the limits of existing successful gear modification experiments—would spare 782,000 km</w:t>
      </w:r>
      <w:r w:rsidRPr="00694528">
        <w:rPr>
          <w:vertAlign w:val="superscript"/>
        </w:rPr>
        <w:t>2</w:t>
      </w:r>
      <w:r w:rsidRPr="00694528">
        <w:t xml:space="preserve"> of seafloor disturbance across </w:t>
      </w:r>
      <w:del w:id="399" w:author="Olaf Jensen" w:date="2020-06-11T10:56:00Z">
        <w:r w:rsidRPr="00694528" w:rsidDel="00F86A82">
          <w:delText xml:space="preserve">ocean </w:delText>
        </w:r>
      </w:del>
      <w:ins w:id="400" w:author="Olaf Jensen" w:date="2020-06-11T10:56:00Z">
        <w:r w:rsidR="00F86A82">
          <w:t>the world's continental</w:t>
        </w:r>
        <w:r w:rsidR="00F86A82" w:rsidRPr="00694528">
          <w:t xml:space="preserve"> </w:t>
        </w:r>
      </w:ins>
      <w:commentRangeStart w:id="401"/>
      <w:r w:rsidRPr="00694528">
        <w:t>shel</w:t>
      </w:r>
      <w:del w:id="402" w:author="Chris Free" w:date="2020-05-29T21:10:00Z">
        <w:r w:rsidRPr="00694528" w:rsidDel="006F5E9D">
          <w:delText>f</w:delText>
        </w:r>
      </w:del>
      <w:ins w:id="403" w:author="Chris Free" w:date="2020-05-29T21:10:00Z">
        <w:r w:rsidR="006F5E9D">
          <w:t>ves</w:t>
        </w:r>
      </w:ins>
      <w:del w:id="404" w:author="Chris Free" w:date="2020-05-29T21:10:00Z">
        <w:r w:rsidRPr="00694528" w:rsidDel="006F5E9D">
          <w:delText>s</w:delText>
        </w:r>
      </w:del>
      <w:commentRangeEnd w:id="401"/>
      <w:r w:rsidR="00452298">
        <w:rPr>
          <w:rStyle w:val="CommentReference"/>
        </w:rPr>
        <w:commentReference w:id="401"/>
      </w:r>
      <w:r w:rsidRPr="00694528">
        <w:t>.</w:t>
      </w:r>
      <w:ins w:id="405" w:author="Jonathan Grabowski" w:date="2020-06-22T09:12:00Z">
        <w:r w:rsidR="00452298">
          <w:t xml:space="preserve"> </w:t>
        </w:r>
      </w:ins>
    </w:p>
    <w:p w14:paraId="20E35C42" w14:textId="2E6FF6A4" w:rsidR="00E90C1D" w:rsidRPr="00694528" w:rsidRDefault="00E90C1D" w:rsidP="00E90C1D">
      <w:pPr>
        <w:spacing w:line="360" w:lineRule="auto"/>
        <w:ind w:firstLine="540"/>
      </w:pPr>
      <w:commentRangeStart w:id="406"/>
      <w:commentRangeStart w:id="407"/>
      <w:r w:rsidRPr="00694528">
        <w:t>While the rising cost of land has driven dramatic land use efficiency improvements in terrestrial-based animal protein systems over the last half century</w:t>
      </w:r>
      <w:r w:rsidRPr="00694528">
        <w:fldChar w:fldCharType="begin" w:fldLock="1"/>
      </w:r>
      <w:r w:rsidR="00A41BE0" w:rsidRPr="00694528">
        <w:instrText>ADDIN CSL_CITATION {"citationItems":[{"id":"ITEM-1","itemData":{"DOI":"10.1007/s11367-015-0944-1","ISSN":"16147502","abstract":"Purpose: Livestock already use most global agricultural land, whereas the demand for animal-source food (ASF) is expected to increase. To address the contribution of livestock to global food supply, we need a measure for land use efficiency of livestock systems. Methods: Existing measures capture different aspects of the debate about land use efficiency of livestock systems, such as plant productivity and the efficiency of converting feed, especially human-inedible feed, into animal products. So far, the suitability of land for cultivation of food crops has not been accounted for. Our land use ratio (LUR) includes all above-mentioned aspects and yields a realistic insight into land use efficiency of livestock systems. LUR is defined as the maximum amount of human-digestible protein (HDP) derived from food crops on all land used to cultivate feed required to produce 1 kg ASF over the amount of HDP in that 1 kg ASF. We illustrated our concept for three case systems. Results and discussion: The LUR for the case of laying hens equaled 2.08, implying that land required to produce 1 kg HDP from laying hens could directly yield 2.08 kg HDP from human food crops. For dairy cows, the LUR was 2.10 when kept on sandy soils and 0.67 when kept on peat soils. The LUR for dairy cows on peat soils was lower compared to cows on sandy soils because land used to grow grass and grass silage for cows on peats was unsuitable for direct production of food crops. A LUR &lt;1.0 is considered efficient in terms of global food supply and implies that animals produce more HDP per square metre than crops. Conclusions: Values &lt;1.0 demonstrate that livestock produce HDP more efficiently than crops. Such livestock systems (with a LUR &lt; 1.0), therefore, do have a role in future food supply and therefore contribute to food security. Our LUR offers identification of livestock production systems that contribute to global food supply, i.e. systems that value land with low opportunity costs for arable production and/or by-products from crop cultivation or the food or energy industry.","author":[{"dropping-particle":"","family":"Zanten","given":"Hannah H.E.","non-dropping-particle":"van","parse-names":false,"suffix":""},{"dropping-particle":"","family":"Mollenhorst","given":"Herman","non-dropping-particle":"","parse-names":false,"suffix":""},{"dropping-particle":"","family":"Klootwijk","given":"Cindy W.","non-dropping-particle":"","parse-names":false,"suffix":""},{"dropping-particle":"","family":"Middelaar","given":"Corina E.","non-dropping-particle":"van","parse-names":false,"suffix":""},{"dropping-particle":"","family":"Boer","given":"Imke J.M.","non-dropping-particle":"de","parse-names":false,"suffix":""}],"container-title":"International Journal of Life Cycle Assessment","id":"ITEM-1","issue":"5","issued":{"date-parts":[["2016"]]},"page":"747-758","publisher":"The International Journal of Life Cycle Assessment","title":"Global food supply: land use efficiency of livestock systems","type":"article-journal","volume":"21"},"uris":["http://www.mendeley.com/documents/?uuid=0f4f1bbc-0dbc-4527-85a4-d01d8c5cf4d6","http://www.mendeley.com/documents/?uuid=dc39b7bf-c473-4a19-b912-55ccbf4324d8"]}],"mendeley":{"formattedCitation":"&lt;sup&gt;30&lt;/sup&gt;","plainTextFormattedCitation":"30","previouslyFormattedCitation":"&lt;sup&gt;29&lt;/sup&gt;"},"properties":{"noteIndex":0},"schema":"https://github.com/citation-style-language/schema/raw/master/csl-citation.json"}</w:instrText>
      </w:r>
      <w:r w:rsidRPr="00694528">
        <w:fldChar w:fldCharType="separate"/>
      </w:r>
      <w:r w:rsidR="00A41BE0" w:rsidRPr="00694528">
        <w:rPr>
          <w:noProof/>
          <w:vertAlign w:val="superscript"/>
        </w:rPr>
        <w:t>30</w:t>
      </w:r>
      <w:r w:rsidRPr="00694528">
        <w:fldChar w:fldCharType="end"/>
      </w:r>
      <w:r w:rsidRPr="00694528">
        <w:t>, fisheries innovations have progressed at a slower pace.  Impediments to fisheries innovations are both economic and regulatory; however, solutions to catalyze progress in many fisheries are already available.  The costs to research and implement new fishing technologies can be high, especially for undercapitalized fisheries</w:t>
      </w:r>
      <w:ins w:id="408" w:author="Chris Free" w:date="2020-05-29T21:11:00Z">
        <w:r w:rsidR="006F5E9D">
          <w:t>,</w:t>
        </w:r>
      </w:ins>
      <w:r w:rsidRPr="00694528">
        <w:t xml:space="preserve"> but growing activity in conservation finance</w:t>
      </w:r>
      <w:r w:rsidRPr="00694528">
        <w:fldChar w:fldCharType="begin" w:fldLock="1"/>
      </w:r>
      <w:r w:rsidR="00A41BE0" w:rsidRPr="00694528">
        <w:instrText>ADDIN CSL_CITATION {"citationItems":[{"id":"ITEM-1","itemData":{"DOI":"10.1002/fee.2147","ISSN":"1540-9295","author":[{"dropping-particle":"","family":"Fitzgerald","given":"Timothy P","non-dropping-particle":"","parse-names":false,"suffix":""},{"dropping-particle":"","family":"Higgins","given":"Phoebe R","non-dropping-particle":"","parse-names":false,"suffix":""},{"dropping-particle":"","family":"Quilligan","given":"Emma","non-dropping-particle":"","parse-names":false,"suffix":""},{"dropping-particle":"","family":"Sethi","given":"Suresh A","non-dropping-particle":"","parse-names":false,"suffix":""},{"dropping-particle":"","family":"Tobin‐de la Puente","given":"John","non-dropping-particle":"","parse-names":false,"suffix":""}],"container-title":"Frontiers in Ecology and the Environment","id":"ITEM-1","issued":{"date-parts":[["2020"]]},"page":"1-8","title":"Catalyzing fisheries conservation investment","type":"article-journal"},"uris":["http://www.mendeley.com/documents/?uuid=d46aa260-d02b-47ce-90f0-642d72dff1ac"]}],"mendeley":{"formattedCitation":"&lt;sup&gt;31&lt;/sup&gt;","plainTextFormattedCitation":"31","previouslyFormattedCitation":"&lt;sup&gt;30&lt;/sup&gt;"},"properties":{"noteIndex":0},"schema":"https://github.com/citation-style-language/schema/raw/master/csl-citation.json"}</w:instrText>
      </w:r>
      <w:r w:rsidRPr="00694528">
        <w:fldChar w:fldCharType="separate"/>
      </w:r>
      <w:r w:rsidR="00A41BE0" w:rsidRPr="00694528">
        <w:rPr>
          <w:noProof/>
          <w:vertAlign w:val="superscript"/>
        </w:rPr>
        <w:t>31</w:t>
      </w:r>
      <w:r w:rsidRPr="00694528">
        <w:fldChar w:fldCharType="end"/>
      </w:r>
      <w:r w:rsidRPr="00694528">
        <w:t xml:space="preserve"> may provide capital to accelerate technological advances.  Similarly, fisheries governance reforms that align economic incentives with reductions in seafloor impacts through individual habitat quotas may spur gear and fishing practice innovations among fishers</w:t>
      </w:r>
      <w:r w:rsidRPr="00694528">
        <w:fldChar w:fldCharType="begin" w:fldLock="1"/>
      </w:r>
      <w:r w:rsidR="00A41BE0" w:rsidRPr="00694528">
        <w:instrText>ADDIN CSL_CITATION {"citationItems":[{"id":"ITEM-1","itemData":{"DOI":"10.1016/j.jeem.2005.04.005","ISSN":"00950696","abstract":"Fishery managers in the US are required to identify and limit adverse consequences of fishing on essential fish habitat. We propose an individual habitat quota (IHQ) system for habitat conservation that would utilize economic incentives to achieve habitat conservation goals cost-effectively. Individual quotas of habitat impact units (HIU) would be distributed to fishers with an aggregate quota set to maintain a target habitat \"stock\". HIU use would be based on a proxy for marginal habitat damage. We use a dynamic, explicitly spatial fishery and habitat simulation model to explore the cost-effectiveness of achieving specified habitat conservation targets with our IHQ system versus fixed or rotating marine protected areas (MPAs). We find that the IHQ system can be considerably more cost-effective than MPAs, but that the relative advantage decreases as fish diffusion rates and uncertainty about fish distribution increases. © 2005 Elsevier Inc. All rights reserved.","author":[{"dropping-particle":"","family":"Holland","given":"Dan","non-dropping-particle":"","parse-names":false,"suffix":""},{"dropping-particle":"","family":"Schnier","given":"Kurt E.","non-dropping-particle":"","parse-names":false,"suffix":""}],"container-title":"Journal of Environmental Economics and Management","id":"ITEM-1","issue":"1","issued":{"date-parts":[["2006"]]},"page":"72-92","title":"Individual habitat quotas for fisheries","type":"article-journal","volume":"51"},"uris":["http://www.mendeley.com/documents/?uuid=14c60ed0-140c-443b-afdf-4a792a3c49bc"]}],"mendeley":{"formattedCitation":"&lt;sup&gt;32&lt;/sup&gt;","plainTextFormattedCitation":"32","previouslyFormattedCitation":"&lt;sup&gt;31&lt;/sup&gt;"},"properties":{"noteIndex":0},"schema":"https://github.com/citation-style-language/schema/raw/master/csl-citation.json"}</w:instrText>
      </w:r>
      <w:r w:rsidRPr="00694528">
        <w:fldChar w:fldCharType="separate"/>
      </w:r>
      <w:r w:rsidR="00A41BE0" w:rsidRPr="00694528">
        <w:rPr>
          <w:noProof/>
          <w:vertAlign w:val="superscript"/>
        </w:rPr>
        <w:t>32</w:t>
      </w:r>
      <w:r w:rsidRPr="00694528">
        <w:fldChar w:fldCharType="end"/>
      </w:r>
      <w:r w:rsidRPr="00694528">
        <w:t xml:space="preserve">.  </w:t>
      </w:r>
      <w:commentRangeEnd w:id="406"/>
      <w:r w:rsidR="00F86A82">
        <w:rPr>
          <w:rStyle w:val="CommentReference"/>
        </w:rPr>
        <w:commentReference w:id="406"/>
      </w:r>
      <w:commentRangeEnd w:id="407"/>
      <w:r w:rsidR="00452298">
        <w:rPr>
          <w:rStyle w:val="CommentReference"/>
        </w:rPr>
        <w:commentReference w:id="407"/>
      </w:r>
    </w:p>
    <w:p w14:paraId="4D5725D8" w14:textId="77777777" w:rsidR="00E90C1D" w:rsidRPr="00694528" w:rsidRDefault="00E90C1D" w:rsidP="00E90C1D">
      <w:pPr>
        <w:spacing w:line="360" w:lineRule="auto"/>
      </w:pPr>
    </w:p>
    <w:p w14:paraId="2353AF74" w14:textId="77777777" w:rsidR="00E90C1D" w:rsidRPr="00694528" w:rsidRDefault="00E90C1D" w:rsidP="00E90C1D">
      <w:pPr>
        <w:spacing w:line="360" w:lineRule="auto"/>
      </w:pPr>
      <w:r w:rsidRPr="00694528">
        <w:t>Acknowledgements</w:t>
      </w:r>
    </w:p>
    <w:p w14:paraId="5C7EC2C4" w14:textId="3E441E57" w:rsidR="00E90C1D" w:rsidRPr="00694528" w:rsidRDefault="00E90C1D" w:rsidP="00E90C1D">
      <w:pPr>
        <w:spacing w:line="360" w:lineRule="auto"/>
      </w:pPr>
      <w:r w:rsidRPr="00694528">
        <w:lastRenderedPageBreak/>
        <w:t xml:space="preserve">This work was funded by the Atkinson Center Academic Venture Fund, and the Alaska Education Tax Credit funds of the Groundfish Forum and the Pollock Conservation Cooperative.  </w:t>
      </w:r>
      <w:r w:rsidR="00BC6C00" w:rsidRPr="00694528">
        <w:t>We than</w:t>
      </w:r>
      <w:r w:rsidR="00AF2F07" w:rsidRPr="00694528">
        <w:t>k</w:t>
      </w:r>
      <w:r w:rsidR="00BC6C00" w:rsidRPr="00694528">
        <w:t xml:space="preserve"> D. </w:t>
      </w:r>
      <w:proofErr w:type="spellStart"/>
      <w:r w:rsidR="00BC6C00" w:rsidRPr="00694528">
        <w:t>Kroodmsa</w:t>
      </w:r>
      <w:proofErr w:type="spellEnd"/>
      <w:r w:rsidR="00BC6C00" w:rsidRPr="00694528">
        <w:t xml:space="preserve"> and T. </w:t>
      </w:r>
      <w:proofErr w:type="spellStart"/>
      <w:r w:rsidR="00BC6C00" w:rsidRPr="00694528">
        <w:t>Clavelle</w:t>
      </w:r>
      <w:proofErr w:type="spellEnd"/>
      <w:r w:rsidR="00BC6C00" w:rsidRPr="00694528">
        <w:t xml:space="preserve"> of Global Fish Wat</w:t>
      </w:r>
      <w:r w:rsidR="00E0650A" w:rsidRPr="00694528">
        <w:t xml:space="preserve">ch for supplying </w:t>
      </w:r>
      <w:del w:id="409" w:author="Suresh Andrew Sethi" w:date="2020-05-29T09:42:00Z">
        <w:r w:rsidR="00BC6C00" w:rsidRPr="00694528" w:rsidDel="00CD50F6">
          <w:delText xml:space="preserve">the </w:delText>
        </w:r>
      </w:del>
      <w:r w:rsidR="00BC6C00" w:rsidRPr="00694528">
        <w:t xml:space="preserve">AIS fishing data. </w:t>
      </w:r>
      <w:r w:rsidRPr="00694528">
        <w:t xml:space="preserve">We </w:t>
      </w:r>
      <w:ins w:id="410" w:author="Suresh Andrew Sethi" w:date="2020-05-29T09:42:00Z">
        <w:r w:rsidR="00737D3C" w:rsidRPr="00694528">
          <w:t xml:space="preserve">are grateful to </w:t>
        </w:r>
      </w:ins>
      <w:del w:id="411" w:author="Suresh Andrew Sethi" w:date="2020-05-29T09:42:00Z">
        <w:r w:rsidR="00BC6C00" w:rsidRPr="00694528" w:rsidDel="00737D3C">
          <w:delText xml:space="preserve">also </w:delText>
        </w:r>
        <w:r w:rsidRPr="00694528" w:rsidDel="00737D3C">
          <w:delText xml:space="preserve">thank </w:delText>
        </w:r>
      </w:del>
      <w:r w:rsidRPr="00694528">
        <w:t xml:space="preserve">R. Murphy, D. Verna, and A. </w:t>
      </w:r>
      <w:proofErr w:type="spellStart"/>
      <w:r w:rsidRPr="00694528">
        <w:t>Kroska</w:t>
      </w:r>
      <w:proofErr w:type="spellEnd"/>
      <w:r w:rsidRPr="00694528">
        <w:t xml:space="preserve"> for </w:t>
      </w:r>
      <w:del w:id="412" w:author="Suresh Andrew Sethi" w:date="2020-05-29T09:42:00Z">
        <w:r w:rsidRPr="00694528" w:rsidDel="00737D3C">
          <w:delText>reviewing the manuscript</w:delText>
        </w:r>
      </w:del>
      <w:ins w:id="413" w:author="Suresh Andrew Sethi" w:date="2020-05-29T09:42:00Z">
        <w:r w:rsidR="00737D3C" w:rsidRPr="00694528">
          <w:t>comments that improved this piece</w:t>
        </w:r>
      </w:ins>
      <w:r w:rsidRPr="00694528">
        <w:t xml:space="preserve">. </w:t>
      </w:r>
    </w:p>
    <w:p w14:paraId="0602B9F0" w14:textId="77777777" w:rsidR="00E90C1D" w:rsidRPr="00694528" w:rsidRDefault="00E90C1D" w:rsidP="00E90C1D">
      <w:pPr>
        <w:spacing w:line="360" w:lineRule="auto"/>
      </w:pPr>
      <w:r w:rsidRPr="00694528">
        <w:t>Author contributions</w:t>
      </w:r>
    </w:p>
    <w:p w14:paraId="31A3F2C5" w14:textId="74800D27" w:rsidR="00E90C1D" w:rsidRPr="00694528" w:rsidRDefault="00E90C1D" w:rsidP="00E90C1D">
      <w:pPr>
        <w:spacing w:line="360" w:lineRule="auto"/>
      </w:pPr>
      <w:r w:rsidRPr="00694528">
        <w:t>T. S. S., S. S., B. H.</w:t>
      </w:r>
      <w:r w:rsidR="006B2121" w:rsidRPr="00694528">
        <w:t>, and O.J.</w:t>
      </w:r>
      <w:r w:rsidRPr="00694528">
        <w:t xml:space="preserve"> conceived of the project.  T.S.S. conducted </w:t>
      </w:r>
      <w:r w:rsidR="0065554A" w:rsidRPr="00694528">
        <w:t>the</w:t>
      </w:r>
      <w:r w:rsidRPr="00694528">
        <w:t xml:space="preserve"> seafloor disturbance analyses.  C.F</w:t>
      </w:r>
      <w:r w:rsidR="006B2121" w:rsidRPr="00694528">
        <w:t>.</w:t>
      </w:r>
      <w:r w:rsidRPr="00694528">
        <w:t xml:space="preserve"> conducted the catch</w:t>
      </w:r>
      <w:ins w:id="414" w:author="Chris Free" w:date="2020-05-29T21:11:00Z">
        <w:r w:rsidR="006F5E9D">
          <w:t>-</w:t>
        </w:r>
      </w:ins>
      <w:del w:id="415" w:author="Chris Free" w:date="2020-05-29T21:11:00Z">
        <w:r w:rsidRPr="00694528" w:rsidDel="006F5E9D">
          <w:delText xml:space="preserve"> </w:delText>
        </w:r>
      </w:del>
      <w:r w:rsidRPr="00694528">
        <w:t>only stock assessment analyses.  All authors contri</w:t>
      </w:r>
      <w:r w:rsidR="00BC6C00" w:rsidRPr="00694528">
        <w:t>buted to the writing</w:t>
      </w:r>
      <w:r w:rsidRPr="00694528">
        <w:t xml:space="preserve">.  </w:t>
      </w:r>
    </w:p>
    <w:p w14:paraId="79A54D73" w14:textId="77777777" w:rsidR="00E90C1D" w:rsidRPr="00694528" w:rsidRDefault="00E90C1D" w:rsidP="00E90C1D">
      <w:pPr>
        <w:spacing w:line="360" w:lineRule="auto"/>
      </w:pPr>
    </w:p>
    <w:p w14:paraId="55992578" w14:textId="77777777" w:rsidR="00E90C1D" w:rsidRPr="00694528" w:rsidRDefault="00E90C1D" w:rsidP="00E90C1D">
      <w:pPr>
        <w:spacing w:line="360" w:lineRule="auto"/>
      </w:pPr>
      <w:r w:rsidRPr="00694528">
        <w:t>Methods</w:t>
      </w:r>
    </w:p>
    <w:p w14:paraId="6F3F4DA0" w14:textId="77777777" w:rsidR="00E90C1D" w:rsidRPr="00694528" w:rsidRDefault="00E90C1D" w:rsidP="00E90C1D">
      <w:r w:rsidRPr="00694528">
        <w:t>Seafloor disturbance model</w:t>
      </w:r>
    </w:p>
    <w:p w14:paraId="6A91D594" w14:textId="1DD0FA64" w:rsidR="00E90C1D" w:rsidRPr="00694528" w:rsidRDefault="00E90C1D" w:rsidP="00E90C1D">
      <w:pPr>
        <w:spacing w:line="360" w:lineRule="auto"/>
        <w:ind w:firstLine="540"/>
        <w:rPr>
          <w:rFonts w:cstheme="minorHAnsi"/>
        </w:rPr>
      </w:pPr>
      <w:r w:rsidRPr="00694528">
        <w:rPr>
          <w:rFonts w:cstheme="minorHAnsi"/>
        </w:rPr>
        <w:t xml:space="preserve">Seafloor disturbance was estimated using a spatiotemporal model that </w:t>
      </w:r>
      <w:del w:id="416" w:author="Suresh Andrew Sethi" w:date="2020-05-29T10:36:00Z">
        <w:r w:rsidRPr="00694528" w:rsidDel="00EF7B4A">
          <w:rPr>
            <w:rFonts w:cstheme="minorHAnsi"/>
          </w:rPr>
          <w:delText xml:space="preserve">uses </w:delText>
        </w:r>
      </w:del>
      <w:ins w:id="417" w:author="Suresh Andrew Sethi" w:date="2020-05-29T10:36:00Z">
        <w:r w:rsidR="00EF7B4A" w:rsidRPr="00694528">
          <w:rPr>
            <w:rFonts w:cstheme="minorHAnsi"/>
          </w:rPr>
          <w:t>incorporates</w:t>
        </w:r>
      </w:ins>
      <w:del w:id="418" w:author="Suresh Andrew Sethi" w:date="2020-05-29T10:36:00Z">
        <w:r w:rsidRPr="00694528" w:rsidDel="00EF7B4A">
          <w:rPr>
            <w:rFonts w:cstheme="minorHAnsi"/>
          </w:rPr>
          <w:delText>an</w:delText>
        </w:r>
      </w:del>
      <w:r w:rsidRPr="00694528">
        <w:rPr>
          <w:rFonts w:cstheme="minorHAnsi"/>
        </w:rPr>
        <w:t xml:space="preserve"> impact and recovery dynamic</w:t>
      </w:r>
      <w:ins w:id="419" w:author="Suresh Andrew Sethi" w:date="2020-05-29T10:36:00Z">
        <w:r w:rsidR="00EF7B4A" w:rsidRPr="00694528">
          <w:rPr>
            <w:rFonts w:cstheme="minorHAnsi"/>
          </w:rPr>
          <w:t>s</w:t>
        </w:r>
      </w:ins>
      <w:r w:rsidRPr="00694528">
        <w:rPr>
          <w:rFonts w:cstheme="minorHAnsi"/>
        </w:rPr>
        <w:t xml:space="preserve"> to track the proportion of disturbed and undisturbed areas within grid cells over discrete time steps</w:t>
      </w:r>
      <w:ins w:id="420" w:author="Suresh Andrew Sethi" w:date="2020-05-29T11:06:00Z">
        <w:r w:rsidR="002571A9" w:rsidRPr="00694528">
          <w:rPr>
            <w:rFonts w:cstheme="minorHAnsi"/>
          </w:rPr>
          <w:t xml:space="preserve">.  The full model is detailed in </w:t>
        </w:r>
      </w:ins>
      <w:r w:rsidRPr="00694528">
        <w:rPr>
          <w:rFonts w:cstheme="minorHAnsi"/>
        </w:rPr>
        <w:fldChar w:fldCharType="begin" w:fldLock="1"/>
      </w:r>
      <w:r w:rsidR="00F60A4A" w:rsidRPr="00694528">
        <w:rPr>
          <w:rFonts w:cstheme="minorHAnsi"/>
        </w:rPr>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12&lt;/sup&gt;","plainTextFormattedCitation":"12","previouslyFormattedCitation":"&lt;sup&gt;12&lt;/sup&gt;"},"properties":{"noteIndex":0},"schema":"https://github.com/citation-style-language/schema/raw/master/csl-citation.json"}</w:instrText>
      </w:r>
      <w:r w:rsidRPr="00694528">
        <w:rPr>
          <w:rFonts w:cstheme="minorHAnsi"/>
        </w:rPr>
        <w:fldChar w:fldCharType="separate"/>
      </w:r>
      <w:r w:rsidR="001225AD" w:rsidRPr="00694528">
        <w:rPr>
          <w:rFonts w:cstheme="minorHAnsi"/>
          <w:noProof/>
          <w:vertAlign w:val="superscript"/>
        </w:rPr>
        <w:t>12</w:t>
      </w:r>
      <w:r w:rsidRPr="00694528">
        <w:rPr>
          <w:rFonts w:cstheme="minorHAnsi"/>
        </w:rPr>
        <w:fldChar w:fldCharType="end"/>
      </w:r>
      <w:r w:rsidRPr="00694528">
        <w:rPr>
          <w:rFonts w:cstheme="minorHAnsi"/>
        </w:rPr>
        <w:t xml:space="preserve">. </w:t>
      </w:r>
      <w:r w:rsidR="00164652" w:rsidRPr="00694528">
        <w:rPr>
          <w:rFonts w:cstheme="minorHAnsi"/>
        </w:rPr>
        <w:t xml:space="preserve">We used a </w:t>
      </w:r>
      <w:r w:rsidRPr="00694528">
        <w:rPr>
          <w:rFonts w:cstheme="minorHAnsi"/>
        </w:rPr>
        <w:t xml:space="preserve">2 km x 2 km grid </w:t>
      </w:r>
      <w:del w:id="421" w:author="Chris Free" w:date="2020-05-29T21:13:00Z">
        <w:r w:rsidRPr="00694528" w:rsidDel="006F5E9D">
          <w:rPr>
            <w:rFonts w:cstheme="minorHAnsi"/>
          </w:rPr>
          <w:delText xml:space="preserve">cells </w:delText>
        </w:r>
      </w:del>
      <w:r w:rsidRPr="00694528">
        <w:rPr>
          <w:rFonts w:cstheme="minorHAnsi"/>
        </w:rPr>
        <w:t>over monthly time steps</w:t>
      </w:r>
      <w:r w:rsidR="00164652" w:rsidRPr="00694528">
        <w:rPr>
          <w:rFonts w:cstheme="minorHAnsi"/>
        </w:rPr>
        <w:t xml:space="preserve"> for these analyses</w:t>
      </w:r>
      <w:r w:rsidR="00C24149" w:rsidRPr="00694528">
        <w:rPr>
          <w:rFonts w:cstheme="minorHAnsi"/>
        </w:rPr>
        <w:t>, limiting the domain to the world’s continental shelves, defined here as depths from 0 m - 1,000 m.</w:t>
      </w:r>
      <w:r w:rsidRPr="00694528">
        <w:rPr>
          <w:rFonts w:cstheme="minorHAnsi"/>
        </w:rPr>
        <w:t xml:space="preserve">  Impacts are defined as the proportional amount of undisturbed seafloor within a grid cell that transitions to a disturbed state over a time step.  </w:t>
      </w:r>
      <w:del w:id="422" w:author="Suresh Andrew Sethi" w:date="2020-05-29T10:37:00Z">
        <w:r w:rsidRPr="00694528" w:rsidDel="00EF7B4A">
          <w:rPr>
            <w:rFonts w:cstheme="minorHAnsi"/>
          </w:rPr>
          <w:delText xml:space="preserve">They </w:delText>
        </w:r>
      </w:del>
      <w:ins w:id="423" w:author="Suresh Andrew Sethi" w:date="2020-05-29T10:37:00Z">
        <w:r w:rsidR="00EF7B4A" w:rsidRPr="00694528">
          <w:rPr>
            <w:rFonts w:cstheme="minorHAnsi"/>
          </w:rPr>
          <w:t xml:space="preserve">Disturbances </w:t>
        </w:r>
      </w:ins>
      <w:r w:rsidRPr="00694528">
        <w:rPr>
          <w:rFonts w:cstheme="minorHAnsi"/>
        </w:rPr>
        <w:t>ar</w:t>
      </w:r>
      <w:r w:rsidR="00164652" w:rsidRPr="00694528">
        <w:rPr>
          <w:rFonts w:cstheme="minorHAnsi"/>
        </w:rPr>
        <w:t xml:space="preserve">e calculated for each grid cell and </w:t>
      </w:r>
      <w:r w:rsidRPr="00694528">
        <w:rPr>
          <w:rFonts w:cstheme="minorHAnsi"/>
        </w:rPr>
        <w:t xml:space="preserve">time step as the product of the </w:t>
      </w:r>
      <w:r w:rsidR="00B24BF7" w:rsidRPr="00694528">
        <w:rPr>
          <w:rFonts w:cstheme="minorHAnsi"/>
        </w:rPr>
        <w:t xml:space="preserve">total </w:t>
      </w:r>
      <w:r w:rsidRPr="00694528">
        <w:rPr>
          <w:rFonts w:cstheme="minorHAnsi"/>
        </w:rPr>
        <w:t>swept area ratio (SAR), gear contact adjustment, and habitat susceptibility</w:t>
      </w:r>
      <w:ins w:id="424" w:author="Chris Free" w:date="2020-05-29T21:14:00Z">
        <w:r w:rsidR="006F5E9D">
          <w:rPr>
            <w:rFonts w:cstheme="minorHAnsi"/>
          </w:rPr>
          <w:t>,</w:t>
        </w:r>
      </w:ins>
      <w:r w:rsidR="00B24BF7" w:rsidRPr="00694528">
        <w:rPr>
          <w:rFonts w:cstheme="minorHAnsi"/>
        </w:rPr>
        <w:t xml:space="preserve"> </w:t>
      </w:r>
      <w:r w:rsidRPr="00694528">
        <w:rPr>
          <w:rFonts w:cstheme="minorHAnsi"/>
        </w:rPr>
        <w:t>which is then adjusted to account for overlapping effort on the assumption that fishing effort is randomly distributed within a grid cell and time step.  The SAR is the</w:t>
      </w:r>
      <w:r w:rsidR="00C24149" w:rsidRPr="00694528">
        <w:rPr>
          <w:rFonts w:cstheme="minorHAnsi"/>
        </w:rPr>
        <w:t xml:space="preserve"> summed footprint of all trawl activity</w:t>
      </w:r>
      <w:r w:rsidR="00B24BF7" w:rsidRPr="00694528">
        <w:rPr>
          <w:rFonts w:cstheme="minorHAnsi"/>
        </w:rPr>
        <w:t xml:space="preserve"> with</w:t>
      </w:r>
      <w:r w:rsidR="00C24149" w:rsidRPr="00694528">
        <w:rPr>
          <w:rFonts w:cstheme="minorHAnsi"/>
        </w:rPr>
        <w:t>in</w:t>
      </w:r>
      <w:r w:rsidR="00B24BF7" w:rsidRPr="00694528">
        <w:rPr>
          <w:rFonts w:cstheme="minorHAnsi"/>
        </w:rPr>
        <w:t xml:space="preserve"> the grid cell and time step</w:t>
      </w:r>
      <w:r w:rsidRPr="00694528">
        <w:rPr>
          <w:rFonts w:cstheme="minorHAnsi"/>
        </w:rPr>
        <w:t>; contact adjustment is the proportion of the footprint that contacts the seafloor; susceptibility is the proportion of habitat features that would be disturbed by contact.  In the main text, contact adjustment is referred to in terms of contact reduction for ease of interpretation</w:t>
      </w:r>
      <w:ins w:id="425" w:author="Chris Free" w:date="2020-05-29T21:15:00Z">
        <w:r w:rsidR="006F5E9D">
          <w:rPr>
            <w:rFonts w:cstheme="minorHAnsi"/>
          </w:rPr>
          <w:t>, where contact reduction</w:t>
        </w:r>
      </w:ins>
      <w:del w:id="426" w:author="Chris Free" w:date="2020-05-29T21:15:00Z">
        <w:r w:rsidRPr="00694528" w:rsidDel="006F5E9D">
          <w:rPr>
            <w:rFonts w:cstheme="minorHAnsi"/>
          </w:rPr>
          <w:delText xml:space="preserve"> which</w:delText>
        </w:r>
      </w:del>
      <w:r w:rsidRPr="00694528">
        <w:rPr>
          <w:rFonts w:cstheme="minorHAnsi"/>
        </w:rPr>
        <w:t xml:space="preserve"> is the complement of contact adjustment (</w:t>
      </w:r>
      <m:oMath>
        <m:r>
          <w:rPr>
            <w:rFonts w:ascii="Cambria Math" w:hAnsi="Cambria Math" w:cstheme="minorHAnsi"/>
          </w:rPr>
          <m:t>contact reduction=1-contact adjustment</m:t>
        </m:r>
      </m:oMath>
      <w:r w:rsidRPr="00694528">
        <w:rPr>
          <w:rFonts w:eastAsiaTheme="minorEastAsia" w:cstheme="minorHAnsi"/>
        </w:rPr>
        <w:t>)</w:t>
      </w:r>
      <w:r w:rsidRPr="00694528">
        <w:rPr>
          <w:rFonts w:cstheme="minorHAnsi"/>
        </w:rPr>
        <w:t>.  Recovery is the proportional amount of disturbed seafloor that transitions back to an undisturbed state</w:t>
      </w:r>
      <w:del w:id="427" w:author="Suresh Andrew Sethi" w:date="2020-05-29T10:38:00Z">
        <w:r w:rsidRPr="00694528" w:rsidDel="00EF7B4A">
          <w:rPr>
            <w:rFonts w:cstheme="minorHAnsi"/>
          </w:rPr>
          <w:delText xml:space="preserve"> each</w:delText>
        </w:r>
      </w:del>
      <w:r w:rsidRPr="00694528">
        <w:rPr>
          <w:rFonts w:cstheme="minorHAnsi"/>
        </w:rPr>
        <w:t xml:space="preserve"> and is parametrized in this analysis by the </w:t>
      </w:r>
      <w:ins w:id="428" w:author="Suresh Andrew Sethi" w:date="2020-05-29T10:39:00Z">
        <w:r w:rsidR="00EF7B4A" w:rsidRPr="00694528">
          <w:rPr>
            <w:rFonts w:cstheme="minorHAnsi"/>
          </w:rPr>
          <w:t xml:space="preserve">mean </w:t>
        </w:r>
      </w:ins>
      <w:r w:rsidRPr="00694528">
        <w:rPr>
          <w:rFonts w:cstheme="minorHAnsi"/>
        </w:rPr>
        <w:t>time required for seafloor habitats to recover from to 5% to 95% of their pre-disturbance levels</w:t>
      </w:r>
      <w:ins w:id="429" w:author="Suresh Andrew Sethi" w:date="2020-05-29T11:53:00Z">
        <w:r w:rsidR="00640C23" w:rsidRPr="00694528">
          <w:rPr>
            <w:rFonts w:cstheme="minorHAnsi"/>
          </w:rPr>
          <w:t xml:space="preserve"> (Supplementary Methods)</w:t>
        </w:r>
      </w:ins>
      <w:del w:id="430" w:author="Suresh Andrew Sethi" w:date="2020-05-29T11:52:00Z">
        <w:r w:rsidR="006C0D3C" w:rsidRPr="00694528" w:rsidDel="00640C23">
          <w:rPr>
            <w:rFonts w:cstheme="minorHAnsi"/>
          </w:rPr>
          <w:delText xml:space="preserve"> (</w:delText>
        </w:r>
      </w:del>
      <m:oMath>
        <m:sSup>
          <m:sSupPr>
            <m:ctrlPr>
              <w:del w:id="431" w:author="Suresh Andrew Sethi" w:date="2020-05-29T11:52:00Z">
                <w:rPr>
                  <w:rFonts w:ascii="Cambria Math" w:hAnsi="Cambria Math" w:cstheme="minorHAnsi"/>
                  <w:i/>
                </w:rPr>
              </w:del>
            </m:ctrlPr>
          </m:sSupPr>
          <m:e>
            <m:r>
              <w:del w:id="432" w:author="Suresh Andrew Sethi" w:date="2020-05-29T11:52:00Z">
                <w:rPr>
                  <w:rFonts w:ascii="Cambria Math" w:hAnsi="Cambria Math" w:cstheme="minorHAnsi"/>
                </w:rPr>
                <m:t>τ</m:t>
              </w:del>
            </m:r>
          </m:e>
          <m:sup>
            <m:r>
              <w:del w:id="433" w:author="Suresh Andrew Sethi" w:date="2020-05-29T11:52:00Z">
                <w:rPr>
                  <w:rFonts w:ascii="Cambria Math" w:hAnsi="Cambria Math" w:cstheme="minorHAnsi"/>
                </w:rPr>
                <m:t>*</m:t>
              </w:del>
            </m:r>
          </m:sup>
        </m:sSup>
      </m:oMath>
      <w:del w:id="434" w:author="Suresh Andrew Sethi" w:date="2020-05-29T11:52:00Z">
        <w:r w:rsidR="006C0D3C" w:rsidRPr="00694528" w:rsidDel="00640C23">
          <w:rPr>
            <w:rFonts w:eastAsiaTheme="minorEastAsia" w:cstheme="minorHAnsi"/>
          </w:rPr>
          <w:delText>)</w:delText>
        </w:r>
      </w:del>
      <w:r w:rsidRPr="00694528">
        <w:rPr>
          <w:rFonts w:cstheme="minorHAnsi"/>
        </w:rPr>
        <w:t xml:space="preserve">. The susceptibility and recovery parameters are based on the seafloor </w:t>
      </w:r>
      <w:commentRangeStart w:id="435"/>
      <w:commentRangeStart w:id="436"/>
      <w:r w:rsidRPr="00694528">
        <w:rPr>
          <w:rFonts w:cstheme="minorHAnsi"/>
        </w:rPr>
        <w:t>habitat type</w:t>
      </w:r>
      <w:commentRangeEnd w:id="435"/>
      <w:r w:rsidR="00975A58">
        <w:rPr>
          <w:rStyle w:val="CommentReference"/>
        </w:rPr>
        <w:commentReference w:id="435"/>
      </w:r>
      <w:commentRangeEnd w:id="436"/>
      <w:r w:rsidR="00F86A82">
        <w:rPr>
          <w:rStyle w:val="CommentReference"/>
        </w:rPr>
        <w:commentReference w:id="436"/>
      </w:r>
      <w:r w:rsidRPr="00694528">
        <w:rPr>
          <w:rFonts w:cstheme="minorHAnsi"/>
        </w:rPr>
        <w:t xml:space="preserve"> within a grid cell</w:t>
      </w:r>
      <w:ins w:id="437" w:author="Olaf Jensen" w:date="2020-06-11T11:11:00Z">
        <w:r w:rsidR="00CE7B61">
          <w:rPr>
            <w:rFonts w:cstheme="minorHAnsi"/>
          </w:rPr>
          <w:t xml:space="preserve"> (from a global benthic habitat database described below)</w:t>
        </w:r>
      </w:ins>
      <w:r w:rsidRPr="00694528">
        <w:rPr>
          <w:rFonts w:cstheme="minorHAnsi"/>
        </w:rPr>
        <w:t>.</w:t>
      </w:r>
    </w:p>
    <w:p w14:paraId="77BB82AD" w14:textId="77777777" w:rsidR="00E90C1D" w:rsidRPr="00694528" w:rsidRDefault="00E90C1D" w:rsidP="00E90C1D">
      <w:r w:rsidRPr="00694528">
        <w:t>Fishing effort and gear parameters</w:t>
      </w:r>
    </w:p>
    <w:p w14:paraId="6F9126F9" w14:textId="5902C3BB" w:rsidR="00E90C1D" w:rsidRPr="00694528" w:rsidRDefault="00B24BF7" w:rsidP="00E90C1D">
      <w:pPr>
        <w:spacing w:line="360" w:lineRule="auto"/>
        <w:ind w:firstLine="540"/>
        <w:rPr>
          <w:rFonts w:cstheme="minorHAnsi"/>
        </w:rPr>
      </w:pPr>
      <w:r w:rsidRPr="00694528">
        <w:rPr>
          <w:rFonts w:cstheme="minorHAnsi"/>
        </w:rPr>
        <w:lastRenderedPageBreak/>
        <w:t>Fishing effort data was provided by Global Fish Watch</w:t>
      </w:r>
      <w:r w:rsidR="00E90C1D" w:rsidRPr="00694528">
        <w:rPr>
          <w:rFonts w:cstheme="minorHAnsi"/>
        </w:rPr>
        <w:t xml:space="preserve"> </w:t>
      </w:r>
      <w:r w:rsidRPr="00694528">
        <w:rPr>
          <w:rFonts w:cstheme="minorHAnsi"/>
        </w:rPr>
        <w:t>(</w:t>
      </w:r>
      <w:hyperlink r:id="rId11" w:history="1">
        <w:r w:rsidR="00E90C1D" w:rsidRPr="00694528">
          <w:rPr>
            <w:rStyle w:val="Hyperlink"/>
            <w:rFonts w:cstheme="minorHAnsi"/>
          </w:rPr>
          <w:t>https://globalfishingwatch.org/</w:t>
        </w:r>
      </w:hyperlink>
      <w:r w:rsidRPr="00694528">
        <w:rPr>
          <w:rFonts w:cstheme="minorHAnsi"/>
        </w:rPr>
        <w:t>)</w:t>
      </w:r>
      <w:r w:rsidR="000B3101" w:rsidRPr="00694528">
        <w:rPr>
          <w:rFonts w:cstheme="minorHAnsi"/>
        </w:rPr>
        <w:t xml:space="preserve"> which they </w:t>
      </w:r>
      <w:r w:rsidR="00E90C1D" w:rsidRPr="00694528">
        <w:rPr>
          <w:rFonts w:cstheme="minorHAnsi"/>
        </w:rPr>
        <w:t xml:space="preserve">compiled from AIS data </w:t>
      </w:r>
      <w:r w:rsidRPr="00694528">
        <w:rPr>
          <w:rFonts w:cstheme="minorHAnsi"/>
        </w:rPr>
        <w:t xml:space="preserve">using a neural network to </w:t>
      </w:r>
      <w:r w:rsidR="00C24149" w:rsidRPr="00694528">
        <w:rPr>
          <w:rFonts w:cstheme="minorHAnsi"/>
        </w:rPr>
        <w:t>identify vessel type and behavior</w:t>
      </w:r>
      <w:ins w:id="438" w:author="Olaf Jensen" w:date="2020-06-11T11:02:00Z">
        <w:r w:rsidR="00F86A82">
          <w:rPr>
            <w:rFonts w:cstheme="minorHAnsi"/>
          </w:rPr>
          <w:t xml:space="preserve"> (e.g., fishing or transiting)</w:t>
        </w:r>
      </w:ins>
      <w:r w:rsidR="00E90C1D" w:rsidRPr="00694528">
        <w:rPr>
          <w:rFonts w:cstheme="minorHAnsi"/>
        </w:rPr>
        <w:fldChar w:fldCharType="begin" w:fldLock="1"/>
      </w:r>
      <w:r w:rsidR="00F60A4A" w:rsidRPr="00694528">
        <w:rPr>
          <w:rFonts w:cstheme="minorHAnsi"/>
        </w:rPr>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9&lt;/sup&gt;","plainTextFormattedCitation":"9","previouslyFormattedCitation":"&lt;sup&gt;9&lt;/sup&gt;"},"properties":{"noteIndex":0},"schema":"https://github.com/citation-style-language/schema/raw/master/csl-citation.json"}</w:instrText>
      </w:r>
      <w:r w:rsidR="00E90C1D" w:rsidRPr="00694528">
        <w:rPr>
          <w:rFonts w:cstheme="minorHAnsi"/>
        </w:rPr>
        <w:fldChar w:fldCharType="separate"/>
      </w:r>
      <w:r w:rsidR="001225AD" w:rsidRPr="00694528">
        <w:rPr>
          <w:rFonts w:cstheme="minorHAnsi"/>
          <w:noProof/>
          <w:vertAlign w:val="superscript"/>
        </w:rPr>
        <w:t>9</w:t>
      </w:r>
      <w:r w:rsidR="00E90C1D" w:rsidRPr="00694528">
        <w:rPr>
          <w:rFonts w:cstheme="minorHAnsi"/>
        </w:rPr>
        <w:fldChar w:fldCharType="end"/>
      </w:r>
      <w:r w:rsidR="00C24149" w:rsidRPr="00694528">
        <w:rPr>
          <w:rFonts w:cstheme="minorHAnsi"/>
        </w:rPr>
        <w:t xml:space="preserve">.  </w:t>
      </w:r>
      <w:r w:rsidR="000B3101" w:rsidRPr="00694528">
        <w:rPr>
          <w:rFonts w:cstheme="minorHAnsi"/>
        </w:rPr>
        <w:t>We a</w:t>
      </w:r>
      <w:r w:rsidR="00E90C1D" w:rsidRPr="00694528">
        <w:rPr>
          <w:rFonts w:cstheme="minorHAnsi"/>
        </w:rPr>
        <w:t>cquired</w:t>
      </w:r>
      <w:r w:rsidR="000B3101" w:rsidRPr="00694528">
        <w:rPr>
          <w:rFonts w:cstheme="minorHAnsi"/>
        </w:rPr>
        <w:t xml:space="preserve"> the data</w:t>
      </w:r>
      <w:r w:rsidR="00E90C1D" w:rsidRPr="00694528">
        <w:rPr>
          <w:rFonts w:cstheme="minorHAnsi"/>
        </w:rPr>
        <w:t xml:space="preserve"> as daily hours fished</w:t>
      </w:r>
      <w:ins w:id="439" w:author="Jonathan Grabowski" w:date="2020-06-22T09:17:00Z">
        <w:r w:rsidR="00452298">
          <w:rPr>
            <w:rFonts w:cstheme="minorHAnsi"/>
          </w:rPr>
          <w:t xml:space="preserve"> by gear type</w:t>
        </w:r>
      </w:ins>
      <w:r w:rsidR="00E90C1D" w:rsidRPr="00694528">
        <w:rPr>
          <w:rFonts w:cstheme="minorHAnsi"/>
        </w:rPr>
        <w:t xml:space="preserve"> on a 0.01-degree grid for 2013 – 2018</w:t>
      </w:r>
      <w:del w:id="440" w:author="Jonathan Grabowski" w:date="2020-06-22T09:17:00Z">
        <w:r w:rsidR="00E90C1D" w:rsidRPr="00694528" w:rsidDel="00452298">
          <w:rPr>
            <w:rFonts w:cstheme="minorHAnsi"/>
          </w:rPr>
          <w:delText xml:space="preserve"> and </w:delText>
        </w:r>
        <w:r w:rsidR="000B3101" w:rsidRPr="00694528" w:rsidDel="00452298">
          <w:rPr>
            <w:rFonts w:cstheme="minorHAnsi"/>
          </w:rPr>
          <w:delText>attributed by gear type</w:delText>
        </w:r>
      </w:del>
      <w:r w:rsidR="000B3101" w:rsidRPr="00694528">
        <w:rPr>
          <w:rFonts w:cstheme="minorHAnsi"/>
        </w:rPr>
        <w:t xml:space="preserve">.  </w:t>
      </w:r>
      <w:del w:id="441" w:author="Suresh Andrew Sethi" w:date="2020-05-29T10:40:00Z">
        <w:r w:rsidR="000B3101" w:rsidRPr="00694528" w:rsidDel="00FC085B">
          <w:rPr>
            <w:rFonts w:cstheme="minorHAnsi"/>
          </w:rPr>
          <w:delText>T</w:delText>
        </w:r>
        <w:r w:rsidR="00E90C1D" w:rsidRPr="00694528" w:rsidDel="00FC085B">
          <w:rPr>
            <w:rFonts w:cstheme="minorHAnsi"/>
          </w:rPr>
          <w:delText xml:space="preserve">his </w:delText>
        </w:r>
      </w:del>
      <w:ins w:id="442" w:author="Suresh Andrew Sethi" w:date="2020-05-29T10:40:00Z">
        <w:r w:rsidR="00FC085B" w:rsidRPr="00694528">
          <w:rPr>
            <w:rFonts w:cstheme="minorHAnsi"/>
          </w:rPr>
          <w:t xml:space="preserve">Our seafloor impact </w:t>
        </w:r>
      </w:ins>
      <w:del w:id="443" w:author="Suresh Andrew Sethi" w:date="2020-05-29T10:40:00Z">
        <w:r w:rsidR="00E90C1D" w:rsidRPr="00694528" w:rsidDel="00FC085B">
          <w:rPr>
            <w:rFonts w:cstheme="minorHAnsi"/>
          </w:rPr>
          <w:delText xml:space="preserve">analysis </w:delText>
        </w:r>
      </w:del>
      <w:ins w:id="444" w:author="Suresh Andrew Sethi" w:date="2020-05-29T10:40:00Z">
        <w:r w:rsidR="00FC085B" w:rsidRPr="00694528">
          <w:rPr>
            <w:rFonts w:cstheme="minorHAnsi"/>
          </w:rPr>
          <w:t xml:space="preserve">analyses </w:t>
        </w:r>
      </w:ins>
      <w:r w:rsidR="00E90C1D" w:rsidRPr="00694528">
        <w:rPr>
          <w:rFonts w:cstheme="minorHAnsi"/>
        </w:rPr>
        <w:t xml:space="preserve">included only effort designated as </w:t>
      </w:r>
      <w:del w:id="445" w:author="Suresh Andrew Sethi" w:date="2020-05-29T10:40:00Z">
        <w:r w:rsidR="00E90C1D" w:rsidRPr="00694528" w:rsidDel="00FC085B">
          <w:rPr>
            <w:rFonts w:cstheme="minorHAnsi"/>
          </w:rPr>
          <w:delText>“trawlers” gear type</w:delText>
        </w:r>
        <w:r w:rsidR="00C24149" w:rsidRPr="00694528" w:rsidDel="00FC085B">
          <w:rPr>
            <w:rFonts w:cstheme="minorHAnsi"/>
          </w:rPr>
          <w:delText xml:space="preserve"> which includes </w:delText>
        </w:r>
      </w:del>
      <w:r w:rsidR="00C24149" w:rsidRPr="00694528">
        <w:rPr>
          <w:rFonts w:cstheme="minorHAnsi"/>
        </w:rPr>
        <w:t>trawlers and other mobile bottom-tendered gears</w:t>
      </w:r>
      <w:r w:rsidR="00E90C1D" w:rsidRPr="00694528">
        <w:rPr>
          <w:rFonts w:cstheme="minorHAnsi"/>
        </w:rPr>
        <w:t xml:space="preserve">.  The effort data was aggregated to an equidistant 2 km x 2 km raster grid on monthly time steps.  Fishing hours </w:t>
      </w:r>
      <w:r w:rsidR="000B3101" w:rsidRPr="00694528">
        <w:rPr>
          <w:rFonts w:cstheme="minorHAnsi"/>
        </w:rPr>
        <w:t xml:space="preserve">in each grid cell and </w:t>
      </w:r>
      <w:r w:rsidR="00E90C1D" w:rsidRPr="00694528">
        <w:rPr>
          <w:rFonts w:cstheme="minorHAnsi"/>
        </w:rPr>
        <w:t xml:space="preserve">time step were converted to </w:t>
      </w:r>
      <w:r w:rsidR="00C24149" w:rsidRPr="00694528">
        <w:rPr>
          <w:rFonts w:cstheme="minorHAnsi"/>
        </w:rPr>
        <w:t>SAR as</w:t>
      </w:r>
      <w:r w:rsidR="00E90C1D" w:rsidRPr="00694528">
        <w:rPr>
          <w:rFonts w:cstheme="minorHAnsi"/>
        </w:rPr>
        <w:t>:</w:t>
      </w:r>
      <w:r w:rsidR="00F60A4A" w:rsidRPr="00694528">
        <w:rPr>
          <w:rFonts w:eastAsiaTheme="minorEastAsia" w:cstheme="minorHAnsi"/>
        </w:rPr>
        <w:t xml:space="preserve"> </w:t>
      </w:r>
      <m:oMath>
        <m:r>
          <w:rPr>
            <w:rFonts w:ascii="Cambria Math" w:hAnsi="Cambria Math" w:cstheme="minorHAnsi"/>
          </w:rPr>
          <m:t>SAR=</m:t>
        </m:r>
        <m:d>
          <m:dPr>
            <m:ctrlPr>
              <w:rPr>
                <w:rFonts w:ascii="Cambria Math" w:hAnsi="Cambria Math" w:cstheme="minorHAnsi"/>
                <w:i/>
              </w:rPr>
            </m:ctrlPr>
          </m:dPr>
          <m:e>
            <m:r>
              <w:rPr>
                <w:rFonts w:ascii="Cambria Math" w:hAnsi="Cambria Math" w:cstheme="minorHAnsi"/>
              </w:rPr>
              <m:t>fishing hours</m:t>
            </m:r>
          </m:e>
        </m:d>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speed</m:t>
            </m:r>
          </m:e>
        </m:d>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gear width</m:t>
            </m:r>
          </m:e>
        </m:d>
        <m:r>
          <w:rPr>
            <w:rFonts w:ascii="Cambria Math" w:eastAsiaTheme="minorEastAsia" w:hAnsi="Cambria Math" w:cstheme="minorHAnsi"/>
          </w:rPr>
          <m:t>/(grid area)</m:t>
        </m:r>
      </m:oMath>
      <w:r w:rsidR="00E90C1D" w:rsidRPr="00694528">
        <w:rPr>
          <w:rFonts w:eastAsiaTheme="minorEastAsia" w:cstheme="minorHAnsi"/>
        </w:rPr>
        <w:t xml:space="preserve">. </w:t>
      </w:r>
      <w:del w:id="446" w:author="Suresh Andrew Sethi" w:date="2020-05-29T10:40:00Z">
        <w:r w:rsidR="00E90C1D" w:rsidRPr="00694528" w:rsidDel="00FC085B">
          <w:rPr>
            <w:rFonts w:eastAsiaTheme="minorEastAsia" w:cstheme="minorHAnsi"/>
          </w:rPr>
          <w:delText>S</w:delText>
        </w:r>
        <w:r w:rsidR="00E90C1D" w:rsidRPr="00694528" w:rsidDel="00FC085B">
          <w:rPr>
            <w:rFonts w:cstheme="minorHAnsi"/>
          </w:rPr>
          <w:delText xml:space="preserve">peed </w:delText>
        </w:r>
      </w:del>
      <w:ins w:id="447" w:author="Suresh Andrew Sethi" w:date="2020-05-29T10:40:00Z">
        <w:r w:rsidR="00FC085B" w:rsidRPr="00694528">
          <w:rPr>
            <w:rFonts w:eastAsiaTheme="minorEastAsia" w:cstheme="minorHAnsi"/>
          </w:rPr>
          <w:t>Gear towing s</w:t>
        </w:r>
        <w:r w:rsidR="00FC085B" w:rsidRPr="00694528">
          <w:rPr>
            <w:rFonts w:cstheme="minorHAnsi"/>
          </w:rPr>
          <w:t xml:space="preserve">peeds </w:t>
        </w:r>
      </w:ins>
      <w:r w:rsidR="00E90C1D" w:rsidRPr="00694528">
        <w:rPr>
          <w:rFonts w:cstheme="minorHAnsi"/>
        </w:rPr>
        <w:t>w</w:t>
      </w:r>
      <w:ins w:id="448" w:author="Suresh Andrew Sethi" w:date="2020-05-29T10:40:00Z">
        <w:r w:rsidR="00FC085B" w:rsidRPr="00694528">
          <w:rPr>
            <w:rFonts w:cstheme="minorHAnsi"/>
          </w:rPr>
          <w:t>ere</w:t>
        </w:r>
      </w:ins>
      <w:del w:id="449" w:author="Suresh Andrew Sethi" w:date="2020-05-29T10:40:00Z">
        <w:r w:rsidR="00E90C1D" w:rsidRPr="00694528" w:rsidDel="00FC085B">
          <w:rPr>
            <w:rFonts w:cstheme="minorHAnsi"/>
          </w:rPr>
          <w:delText>as</w:delText>
        </w:r>
      </w:del>
      <w:r w:rsidR="00E90C1D" w:rsidRPr="00694528">
        <w:rPr>
          <w:rFonts w:cstheme="minorHAnsi"/>
        </w:rPr>
        <w:t xml:space="preserve"> set a</w:t>
      </w:r>
      <w:commentRangeStart w:id="450"/>
      <w:r w:rsidR="00E90C1D" w:rsidRPr="00694528">
        <w:rPr>
          <w:rFonts w:cstheme="minorHAnsi"/>
        </w:rPr>
        <w:t xml:space="preserve"> 7.408 km hr</w:t>
      </w:r>
      <w:r w:rsidR="00E90C1D" w:rsidRPr="00694528">
        <w:rPr>
          <w:rFonts w:cstheme="minorHAnsi"/>
          <w:vertAlign w:val="superscript"/>
        </w:rPr>
        <w:t>-1</w:t>
      </w:r>
      <w:r w:rsidR="00E90C1D" w:rsidRPr="00694528">
        <w:rPr>
          <w:rFonts w:cstheme="minorHAnsi"/>
        </w:rPr>
        <w:t xml:space="preserve"> (4 knots), following the average speed used</w:t>
      </w:r>
      <w:r w:rsidR="00F60A4A" w:rsidRPr="00694528">
        <w:rPr>
          <w:rFonts w:cstheme="minorHAnsi"/>
        </w:rPr>
        <w:t xml:space="preserve"> to detect </w:t>
      </w:r>
      <w:r w:rsidR="00E90C1D" w:rsidRPr="00694528">
        <w:rPr>
          <w:rFonts w:cstheme="minorHAnsi"/>
        </w:rPr>
        <w:t>trawler fishing activity</w:t>
      </w:r>
      <w:r w:rsidR="00F60A4A" w:rsidRPr="00694528">
        <w:rPr>
          <w:rFonts w:cstheme="minorHAnsi"/>
        </w:rPr>
        <w:t xml:space="preserve"> in the AIS data</w:t>
      </w:r>
      <w:r w:rsidR="00F60A4A" w:rsidRPr="00694528">
        <w:rPr>
          <w:rFonts w:cstheme="minorHAnsi"/>
        </w:rPr>
        <w:fldChar w:fldCharType="begin" w:fldLock="1"/>
      </w:r>
      <w:r w:rsidR="00C24149" w:rsidRPr="00694528">
        <w:rPr>
          <w:rFonts w:cstheme="minorHAnsi"/>
        </w:rPr>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9&lt;/sup&gt;","plainTextFormattedCitation":"9","previouslyFormattedCitation":"&lt;sup&gt;9&lt;/sup&gt;"},"properties":{"noteIndex":0},"schema":"https://github.com/citation-style-language/schema/raw/master/csl-citation.json"}</w:instrText>
      </w:r>
      <w:r w:rsidR="00F60A4A" w:rsidRPr="00694528">
        <w:rPr>
          <w:rFonts w:cstheme="minorHAnsi"/>
        </w:rPr>
        <w:fldChar w:fldCharType="separate"/>
      </w:r>
      <w:r w:rsidR="00F60A4A" w:rsidRPr="00694528">
        <w:rPr>
          <w:rFonts w:cstheme="minorHAnsi"/>
          <w:noProof/>
          <w:vertAlign w:val="superscript"/>
        </w:rPr>
        <w:t>9</w:t>
      </w:r>
      <w:r w:rsidR="00F60A4A" w:rsidRPr="00694528">
        <w:rPr>
          <w:rFonts w:cstheme="minorHAnsi"/>
        </w:rPr>
        <w:fldChar w:fldCharType="end"/>
      </w:r>
      <w:commentRangeEnd w:id="450"/>
      <w:r w:rsidR="00452298">
        <w:rPr>
          <w:rStyle w:val="CommentReference"/>
        </w:rPr>
        <w:commentReference w:id="450"/>
      </w:r>
      <w:r w:rsidR="00E90C1D" w:rsidRPr="00694528">
        <w:rPr>
          <w:rFonts w:cstheme="minorHAnsi"/>
        </w:rPr>
        <w:t xml:space="preserve">.  Gear width was set to </w:t>
      </w:r>
      <w:del w:id="451" w:author="Suresh Andrew Sethi" w:date="2020-05-29T10:41:00Z">
        <w:r w:rsidR="00E90C1D" w:rsidRPr="00694528" w:rsidDel="00FC085B">
          <w:rPr>
            <w:rFonts w:cstheme="minorHAnsi"/>
          </w:rPr>
          <w:delText>0.2 km (</w:delText>
        </w:r>
      </w:del>
      <w:r w:rsidR="00E90C1D" w:rsidRPr="00694528">
        <w:rPr>
          <w:rFonts w:cstheme="minorHAnsi"/>
        </w:rPr>
        <w:t>200 m</w:t>
      </w:r>
      <w:del w:id="452" w:author="Suresh Andrew Sethi" w:date="2020-05-29T10:41:00Z">
        <w:r w:rsidR="00E90C1D" w:rsidRPr="00694528" w:rsidDel="00FC085B">
          <w:rPr>
            <w:rFonts w:cstheme="minorHAnsi"/>
          </w:rPr>
          <w:delText>)</w:delText>
        </w:r>
      </w:del>
      <w:r w:rsidR="00E90C1D" w:rsidRPr="00694528">
        <w:rPr>
          <w:rFonts w:cstheme="minorHAnsi"/>
        </w:rPr>
        <w:t xml:space="preserve"> for all effort, a conservative </w:t>
      </w:r>
      <w:ins w:id="453" w:author="Suresh Andrew Sethi" w:date="2020-05-29T10:41:00Z">
        <w:r w:rsidR="00FC085B" w:rsidRPr="00694528">
          <w:rPr>
            <w:rFonts w:cstheme="minorHAnsi"/>
          </w:rPr>
          <w:t xml:space="preserve">impact </w:t>
        </w:r>
      </w:ins>
      <w:r w:rsidR="00E90C1D" w:rsidRPr="00694528">
        <w:rPr>
          <w:rFonts w:cstheme="minorHAnsi"/>
        </w:rPr>
        <w:t xml:space="preserve">estimate at the global scale, corresponding to the upper range of trawl widths </w:t>
      </w:r>
      <w:r w:rsidR="00E90C1D" w:rsidRPr="00694528">
        <w:rPr>
          <w:rFonts w:cstheme="minorHAnsi"/>
        </w:rPr>
        <w:fldChar w:fldCharType="begin" w:fldLock="1"/>
      </w:r>
      <w:r w:rsidR="00A41BE0" w:rsidRPr="00694528">
        <w:rPr>
          <w:rFonts w:cstheme="minorHAnsi"/>
        </w:rPr>
        <w:instrText>ADDIN CSL_CITATION {"citationItems":[{"id":"ITEM-1","itemData":{"DOI":"10.1073/pnas.1802379115","ISSN":"0027-8424","PMID":"30297399","abstract":"We conducted a systematic, high-resolution analysis of bottom trawl fishing footprints for 24 regions on continental shelves and slopes of five continents and New Zealand. The proportion of seabed trawled varied &gt;200-fold among regions (from 0.4 to 80.7% of area to a depth of 1,000 m). Within 18 regions, more than two-thirds of seabed area remained untrawled during study periods of 2–6 years. Relationships between metrics of total trawling activity and footprint were strong and positive, providing a method to estimate trawling footprints for regions where high-resolution data are not available. Trawling footprints were generally smaller in regions where fisheries met targets for exploitation rates, implying collateral environmental benefits of effective fisheries management. Bottom trawlers land around 19 million tons of fish and invertebrates annually, almost one-quarter of wild marine landings. The extent of bottom trawling footprint (seabed area trawled at least once in a specified region and time period) is often contested but poorly described. We quantify footprints using high-resolution satellite vessel monitoring system (VMS) and logbook data on 24 continental shelves and slopes to 1,000-m depth over at least 2 years. Trawling footprint varied markedly among regions: from &lt;10% of seabed area in Australian and New Zealand waters, the Aleutian Islands, East Bering Sea, South Chile, and Gulf of Alaska to &gt;50% in some European seas. Overall, 14% of the 7.8 million-km2 study area was trawled, and 86% was not trawled. Trawling activity was aggregated; the most intensively trawled areas accounting for 90% of activity comprised 77% of footprint on average. Regional swept area ratio (SAR; ratio of total swept area trawled annually to total area of region, a metric of trawling intensity) and footprint area were related, providing an approach to estimate regional trawling footprints when high-resolution spatial data are unavailable. If SAR was ≤0.1, as in 8 of 24 regions, there was &gt;95% probability that &gt;90% of seabed was not trawled. If SAR was 7.9, equal to the highest SAR recorded, there was &gt;95% probability that &gt;70% of seabed was trawled. Footprints were smaller and SAR was ≤0.25 in regions where fishing rates consistently met international sustainability benchmarks for fish stocks, implying collateral environmental benefits from sustainable fishing.","author":[{"dropping-particle":"","family":"Amoroso","given":"Ricardo O.","non-dropping-particle":"","parse-names":false,"suffix":""},{"dropping-particle":"","family":"Pitcher","given":"C. Roland","non-dropping-particle":"","parse-names":false,"suffix":""},{"dropping-particle":"","family":"Rijnsdorp","given":"Adriaan D.","non-dropping-particle":"","parse-names":false,"suffix":""},{"dropping-particle":"","family":"McConnaughey","given":"Robert A.","non-dropping-particle":"","parse-names":false,"suffix":""},{"dropping-particle":"","family":"Parma","given":"Ana M.","non-dropping-particle":"","parse-names":false,"suffix":""},{"dropping-particle":"","family":"Suuronen","given":"Petri","non-dropping-particle":"","parse-names":false,"suffix":""},{"dropping-particle":"","family":"Eigaard","given":"Ole R.","non-dropping-particle":"","parse-names":false,"suffix":""},{"dropping-particle":"","family":"Bastardie","given":"Francois","non-dropping-particle":"","parse-names":false,"suffix":""},{"dropping-particle":"","family":"Hintzen","given":"Niels T.","non-dropping-particle":"","parse-names":false,"suffix":""},{"dropping-particle":"","family":"Althaus","given":"Franziska","non-dropping-particle":"","parse-names":false,"suffix":""},{"dropping-particle":"","family":"Baird","given":"Susan Jane","non-dropping-particle":"","parse-names":false,"suffix":""},{"dropping-particle":"","family":"Black","given":"Jenny","non-dropping-particle":"","parse-names":false,"suffix":""},{"dropping-particle":"","family":"Buhl-Mortensen","given":"Lene","non-dropping-particle":"","parse-names":false,"suffix":""},{"dropping-particle":"","family":"Campbell","given":"Alexander B.","non-dropping-particle":"","parse-names":false,"suffix":""},{"dropping-particle":"","family":"Catarino","given":"Rui","non-dropping-particle":"","parse-names":false,"suffix":""},{"dropping-particle":"","family":"Collie","given":"Jeremy","non-dropping-particle":"","parse-names":false,"suffix":""},{"dropping-particle":"","family":"Cowan","given":"James H.","non-dropping-particle":"","parse-names":false,"suffix":""},{"dropping-particle":"","family":"Durholtz","given":"Deon","non-dropping-particle":"","parse-names":false,"suffix":""},{"dropping-particle":"","family":"Engstrom","given":"Nadia","non-dropping-particle":"","parse-names":false,"suffix":""},{"dropping-particle":"","family":"Fairweather","given":"Tracey P.","non-dropping-particle":"","parse-names":false,"suffix":""},{"dropping-particle":"","family":"Fock","given":"Heino O.","non-dropping-particle":"","parse-names":false,"suffix":""},{"dropping-particle":"","family":"Ford","given":"Richard","non-dropping-particle":"","parse-names":false,"suffix":""},{"dropping-particle":"","family":"Gálvez","given":"Patricio A.","non-dropping-particle":"","parse-names":false,"suffix":""},{"dropping-particle":"","family":"Gerritsen","given":"Hans","non-dropping-particle":"","parse-names":false,"suffix":""},{"dropping-particle":"","family":"Góngora","given":"María Eva","non-dropping-particle":"","parse-names":false,"suffix":""},{"dropping-particle":"","family":"González","given":"Jessica A.","non-dropping-particle":"","parse-names":false,"suffix":""},{"dropping-particle":"","family":"Hiddink","given":"Jan G.","non-dropping-particle":"","parse-names":false,"suffix":""},{"dropping-particle":"","family":"Hughes","given":"Kathryn M.","non-dropping-particle":"","parse-names":false,"suffix":""},{"dropping-particle":"","family":"Intelmann","given":"Steven S.","non-dropping-particle":"","parse-names":false,"suffix":""},{"dropping-particle":"","family":"Jenkins","given":"Chris","non-dropping-particle":"","parse-names":false,"suffix":""},{"dropping-particle":"","family":"Jonsson","given":"Patrik","non-dropping-particle":"","parse-names":false,"suffix":""},{"dropping-particle":"","family":"Kainge","given":"Paulus","non-dropping-particle":"","parse-names":false,"suffix":""},{"dropping-particle":"","family":"Kangas","given":"Mervi","non-dropping-particle":"","parse-names":false,"suffix":""},{"dropping-particle":"","family":"Kathena","given":"Johannes N.","non-dropping-particle":"","parse-names":false,"suffix":""},{"dropping-particle":"","family":"Kavadas","given":"Stefanos","non-dropping-particle":"","parse-names":false,"suffix":""},{"dropping-particle":"","family":"Leslie","given":"Rob W.","non-dropping-particle":"","parse-names":false,"suffix":""},{"dropping-particle":"","family":"Lewis","given":"Steve G.","non-dropping-particle":"","parse-names":false,"suffix":""},{"dropping-particle":"","family":"Lundy","given":"Mathieu","non-dropping-particle":"","parse-names":false,"suffix":""},{"dropping-particle":"","family":"Makin","given":"David","non-dropping-particle":"","parse-names":false,"suffix":""},{"dropping-particle":"","family":"Martin","given":"Julie","non-dropping-particle":"","parse-names":false,"suffix":""},{"dropping-particle":"","family":"Mazor","given":"Tessa","non-dropping-particle":"","parse-names":false,"suffix":""},{"dropping-particle":"","family":"Gonzalez-Mirelis","given":"Genoveva","non-dropping-particle":"","parse-names":false,"suffix":""},{"dropping-particle":"","family":"Newman","given":"Stephen J.","non-dropping-particle":"","parse-names":false,"suffix":""},{"dropping-particle":"","family":"Papadopoulou","given":"Nadia","non-dropping-particle":"","parse-names":false,"suffix":""},{"dropping-particle":"","family":"Posen","given":"Paulette E.","non-dropping-particle":"","parse-names":false,"suffix":""},{"dropping-particle":"","family":"Rochester","given":"Wayne","non-dropping-particle":"","parse-names":false,"suffix":""},{"dropping-particle":"","family":"Russo","given":"Tommaso","non-dropping-particle":"","parse-names":false,"suffix":""},{"dropping-particle":"","family":"Sala","given":"Antonello","non-dropping-particle":"","parse-names":false,"suffix":""},{"dropping-particle":"","family":"Semmens","given":"Jayson M.","non-dropping-particle":"","parse-names":false,"suffix":""},{"dropping-particle":"","family":"Silva","given":"Cristina","non-dropping-particle":"","parse-names":false,"suffix":""},{"dropping-particle":"","family":"Tsolos","given":"Angelo","non-dropping-particle":"","parse-names":false,"suffix":""},{"dropping-particle":"","family":"Vanelslander","given":"Bart","non-dropping-particle":"","parse-names":false,"suffix":""},{"dropping-particle":"","family":"Wakefield","given":"Corey B.","non-dropping-particle":"","parse-names":false,"suffix":""},{"dropping-particle":"","family":"Wood","given":"Brent A.","non-dropping-particle":"","parse-names":false,"suffix":""},{"dropping-particle":"","family":"Hilborn","given":"Ray","non-dropping-particle":"","parse-names":false,"suffix":""},{"dropping-particle":"","family":"Kaiser","given":"Michel J.","non-dropping-particle":"","parse-names":false,"suffix":""},{"dropping-particle":"","family":"Jennings","given":"Simon","non-dropping-particle":"","parse-names":false,"suffix":""}],"container-title":"Proceedings of the National Academy of Sciences","id":"ITEM-1","issue":"43","issued":{"date-parts":[["2018"]]},"page":"201802379","title":"Bottom trawl fishing footprints on the world’s continental shelves","type":"article-journal","volume":"115"},"uris":["http://www.mendeley.com/documents/?uuid=48b7674b-dd55-4a35-9f9d-99c4fdd392b1"]}],"mendeley":{"formattedCitation":"&lt;sup&gt;33&lt;/sup&gt;","plainTextFormattedCitation":"33","previouslyFormattedCitation":"&lt;sup&gt;32&lt;/sup&gt;"},"properties":{"noteIndex":0},"schema":"https://github.com/citation-style-language/schema/raw/master/csl-citation.json"}</w:instrText>
      </w:r>
      <w:r w:rsidR="00E90C1D" w:rsidRPr="00694528">
        <w:rPr>
          <w:rFonts w:cstheme="minorHAnsi"/>
        </w:rPr>
        <w:fldChar w:fldCharType="separate"/>
      </w:r>
      <w:r w:rsidR="00A41BE0" w:rsidRPr="00694528">
        <w:rPr>
          <w:rFonts w:cstheme="minorHAnsi"/>
          <w:noProof/>
          <w:vertAlign w:val="superscript"/>
        </w:rPr>
        <w:t>33</w:t>
      </w:r>
      <w:r w:rsidR="00E90C1D" w:rsidRPr="00694528">
        <w:rPr>
          <w:rFonts w:cstheme="minorHAnsi"/>
        </w:rPr>
        <w:fldChar w:fldCharType="end"/>
      </w:r>
      <w:r w:rsidR="00E90C1D" w:rsidRPr="00694528">
        <w:rPr>
          <w:rFonts w:cstheme="minorHAnsi"/>
        </w:rPr>
        <w:t xml:space="preserve">.  </w:t>
      </w:r>
      <w:r w:rsidR="00E90C1D" w:rsidRPr="00694528">
        <w:rPr>
          <w:rFonts w:cstheme="minorHAnsi"/>
          <w:strike/>
          <w:rPrChange w:id="454" w:author="Suresh Andrew Sethi" w:date="2020-05-29T10:41:00Z">
            <w:rPr>
              <w:rFonts w:cstheme="minorHAnsi"/>
            </w:rPr>
          </w:rPrChange>
        </w:rPr>
        <w:t>The grid area was 4 km</w:t>
      </w:r>
      <w:r w:rsidR="00E90C1D" w:rsidRPr="00694528">
        <w:rPr>
          <w:rFonts w:cstheme="minorHAnsi"/>
          <w:strike/>
          <w:vertAlign w:val="superscript"/>
          <w:rPrChange w:id="455" w:author="Suresh Andrew Sethi" w:date="2020-05-29T10:41:00Z">
            <w:rPr>
              <w:rFonts w:cstheme="minorHAnsi"/>
              <w:vertAlign w:val="superscript"/>
            </w:rPr>
          </w:rPrChange>
        </w:rPr>
        <w:t xml:space="preserve">2 </w:t>
      </w:r>
      <w:r w:rsidR="00E90C1D" w:rsidRPr="00694528">
        <w:rPr>
          <w:rFonts w:cstheme="minorHAnsi"/>
          <w:strike/>
          <w:rPrChange w:id="456" w:author="Suresh Andrew Sethi" w:date="2020-05-29T10:41:00Z">
            <w:rPr>
              <w:rFonts w:cstheme="minorHAnsi"/>
            </w:rPr>
          </w:rPrChange>
        </w:rPr>
        <w:t xml:space="preserve">(2 km x </w:t>
      </w:r>
      <w:commentRangeStart w:id="457"/>
      <w:r w:rsidR="00E90C1D" w:rsidRPr="00694528">
        <w:rPr>
          <w:rFonts w:cstheme="minorHAnsi"/>
          <w:strike/>
          <w:rPrChange w:id="458" w:author="Suresh Andrew Sethi" w:date="2020-05-29T10:41:00Z">
            <w:rPr>
              <w:rFonts w:cstheme="minorHAnsi"/>
            </w:rPr>
          </w:rPrChange>
        </w:rPr>
        <w:t>2 km).</w:t>
      </w:r>
      <w:commentRangeEnd w:id="457"/>
      <w:r w:rsidR="00FC085B" w:rsidRPr="00694528">
        <w:rPr>
          <w:rStyle w:val="CommentReference"/>
        </w:rPr>
        <w:commentReference w:id="457"/>
      </w:r>
    </w:p>
    <w:p w14:paraId="2E910FAD" w14:textId="77777777" w:rsidR="00E90C1D" w:rsidRPr="00694528" w:rsidRDefault="00E90C1D" w:rsidP="00E90C1D">
      <w:pPr>
        <w:spacing w:line="360" w:lineRule="auto"/>
        <w:rPr>
          <w:rFonts w:cstheme="minorHAnsi"/>
        </w:rPr>
      </w:pPr>
    </w:p>
    <w:p w14:paraId="0E132503" w14:textId="77777777" w:rsidR="00E90C1D" w:rsidRPr="00694528" w:rsidRDefault="00E90C1D" w:rsidP="00E90C1D">
      <w:r w:rsidRPr="00694528">
        <w:t>Susceptibility and recovery of seafloor habitats</w:t>
      </w:r>
    </w:p>
    <w:p w14:paraId="0F7F8A4E" w14:textId="731C965A" w:rsidR="00E90C1D" w:rsidRPr="00694528" w:rsidRDefault="00E90C1D" w:rsidP="00E90C1D">
      <w:pPr>
        <w:spacing w:line="360" w:lineRule="auto"/>
        <w:ind w:firstLine="540"/>
        <w:rPr>
          <w:rFonts w:cstheme="minorHAnsi"/>
        </w:rPr>
      </w:pPr>
      <w:r w:rsidRPr="00694528">
        <w:rPr>
          <w:rFonts w:cstheme="minorHAnsi"/>
        </w:rPr>
        <w:t xml:space="preserve">The recovery rate and susceptibility of seafloor habitats was based on the habitat type of each grid cell.  Global maps of seafloor habitats were downloaded from </w:t>
      </w:r>
      <w:commentRangeStart w:id="459"/>
      <w:r w:rsidR="00640C23" w:rsidRPr="00694528">
        <w:fldChar w:fldCharType="begin"/>
      </w:r>
      <w:r w:rsidR="00640C23" w:rsidRPr="00694528">
        <w:instrText xml:space="preserve"> HYPERLINK "https://www.nceas.ucsb.edu/globalmarine2008/ecosystems" </w:instrText>
      </w:r>
      <w:r w:rsidR="00640C23" w:rsidRPr="00694528">
        <w:fldChar w:fldCharType="separate"/>
      </w:r>
      <w:r w:rsidRPr="00694528">
        <w:rPr>
          <w:rStyle w:val="Hyperlink"/>
        </w:rPr>
        <w:t>https://www.nceas.ucsb.edu/globalmarine2008/ecosystems</w:t>
      </w:r>
      <w:r w:rsidR="00640C23" w:rsidRPr="00694528">
        <w:rPr>
          <w:rStyle w:val="Hyperlink"/>
        </w:rPr>
        <w:fldChar w:fldCharType="end"/>
      </w:r>
      <w:commentRangeEnd w:id="459"/>
      <w:r w:rsidR="00271B0F" w:rsidRPr="00694528">
        <w:rPr>
          <w:rStyle w:val="CommentReference"/>
        </w:rPr>
        <w:commentReference w:id="459"/>
      </w:r>
      <w:r w:rsidRPr="00694528">
        <w:t xml:space="preserve"> </w:t>
      </w:r>
      <w:r w:rsidR="00C24149" w:rsidRPr="00694528">
        <w:t xml:space="preserve">(see </w:t>
      </w:r>
      <w:r w:rsidR="00C24149" w:rsidRPr="00694528">
        <w:fldChar w:fldCharType="begin" w:fldLock="1"/>
      </w:r>
      <w:r w:rsidR="00A41BE0" w:rsidRPr="00694528">
        <w:instrText>ADDIN CSL_CITATION {"citationItems":[{"id":"ITEM-1","itemData":{"DOI":"10.1126/science.1149345","ISBN":"10.1126/science.1149345","ISSN":"1095-9203","PMID":"18276889","abstract":"The management and conservation of the world's oceans require synthesis of spatial data on the distribution and intensity of human activities and the overlap of their impacts on marine ecosystems. We developed an ecosystem-specific, multiscale spatial model to synthesize 17 global data sets of anthropogenic drivers of ecological change for 20 marine ecosystems. Our analysis indicates that no area is unaffected by human influence and that a large fraction (41%) is strongly affected by multiple drivers. However, large areas of relatively little human impact remain, particularly near the poles. The analytical process and resulting maps provide flexible tools for regional and global efforts to allocate conservation resources; to implement ecosystem-based management; and to inform marine spatial planning, education, and basic research.","author":[{"dropping-particle":"","family":"Halpern","given":"Benjamin S","non-dropping-particle":"","parse-names":false,"suffix":""},{"dropping-particle":"","family":"Walbridge","given":"Shaun","non-dropping-particle":"","parse-names":false,"suffix":""},{"dropping-particle":"","family":"Selkoe","given":"Kimberly a","non-dropping-particle":"","parse-names":false,"suffix":""},{"dropping-particle":"V","family":"Kappel","given":"Carrie","non-dropping-particle":"","parse-names":false,"suffix":""},{"dropping-particle":"","family":"Micheli","given":"Fiorenza","non-dropping-particle":"","parse-names":false,"suffix":""},{"dropping-particle":"","family":"D'Agrosa","given":"Caterina","non-dropping-particle":"","parse-names":false,"suffix":""},{"dropping-particle":"","family":"Bruno","given":"John F","non-dropping-particle":"","parse-names":false,"suffix":""},{"dropping-particle":"","family":"Casey","given":"Kenneth S","non-dropping-particle":"","parse-names":false,"suffix":""},{"dropping-particle":"","family":"Ebert","given":"Colin","non-dropping-particle":"","parse-names":false,"suffix":""},{"dropping-particle":"","family":"Fox","given":"Helen E","non-dropping-particle":"","parse-names":false,"suffix":""},{"dropping-particle":"","family":"Fujita","given":"Rod","non-dropping-particle":"","parse-names":false,"suffix":""},{"dropping-particle":"","family":"Heinemann","given":"Dennis","non-dropping-particle":"","parse-names":false,"suffix":""},{"dropping-particle":"","family":"Lenihan","given":"Hunter S","non-dropping-particle":"","parse-names":false,"suffix":""},{"dropping-particle":"","family":"Madin","given":"Elizabeth M P","non-dropping-particle":"","parse-names":false,"suffix":""},{"dropping-particle":"","family":"Perry","given":"Matthew T","non-dropping-particle":"","parse-names":false,"suffix":""},{"dropping-particle":"","family":"Selig","given":"Elizabeth R","non-dropping-particle":"","parse-names":false,"suffix":""},{"dropping-particle":"","family":"Spalding","given":"Mark","non-dropping-particle":"","parse-names":false,"suffix":""},{"dropping-particle":"","family":"Steneck","given":"Robert","non-dropping-particle":"","parse-names":false,"suffix":""},{"dropping-particle":"","family":"Watson","given":"Reg","non-dropping-particle":"","parse-names":false,"suffix":""}],"container-title":"Science","id":"ITEM-1","issue":"5865","issued":{"date-parts":[["2008"]]},"page":"948-52","title":"A global map of human impact on marine ecosystems.","type":"article-journal","volume":"319"},"uris":["http://www.mendeley.com/documents/?uuid=8558a43e-ad7c-4cf3-9655-2fb2e00adb33"]}],"mendeley":{"formattedCitation":"&lt;sup&gt;34&lt;/sup&gt;","plainTextFormattedCitation":"34","previouslyFormattedCitation":"&lt;sup&gt;33&lt;/sup&gt;"},"properties":{"noteIndex":0},"schema":"https://github.com/citation-style-language/schema/raw/master/csl-citation.json"}</w:instrText>
      </w:r>
      <w:r w:rsidR="00C24149" w:rsidRPr="00694528">
        <w:fldChar w:fldCharType="separate"/>
      </w:r>
      <w:r w:rsidR="00A41BE0" w:rsidRPr="00694528">
        <w:rPr>
          <w:noProof/>
          <w:vertAlign w:val="superscript"/>
        </w:rPr>
        <w:t>34</w:t>
      </w:r>
      <w:r w:rsidR="00C24149" w:rsidRPr="00694528">
        <w:fldChar w:fldCharType="end"/>
      </w:r>
      <w:r w:rsidR="000B3101" w:rsidRPr="00694528">
        <w:t xml:space="preserve"> </w:t>
      </w:r>
      <w:r w:rsidR="00C24149" w:rsidRPr="00694528">
        <w:t>for a description of these datasets)</w:t>
      </w:r>
      <w:del w:id="460" w:author="Chris Free" w:date="2020-05-29T21:18:00Z">
        <w:r w:rsidR="00C24149" w:rsidRPr="00694528" w:rsidDel="00975A58">
          <w:delText xml:space="preserve"> </w:delText>
        </w:r>
      </w:del>
      <w:r w:rsidR="00C24149" w:rsidRPr="00694528">
        <w:t>.</w:t>
      </w:r>
      <w:ins w:id="461" w:author="Chris Free" w:date="2020-05-29T21:18:00Z">
        <w:r w:rsidR="00975A58">
          <w:t xml:space="preserve"> </w:t>
        </w:r>
      </w:ins>
      <w:r w:rsidRPr="00694528">
        <w:rPr>
          <w:rFonts w:cstheme="minorHAnsi"/>
        </w:rPr>
        <w:t>The downloaded maps were resampled to the 2 km</w:t>
      </w:r>
      <w:r w:rsidR="00F60A4A" w:rsidRPr="00694528">
        <w:rPr>
          <w:rFonts w:cstheme="minorHAnsi"/>
        </w:rPr>
        <w:t xml:space="preserve"> x</w:t>
      </w:r>
      <w:r w:rsidRPr="00694528">
        <w:rPr>
          <w:rFonts w:cstheme="minorHAnsi"/>
        </w:rPr>
        <w:t xml:space="preserve"> 2 km grid </w:t>
      </w:r>
      <w:r w:rsidR="006C0D3C" w:rsidRPr="00694528">
        <w:rPr>
          <w:rFonts w:cstheme="minorHAnsi"/>
        </w:rPr>
        <w:t xml:space="preserve"> and </w:t>
      </w:r>
      <w:r w:rsidRPr="00694528">
        <w:rPr>
          <w:rFonts w:cstheme="minorHAnsi"/>
        </w:rPr>
        <w:t xml:space="preserve">aggregated into three broad habitat categories (soft substrate, hard substrate, and rocky reef) to align with habitat categories employed by the habitat vulnerability meta-analysis used </w:t>
      </w:r>
      <w:del w:id="462" w:author="Chris Free" w:date="2020-05-29T21:19:00Z">
        <w:r w:rsidRPr="00694528" w:rsidDel="00975A58">
          <w:rPr>
            <w:rFonts w:cstheme="minorHAnsi"/>
          </w:rPr>
          <w:delText>h</w:delText>
        </w:r>
        <w:r w:rsidR="00793A71" w:rsidRPr="00694528" w:rsidDel="00975A58">
          <w:rPr>
            <w:rFonts w:cstheme="minorHAnsi"/>
          </w:rPr>
          <w:delText xml:space="preserve">ere </w:delText>
        </w:r>
      </w:del>
      <w:r w:rsidR="00793A71" w:rsidRPr="00694528">
        <w:rPr>
          <w:rFonts w:cstheme="minorHAnsi"/>
        </w:rPr>
        <w:t>to parameterize recovery</w:t>
      </w:r>
      <w:r w:rsidRPr="00694528">
        <w:rPr>
          <w:rFonts w:cstheme="minorHAnsi"/>
        </w:rPr>
        <w:t xml:space="preserve"> </w:t>
      </w:r>
      <w:r w:rsidRPr="00694528">
        <w:rPr>
          <w:rFonts w:cstheme="minorHAnsi"/>
        </w:rPr>
        <w:fldChar w:fldCharType="begin" w:fldLock="1"/>
      </w:r>
      <w:r w:rsidR="00A41BE0" w:rsidRPr="00694528">
        <w:rPr>
          <w:rFonts w:cstheme="minorHAnsi"/>
        </w:rPr>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impacts","type":"article-journal","volume":"22"},"uris":["http://www.mendeley.com/documents/?uuid=0fdfc60c-c45a-4f76-aa02-dab5cd627953"]},{"id":"ITEM-2","itemData":{"DOI":"10.1073/pnas.1618858114","ISBN":"1618858114","ISSN":"0027-8424","PMID":"28716926","abstract":"Bottom trawling is the most widespread human activity affecting seabed habitats. Here, we collate all available data for experimental and comparative studies of trawling impacts on whole communities of seabed macroinvertebrates on sedimentary habitats and develop widely applicable methods to estimate depletion and recovery rates of biota after trawling. Depletion of biota and trawl penetration into the seabed are highly correlated. Otter trawls caused the least de- pletion, removing 6% of biota per pass and penetrating the seabed on average down to 2.4 cm, whereas hydraulic dredges caused the most depletion, removing 41% of biota and penetrating the seabed on average 16.1 cm. Median recovery times posttrawling (from 50 to 95% of unimpacted biomass) ranged between 1.9 and 6.4 y. By ac- counting for the effects of penetration depth, environmental varia- tion, and uncertainty, the models explainedmuch of the variability of depletion and recovery estimates from single studies. Coupled with large-scale, high-resolution maps of trawling frequency and habitat, our estimates of depletion and recovery rates enable the assessment of trawling impacts on unprecedented spatial scales.","author":[{"dropping-particle":"","family":"Hiddink","given":"Jan Geert","non-dropping-particle":"","parse-names":false,"suffix":""},{"dropping-particle":"","family":"Jennings","given":"Simon","non-dropping-particle":"","parse-names":false,"suffix":""},{"dropping-particle":"","family":"Sciberras","given":"Marija","non-dropping-particle":"","parse-names":false,"suffix":""},{"dropping-particle":"","family":"Szostek","given":"Claire L.","non-dropping-particle":"","parse-names":false,"suffix":""},{"dropping-particle":"","family":"Hughes","given":"Kathryn M.","non-dropping-particle":"","parse-names":false,"suffix":""},{"dropping-particle":"","family":"Ellis","given":"Nick","non-dropping-particle":"","parse-names":false,"suffix":""},{"dropping-particle":"","family":"Rijnsdorp","given":"Adriaan D.","non-dropping-particle":"","parse-names":false,"suffix":""},{"dropping-particle":"","family":"McConnaughey","given":"Robert A.","non-dropping-particle":"","parse-names":false,"suffix":""},{"dropping-particle":"","family":"Mazor","given":"Tessa","non-dropping-particle":"","parse-names":false,"suffix":""},{"dropping-particle":"","family":"Hilborn","given":"Ray","non-dropping-particle":"","parse-names":false,"suffix":""},{"dropping-particle":"","family":"Collie","given":"Jeremy S.","non-dropping-particle":"","parse-names":false,"suffix":""},{"dropping-particle":"","family":"Pitcher","given":"C. Roland","non-dropping-particle":"","parse-names":false,"suffix":""},{"dropping-particle":"","family":"Amoroso","given":"Ricardo O.","non-dropping-particle":"","parse-names":false,"suffix":""},{"dropping-particle":"","family":"Parma","given":"Ana M.","non-dropping-particle":"","parse-names":false,"suffix":""},{"dropping-particle":"","family":"Suuronen","given":"Petri","non-dropping-particle":"","parse-names":false,"suffix":""},{"dropping-particle":"","family":"Kaiser","given":"Michel J.","non-dropping-particle":"","parse-names":false,"suffix":""}],"container-title":"Proceedings of the National Academy of Sciences","id":"ITEM-2","issue":"31","issued":{"date-parts":[["2017"]]},"page":"8301-8306","title":"Global analysis of depletion and recovery of seabed biota after bottom trawling disturbance","type":"article-journal","volume":"114"},"uris":["http://www.mendeley.com/documents/?uuid=78cfad75-71ce-433b-8646-42308dfe3f2c"]},{"id":"ITEM-3","itemData":{"DOI":"10.1007/s00338-010-0717-z","ISSN":"07224028","abstract":"Coral reef ecosystems are degrading through multiple disturbances that are becoming more frequent and severe. The complexities of this degradation have been studied in detail, but little work has assessed characteristics that allow reefs to bounce back and recover between pulse disturbance events. We quantitatively review recovery rates of coral cover from pulse disturbance events among 48 different reef locations, testing the relative roles of disturbance characteristics, reef characteristics, connectiv- ity and anthropogenic influences. Reefs in the western Pacific Ocean had the fastest recovery, whereas reefs in the geographically isolated eastern Pacific Ocean were slowest to recover, reflecting regional differences in coral compo- sition, fish functional diversity and geographic isolation. Disturbances that opened up large areas of benthic space recovered quickly, potentially because of nonlinear recovery where recruitment rates were high. The type of disturbance had a limited effect on subsequent rates of reef recovery, although recovery was faster following crown- of-thorns starfish outbreaks. This inconsequential role of disturbance type may be in part due to the role of unaltered structural complexity in maintaining key reef processes, such as recruitment and herbivory. Few studies explicitly recorded potential ecological determinants of recovery, such as recruitment rates, structural complexity of habitat and the functional composition of reef-associated fish. There was some evidence of slower recovery rates within protected areas compared with other management systems and fished areas, which may reflect the higher initial coral cover in protected areas rather than reflecting a manage- ment effect. A better understanding of the driving role of processes, structural complexity and diversity on recovery may enable more appropriate management actions that support coral-dominated ecosystems in our changing climate","author":[{"dropping-particle":"","family":"Graham","given":"N. A.J.","non-dropping-particle":"","parse-names":false,"suffix":""},{"dropping-particle":"","family":"Nash","given":"K. L.","non-dropping-particle":"","parse-names":false,"suffix":""},{"dropping-particle":"","family":"Kool","given":"J. T.","non-dropping-particle":"","parse-names":false,"suffix":""}],"container-title":"Coral Reefs","id":"ITEM-3","issue":"2","issued":{"date-parts":[["2011"]]},"page":"283-294","title":"Coral reef recovery dynamics in a changing world","type":"article-journal","volume":"30"},"uris":["http://www.mendeley.com/documents/?uuid=da190854-2471-4286-9490-56181e75d68f"]}],"mendeley":{"formattedCitation":"&lt;sup&gt;11,35,36&lt;/sup&gt;","plainTextFormattedCitation":"11,35,36","previouslyFormattedCitation":"&lt;sup&gt;11,34,35&lt;/sup&gt;"},"properties":{"noteIndex":0},"schema":"https://github.com/citation-style-language/schema/raw/master/csl-citation.json"}</w:instrText>
      </w:r>
      <w:r w:rsidRPr="00694528">
        <w:rPr>
          <w:rFonts w:cstheme="minorHAnsi"/>
        </w:rPr>
        <w:fldChar w:fldCharType="separate"/>
      </w:r>
      <w:r w:rsidR="00A41BE0" w:rsidRPr="00694528">
        <w:rPr>
          <w:rFonts w:cstheme="minorHAnsi"/>
          <w:noProof/>
          <w:vertAlign w:val="superscript"/>
        </w:rPr>
        <w:t>11,35,36</w:t>
      </w:r>
      <w:r w:rsidRPr="00694528">
        <w:rPr>
          <w:rFonts w:cstheme="minorHAnsi"/>
        </w:rPr>
        <w:fldChar w:fldCharType="end"/>
      </w:r>
      <w:r w:rsidRPr="00694528">
        <w:rPr>
          <w:rFonts w:cstheme="minorHAnsi"/>
        </w:rPr>
        <w:t xml:space="preserve">.  We generally employed conservative estimates of </w:t>
      </w:r>
      <w:del w:id="463" w:author="Suresh Andrew Sethi" w:date="2020-05-29T10:44:00Z">
        <w:r w:rsidRPr="00694528" w:rsidDel="00CD397E">
          <w:rPr>
            <w:rFonts w:cstheme="minorHAnsi"/>
          </w:rPr>
          <w:delText xml:space="preserve">these </w:delText>
        </w:r>
      </w:del>
      <w:ins w:id="464" w:author="Suresh Andrew Sethi" w:date="2020-05-29T10:44:00Z">
        <w:del w:id="465" w:author="Chris Free" w:date="2020-05-29T21:19:00Z">
          <w:r w:rsidR="00CD397E" w:rsidRPr="00694528" w:rsidDel="00975A58">
            <w:rPr>
              <w:rFonts w:cstheme="minorHAnsi"/>
            </w:rPr>
            <w:delText>suseptibility</w:delText>
          </w:r>
        </w:del>
      </w:ins>
      <w:ins w:id="466" w:author="Chris Free" w:date="2020-05-29T21:19:00Z">
        <w:r w:rsidR="00975A58" w:rsidRPr="00694528">
          <w:rPr>
            <w:rFonts w:cstheme="minorHAnsi"/>
          </w:rPr>
          <w:t>susceptibility</w:t>
        </w:r>
      </w:ins>
      <w:ins w:id="467" w:author="Suresh Andrew Sethi" w:date="2020-05-29T10:44:00Z">
        <w:r w:rsidR="00CD397E" w:rsidRPr="00694528">
          <w:rPr>
            <w:rFonts w:cstheme="minorHAnsi"/>
          </w:rPr>
          <w:t xml:space="preserve"> and recovery </w:t>
        </w:r>
      </w:ins>
      <w:r w:rsidRPr="00694528">
        <w:rPr>
          <w:rFonts w:cstheme="minorHAnsi"/>
        </w:rPr>
        <w:t>parameters, using the slowest recovery rates reported by these me</w:t>
      </w:r>
      <w:r w:rsidR="006C0D3C" w:rsidRPr="00694528">
        <w:rPr>
          <w:rFonts w:cstheme="minorHAnsi"/>
        </w:rPr>
        <w:t>ta-analyses</w:t>
      </w:r>
      <w:del w:id="468" w:author="Chris Free" w:date="2020-05-29T21:19:00Z">
        <w:r w:rsidR="00895DA8" w:rsidRPr="00694528" w:rsidDel="00975A58">
          <w:rPr>
            <w:rFonts w:cstheme="minorHAnsi"/>
          </w:rPr>
          <w:delText>, setting</w:delText>
        </w:r>
        <w:r w:rsidR="00793A71" w:rsidRPr="00694528" w:rsidDel="00975A58">
          <w:rPr>
            <w:rFonts w:cstheme="minorHAnsi"/>
          </w:rPr>
          <w:delText xml:space="preserve"> recovery</w:delText>
        </w:r>
        <w:r w:rsidR="00895DA8" w:rsidRPr="00694528" w:rsidDel="00975A58">
          <w:rPr>
            <w:rFonts w:cstheme="minorHAnsi"/>
          </w:rPr>
          <w:delText xml:space="preserve"> (</w:delText>
        </w:r>
      </w:del>
      <m:oMath>
        <m:sSup>
          <m:sSupPr>
            <m:ctrlPr>
              <w:del w:id="469" w:author="Chris Free" w:date="2020-05-29T21:19:00Z">
                <w:rPr>
                  <w:rFonts w:ascii="Cambria Math" w:hAnsi="Cambria Math" w:cstheme="minorHAnsi"/>
                  <w:i/>
                </w:rPr>
              </w:del>
            </m:ctrlPr>
          </m:sSupPr>
          <m:e>
            <m:r>
              <w:del w:id="470" w:author="Chris Free" w:date="2020-05-29T21:19:00Z">
                <w:rPr>
                  <w:rFonts w:ascii="Cambria Math" w:hAnsi="Cambria Math" w:cstheme="minorHAnsi"/>
                </w:rPr>
                <m:t>τ</m:t>
              </w:del>
            </m:r>
          </m:e>
          <m:sup>
            <m:r>
              <w:del w:id="471" w:author="Chris Free" w:date="2020-05-29T21:19:00Z">
                <w:rPr>
                  <w:rFonts w:ascii="Cambria Math" w:hAnsi="Cambria Math" w:cstheme="minorHAnsi"/>
                </w:rPr>
                <m:t>*</m:t>
              </w:del>
            </m:r>
          </m:sup>
        </m:sSup>
      </m:oMath>
      <w:del w:id="472" w:author="Chris Free" w:date="2020-05-29T21:19:00Z">
        <w:r w:rsidR="00895DA8" w:rsidRPr="00694528" w:rsidDel="00975A58">
          <w:rPr>
            <w:rFonts w:eastAsiaTheme="minorEastAsia" w:cstheme="minorHAnsi"/>
          </w:rPr>
          <w:delText>)</w:delText>
        </w:r>
        <w:r w:rsidR="00793A71" w:rsidRPr="00694528" w:rsidDel="00975A58">
          <w:rPr>
            <w:rFonts w:cstheme="minorHAnsi"/>
          </w:rPr>
          <w:delText xml:space="preserve"> to</w:delText>
        </w:r>
      </w:del>
      <w:ins w:id="473" w:author="Chris Free" w:date="2020-05-29T21:19:00Z">
        <w:r w:rsidR="00975A58">
          <w:rPr>
            <w:rFonts w:cstheme="minorHAnsi"/>
          </w:rPr>
          <w:t>:</w:t>
        </w:r>
      </w:ins>
      <w:r w:rsidR="00793A71" w:rsidRPr="00694528">
        <w:rPr>
          <w:rFonts w:cstheme="minorHAnsi"/>
        </w:rPr>
        <w:t xml:space="preserve"> 9.6 years for soft substrates, 9.1 years for hard substrates, and 25.3 years for rocky reefs.  Susceptibility was set to </w:t>
      </w:r>
      <w:r w:rsidR="00385BD7" w:rsidRPr="00694528">
        <w:rPr>
          <w:rFonts w:cstheme="minorHAnsi"/>
        </w:rPr>
        <w:t>0.3</w:t>
      </w:r>
      <w:r w:rsidR="00793A71" w:rsidRPr="00694528">
        <w:rPr>
          <w:rFonts w:cstheme="minorHAnsi"/>
        </w:rPr>
        <w:t xml:space="preserve"> for all habitat types </w:t>
      </w:r>
      <w:r w:rsidR="00DD0B61" w:rsidRPr="00694528">
        <w:rPr>
          <w:rFonts w:cstheme="minorHAnsi"/>
        </w:rPr>
        <w:t xml:space="preserve">following the findings of </w:t>
      </w:r>
      <w:r w:rsidR="006C0D3C" w:rsidRPr="00694528">
        <w:rPr>
          <w:rFonts w:cstheme="minorHAnsi"/>
        </w:rPr>
        <w:fldChar w:fldCharType="begin" w:fldLock="1"/>
      </w:r>
      <w:r w:rsidR="00357D00" w:rsidRPr="00694528">
        <w:rPr>
          <w:rFonts w:cstheme="minorHAnsi"/>
        </w:rPr>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sup&gt;11&lt;/sup&gt;","plainTextFormattedCitation":"11","previouslyFormattedCitation":"&lt;sup&gt;11&lt;/sup&gt;"},"properties":{"noteIndex":0},"schema":"https://github.com/citation-style-language/schema/raw/master/csl-citation.json"}</w:instrText>
      </w:r>
      <w:r w:rsidR="006C0D3C" w:rsidRPr="00694528">
        <w:rPr>
          <w:rFonts w:cstheme="minorHAnsi"/>
        </w:rPr>
        <w:fldChar w:fldCharType="separate"/>
      </w:r>
      <w:r w:rsidR="006C0D3C" w:rsidRPr="00694528">
        <w:rPr>
          <w:rFonts w:cstheme="minorHAnsi"/>
          <w:noProof/>
          <w:vertAlign w:val="superscript"/>
        </w:rPr>
        <w:t>11</w:t>
      </w:r>
      <w:r w:rsidR="006C0D3C" w:rsidRPr="00694528">
        <w:rPr>
          <w:rFonts w:cstheme="minorHAnsi"/>
        </w:rPr>
        <w:fldChar w:fldCharType="end"/>
      </w:r>
      <w:r w:rsidR="00DD0B61" w:rsidRPr="00694528">
        <w:rPr>
          <w:rFonts w:cstheme="minorHAnsi"/>
        </w:rPr>
        <w:t xml:space="preserve">. </w:t>
      </w:r>
      <w:ins w:id="474" w:author="Suresh Andrew Sethi" w:date="2020-05-29T11:04:00Z">
        <w:r w:rsidR="00C82ED3" w:rsidRPr="00694528">
          <w:rPr>
            <w:rFonts w:cstheme="minorHAnsi"/>
          </w:rPr>
          <w:t xml:space="preserve">Additional detail on benthic recovery rate sources and standardization efforts is provided in the </w:t>
        </w:r>
      </w:ins>
      <w:ins w:id="475" w:author="Suresh Andrew Sethi" w:date="2020-05-29T11:05:00Z">
        <w:r w:rsidR="00C82ED3" w:rsidRPr="00694528">
          <w:rPr>
            <w:rFonts w:cstheme="minorHAnsi"/>
          </w:rPr>
          <w:t>Supplementary Methods.</w:t>
        </w:r>
      </w:ins>
      <w:r w:rsidR="00DD0B61" w:rsidRPr="00694528">
        <w:rPr>
          <w:rFonts w:cstheme="minorHAnsi"/>
        </w:rPr>
        <w:t xml:space="preserve"> </w:t>
      </w:r>
      <w:r w:rsidRPr="00694528">
        <w:rPr>
          <w:rFonts w:cstheme="minorHAnsi"/>
          <w:strike/>
          <w:rPrChange w:id="476" w:author="Suresh Andrew Sethi" w:date="2020-05-29T10:44:00Z">
            <w:rPr>
              <w:rFonts w:cstheme="minorHAnsi"/>
            </w:rPr>
          </w:rPrChange>
        </w:rPr>
        <w:t>See the Supplemental M</w:t>
      </w:r>
      <w:r w:rsidR="00207787" w:rsidRPr="00694528">
        <w:rPr>
          <w:rFonts w:cstheme="minorHAnsi"/>
          <w:strike/>
          <w:rPrChange w:id="477" w:author="Suresh Andrew Sethi" w:date="2020-05-29T10:44:00Z">
            <w:rPr>
              <w:rFonts w:cstheme="minorHAnsi"/>
            </w:rPr>
          </w:rPrChange>
        </w:rPr>
        <w:t xml:space="preserve">ethods for </w:t>
      </w:r>
      <w:r w:rsidRPr="00694528">
        <w:rPr>
          <w:rFonts w:cstheme="minorHAnsi"/>
          <w:strike/>
          <w:rPrChange w:id="478" w:author="Suresh Andrew Sethi" w:date="2020-05-29T10:44:00Z">
            <w:rPr>
              <w:rFonts w:cstheme="minorHAnsi"/>
            </w:rPr>
          </w:rPrChange>
        </w:rPr>
        <w:t xml:space="preserve">further details about the methodology used to </w:t>
      </w:r>
      <w:commentRangeStart w:id="479"/>
      <w:r w:rsidRPr="00694528">
        <w:rPr>
          <w:rFonts w:cstheme="minorHAnsi"/>
          <w:strike/>
          <w:rPrChange w:id="480" w:author="Suresh Andrew Sethi" w:date="2020-05-29T10:44:00Z">
            <w:rPr>
              <w:rFonts w:cstheme="minorHAnsi"/>
            </w:rPr>
          </w:rPrChange>
        </w:rPr>
        <w:t>extract consistent recovery rates from these disparate analyses</w:t>
      </w:r>
      <w:commentRangeEnd w:id="479"/>
      <w:r w:rsidR="00CD397E" w:rsidRPr="00694528">
        <w:rPr>
          <w:rStyle w:val="CommentReference"/>
        </w:rPr>
        <w:commentReference w:id="479"/>
      </w:r>
      <w:r w:rsidRPr="00694528">
        <w:rPr>
          <w:rFonts w:cstheme="minorHAnsi"/>
          <w:strike/>
          <w:rPrChange w:id="481" w:author="Suresh Andrew Sethi" w:date="2020-05-29T10:44:00Z">
            <w:rPr>
              <w:rFonts w:cstheme="minorHAnsi"/>
            </w:rPr>
          </w:rPrChange>
        </w:rPr>
        <w:t>.</w:t>
      </w:r>
      <w:r w:rsidRPr="00694528">
        <w:rPr>
          <w:rFonts w:cstheme="minorHAnsi"/>
        </w:rPr>
        <w:t xml:space="preserve"> </w:t>
      </w:r>
    </w:p>
    <w:p w14:paraId="4E28973E" w14:textId="77777777" w:rsidR="00E90C1D" w:rsidRPr="00694528" w:rsidRDefault="00E90C1D" w:rsidP="00E6451D">
      <w:r w:rsidRPr="00694528">
        <w:t>Model runs</w:t>
      </w:r>
    </w:p>
    <w:p w14:paraId="608753F8" w14:textId="358FCC54" w:rsidR="00A67019" w:rsidRPr="00694528" w:rsidRDefault="00E90C1D" w:rsidP="00E90C1D">
      <w:pPr>
        <w:spacing w:line="360" w:lineRule="auto"/>
        <w:ind w:firstLine="540"/>
      </w:pPr>
      <w:r w:rsidRPr="00694528">
        <w:t>Three types of model runs were used in these analyses: 1) initial condition burn-in, 2) baseline model</w:t>
      </w:r>
      <w:ins w:id="482" w:author="Suresh Andrew Sethi" w:date="2020-05-29T10:46:00Z">
        <w:r w:rsidR="00CD2018" w:rsidRPr="00694528">
          <w:t xml:space="preserve"> runs</w:t>
        </w:r>
      </w:ins>
      <w:r w:rsidRPr="00694528">
        <w:t xml:space="preserve">, and 3) forward projection scenarios.  </w:t>
      </w:r>
      <w:del w:id="483" w:author="Suresh Andrew Sethi" w:date="2020-05-29T10:47:00Z">
        <w:r w:rsidRPr="00694528" w:rsidDel="00CD2018">
          <w:delText xml:space="preserve">Initial conditions describing the proportion of disturbed/undisturbed seafloor among grid cells </w:delText>
        </w:r>
        <w:r w:rsidR="006C0D3C" w:rsidRPr="00694528" w:rsidDel="00CD2018">
          <w:delText>were required</w:delText>
        </w:r>
        <w:r w:rsidRPr="00694528" w:rsidDel="00CD2018">
          <w:delText xml:space="preserve"> because of the iterative nature of the model.  </w:delText>
        </w:r>
      </w:del>
      <w:r w:rsidRPr="00694528">
        <w:t>To create reasonable initial conditions</w:t>
      </w:r>
      <w:ins w:id="484" w:author="Suresh Andrew Sethi" w:date="2020-05-29T10:47:00Z">
        <w:r w:rsidR="00CD2018" w:rsidRPr="00694528">
          <w:t xml:space="preserve"> of seafloor disturbance</w:t>
        </w:r>
      </w:ins>
      <w:r w:rsidRPr="00694528">
        <w:t xml:space="preserve"> for the start of the baseline </w:t>
      </w:r>
      <w:r w:rsidRPr="00694528">
        <w:lastRenderedPageBreak/>
        <w:t>model, we first conducted a “burn-in” model run.  This entailed setting seafloor disturbance to 0% for all grid cells domain-wide</w:t>
      </w:r>
      <w:r w:rsidR="006C0D3C" w:rsidRPr="00694528">
        <w:t xml:space="preserve"> for the initial conditions of the burn-in</w:t>
      </w:r>
      <w:r w:rsidRPr="00694528">
        <w:t xml:space="preserve"> and randomly selecting</w:t>
      </w:r>
      <w:ins w:id="485" w:author="Suresh Andrew Sethi" w:date="2020-05-29T10:47:00Z">
        <w:r w:rsidR="00CD2018" w:rsidRPr="00694528">
          <w:t xml:space="preserve"> and applying effort levels </w:t>
        </w:r>
      </w:ins>
      <w:del w:id="486" w:author="Suresh Andrew Sethi" w:date="2020-05-29T10:47:00Z">
        <w:r w:rsidRPr="00694528" w:rsidDel="00CD2018">
          <w:delText xml:space="preserve"> </w:delText>
        </w:r>
      </w:del>
      <w:r w:rsidRPr="00694528">
        <w:t xml:space="preserve">from all available years of fishing effort data for each </w:t>
      </w:r>
      <w:del w:id="487" w:author="Suresh Andrew Sethi" w:date="2020-05-29T10:48:00Z">
        <w:r w:rsidRPr="00694528" w:rsidDel="00CD2018">
          <w:delText xml:space="preserve">specific </w:delText>
        </w:r>
      </w:del>
      <w:ins w:id="488" w:author="Suresh Andrew Sethi" w:date="2020-05-29T10:48:00Z">
        <w:r w:rsidR="00CD2018" w:rsidRPr="00694528">
          <w:t xml:space="preserve">respective </w:t>
        </w:r>
      </w:ins>
      <w:r w:rsidRPr="00694528">
        <w:t>month (e.g.</w:t>
      </w:r>
      <w:ins w:id="489" w:author="Chris Free" w:date="2020-05-29T21:21:00Z">
        <w:r w:rsidR="00975A58">
          <w:t>,</w:t>
        </w:r>
      </w:ins>
      <w:r w:rsidRPr="00694528">
        <w:t xml:space="preserve"> for each January in t</w:t>
      </w:r>
      <w:commentRangeStart w:id="490"/>
      <w:r w:rsidRPr="00694528">
        <w:t xml:space="preserve">he burn-in, a random January realization of effort was selected from 2013-2018).  This burn-in was run for 30 years to allow ample time for seafloor disturbance to </w:t>
      </w:r>
      <w:del w:id="491" w:author="Suresh Andrew Sethi" w:date="2020-05-29T10:48:00Z">
        <w:r w:rsidRPr="00694528" w:rsidDel="00CD2018">
          <w:delText>no longer be conditioned on the 0% disturbed initial condition</w:delText>
        </w:r>
      </w:del>
      <w:ins w:id="492" w:author="Suresh Andrew Sethi" w:date="2020-05-29T10:48:00Z">
        <w:r w:rsidR="00CD2018" w:rsidRPr="00694528">
          <w:t>equilibrate under</w:t>
        </w:r>
      </w:ins>
      <w:ins w:id="493" w:author="Suresh Andrew Sethi" w:date="2020-05-29T10:49:00Z">
        <w:r w:rsidR="00CD2018" w:rsidRPr="00694528">
          <w:t xml:space="preserve"> effort levels representative of</w:t>
        </w:r>
      </w:ins>
      <w:ins w:id="494" w:author="Suresh Andrew Sethi" w:date="2020-05-29T10:48:00Z">
        <w:r w:rsidR="00CD2018" w:rsidRPr="00694528">
          <w:t xml:space="preserve"> current fishing levels</w:t>
        </w:r>
      </w:ins>
      <w:r w:rsidRPr="00694528">
        <w:t xml:space="preserve">.  </w:t>
      </w:r>
      <w:commentRangeEnd w:id="490"/>
      <w:r w:rsidR="00FD3EF0">
        <w:rPr>
          <w:rStyle w:val="CommentReference"/>
        </w:rPr>
        <w:commentReference w:id="490"/>
      </w:r>
    </w:p>
    <w:p w14:paraId="063F13BF" w14:textId="7514E286" w:rsidR="00E90C1D" w:rsidRPr="00694528" w:rsidRDefault="00E90C1D" w:rsidP="00E90C1D">
      <w:pPr>
        <w:spacing w:line="360" w:lineRule="auto"/>
        <w:ind w:firstLine="540"/>
      </w:pPr>
      <w:r w:rsidRPr="00694528">
        <w:t xml:space="preserve">Next, the baseline model was </w:t>
      </w:r>
      <w:del w:id="495" w:author="Chris Free" w:date="2020-05-29T21:21:00Z">
        <w:r w:rsidRPr="00694528" w:rsidDel="00975A58">
          <w:delText xml:space="preserve">then </w:delText>
        </w:r>
      </w:del>
      <w:r w:rsidRPr="00694528">
        <w:t xml:space="preserve">run using the final month results of the burn-in </w:t>
      </w:r>
      <w:del w:id="496" w:author="Chris Free" w:date="2020-05-29T21:21:00Z">
        <w:r w:rsidRPr="00694528" w:rsidDel="00975A58">
          <w:delText xml:space="preserve">for </w:delText>
        </w:r>
      </w:del>
      <w:ins w:id="497" w:author="Chris Free" w:date="2020-05-29T21:21:00Z">
        <w:r w:rsidR="00975A58">
          <w:t>as</w:t>
        </w:r>
        <w:r w:rsidR="00975A58" w:rsidRPr="00694528">
          <w:t xml:space="preserve"> </w:t>
        </w:r>
      </w:ins>
      <w:r w:rsidRPr="00694528">
        <w:t>its initial conditions.  The baseline model was run using monthly fishing effort data in consecutive order from 2013 - 2018.  Results presented in the main text reflect the estimates for December 2018, the terminal month of the fishing effort data</w:t>
      </w:r>
      <w:r w:rsidR="00207787" w:rsidRPr="00694528">
        <w:t xml:space="preserve">.  Based on discussions with the data providers, some LMEs, particularly </w:t>
      </w:r>
      <w:ins w:id="498" w:author="Suresh Andrew Sethi" w:date="2020-05-29T10:50:00Z">
        <w:r w:rsidR="00CD2018" w:rsidRPr="00694528">
          <w:t xml:space="preserve">at </w:t>
        </w:r>
      </w:ins>
      <w:r w:rsidR="00207787" w:rsidRPr="00694528">
        <w:t>low</w:t>
      </w:r>
      <w:ins w:id="499" w:author="Suresh Andrew Sethi" w:date="2020-05-29T10:50:00Z">
        <w:r w:rsidR="00CD2018" w:rsidRPr="00694528">
          <w:t xml:space="preserve">er </w:t>
        </w:r>
      </w:ins>
      <w:del w:id="500" w:author="Suresh Andrew Sethi" w:date="2020-05-29T10:50:00Z">
        <w:r w:rsidR="00207787" w:rsidRPr="00694528" w:rsidDel="00CD2018">
          <w:delText>-</w:delText>
        </w:r>
      </w:del>
      <w:r w:rsidR="00207787" w:rsidRPr="00694528">
        <w:t>latitude</w:t>
      </w:r>
      <w:ins w:id="501" w:author="Chris Free" w:date="2020-05-29T21:22:00Z">
        <w:r w:rsidR="00975A58">
          <w:t>s</w:t>
        </w:r>
      </w:ins>
      <w:del w:id="502" w:author="Suresh Andrew Sethi" w:date="2020-05-29T10:50:00Z">
        <w:r w:rsidR="00207787" w:rsidRPr="00694528" w:rsidDel="00CD2018">
          <w:delText xml:space="preserve"> ones</w:delText>
        </w:r>
      </w:del>
      <w:r w:rsidR="00207787" w:rsidRPr="00694528">
        <w:t xml:space="preserve">, were known to have low AIS coverage of their </w:t>
      </w:r>
      <w:del w:id="503" w:author="Suresh Andrew Sethi" w:date="2020-05-29T10:50:00Z">
        <w:r w:rsidR="00207787" w:rsidRPr="00694528" w:rsidDel="00CD2018">
          <w:delText xml:space="preserve">trawl </w:delText>
        </w:r>
      </w:del>
      <w:ins w:id="504" w:author="Suresh Andrew Sethi" w:date="2020-05-29T10:50:00Z">
        <w:r w:rsidR="00CD2018" w:rsidRPr="00694528">
          <w:t xml:space="preserve">bottom-tendered </w:t>
        </w:r>
      </w:ins>
      <w:r w:rsidR="00207787" w:rsidRPr="00694528">
        <w:t xml:space="preserve">fisheries.  </w:t>
      </w:r>
      <w:del w:id="505" w:author="Chris Free" w:date="2020-05-29T21:23:00Z">
        <w:r w:rsidR="00207787" w:rsidRPr="00694528" w:rsidDel="00975A58">
          <w:delText xml:space="preserve">In order to make reasonable corrections to these LME, </w:delText>
        </w:r>
      </w:del>
      <w:del w:id="506" w:author="Chris Free" w:date="2020-05-29T21:24:00Z">
        <w:r w:rsidR="00207787" w:rsidRPr="00694528" w:rsidDel="00975A58">
          <w:delText>w</w:delText>
        </w:r>
      </w:del>
      <w:ins w:id="507" w:author="Chris Free" w:date="2020-05-29T21:24:00Z">
        <w:r w:rsidR="00975A58">
          <w:t>W</w:t>
        </w:r>
      </w:ins>
      <w:r w:rsidR="00207787" w:rsidRPr="00694528">
        <w:t>e</w:t>
      </w:r>
      <w:ins w:id="508" w:author="Chris Free" w:date="2020-05-29T21:24:00Z">
        <w:r w:rsidR="00975A58">
          <w:t xml:space="preserve"> </w:t>
        </w:r>
      </w:ins>
      <w:del w:id="509" w:author="Chris Free" w:date="2020-05-29T21:24:00Z">
        <w:r w:rsidR="00207787" w:rsidRPr="00694528" w:rsidDel="00975A58">
          <w:delText xml:space="preserve"> first </w:delText>
        </w:r>
      </w:del>
      <w:r w:rsidR="00207787" w:rsidRPr="00694528">
        <w:t xml:space="preserve">identified </w:t>
      </w:r>
      <w:r w:rsidR="00532A81" w:rsidRPr="00694528">
        <w:t>ten</w:t>
      </w:r>
      <w:r w:rsidR="00207787" w:rsidRPr="00694528">
        <w:t xml:space="preserve"> LMEs </w:t>
      </w:r>
      <w:ins w:id="510" w:author="Chris Free" w:date="2020-05-29T21:24:00Z">
        <w:r w:rsidR="00975A58">
          <w:t xml:space="preserve">as </w:t>
        </w:r>
      </w:ins>
      <w:r w:rsidR="00207787" w:rsidRPr="00694528">
        <w:t xml:space="preserve">likely to have low AIS coverage of their </w:t>
      </w:r>
      <w:ins w:id="511" w:author="Suresh Andrew Sethi" w:date="2020-05-29T10:50:00Z">
        <w:r w:rsidR="00CD2018" w:rsidRPr="00694528">
          <w:t xml:space="preserve">bottom-tendered gear </w:t>
        </w:r>
      </w:ins>
      <w:del w:id="512" w:author="Suresh Andrew Sethi" w:date="2020-05-29T10:50:00Z">
        <w:r w:rsidR="00207787" w:rsidRPr="00694528" w:rsidDel="00CD2018">
          <w:delText xml:space="preserve">trawl </w:delText>
        </w:r>
      </w:del>
      <w:r w:rsidR="00207787" w:rsidRPr="00694528">
        <w:t>fleet</w:t>
      </w:r>
      <w:ins w:id="513" w:author="Suresh Andrew Sethi" w:date="2020-05-29T10:50:00Z">
        <w:r w:rsidR="00CD2018" w:rsidRPr="00694528">
          <w:t>s</w:t>
        </w:r>
      </w:ins>
      <w:r w:rsidR="00207787" w:rsidRPr="00694528">
        <w:t xml:space="preserve"> </w:t>
      </w:r>
      <w:ins w:id="514" w:author="Chris Free" w:date="2020-05-29T21:25:00Z">
        <w:r w:rsidR="00975A58">
          <w:t xml:space="preserve">by identifying LMEs that were </w:t>
        </w:r>
      </w:ins>
      <w:del w:id="515" w:author="Chris Free" w:date="2020-05-29T21:24:00Z">
        <w:r w:rsidR="00207787" w:rsidRPr="00694528" w:rsidDel="00975A58">
          <w:delText>a</w:delText>
        </w:r>
      </w:del>
      <w:del w:id="516" w:author="Chris Free" w:date="2020-05-29T21:25:00Z">
        <w:r w:rsidR="00207787" w:rsidRPr="00694528" w:rsidDel="00975A58">
          <w:delText xml:space="preserve">s those that were </w:delText>
        </w:r>
      </w:del>
      <w:r w:rsidR="00207787" w:rsidRPr="00694528">
        <w:t>univariate outliers in their</w:t>
      </w:r>
      <w:ins w:id="517" w:author="Chris Free" w:date="2020-05-29T21:27:00Z">
        <w:r w:rsidR="00453A1A">
          <w:t xml:space="preserve"> </w:t>
        </w:r>
      </w:ins>
      <w:del w:id="518" w:author="Chris Free" w:date="2020-05-29T21:27:00Z">
        <w:r w:rsidR="00207787" w:rsidRPr="00694528" w:rsidDel="00453A1A">
          <w:delText xml:space="preserve"> </w:delText>
        </w:r>
      </w:del>
      <w:r w:rsidR="00207787" w:rsidRPr="00694528">
        <w:t xml:space="preserve">ratio of 2014 total </w:t>
      </w:r>
      <w:del w:id="519" w:author="Suresh Andrew Sethi" w:date="2020-05-29T10:50:00Z">
        <w:r w:rsidR="00207787" w:rsidRPr="00694528" w:rsidDel="00CD2018">
          <w:delText xml:space="preserve">trawl </w:delText>
        </w:r>
      </w:del>
      <w:r w:rsidR="00207787" w:rsidRPr="00694528">
        <w:t>harvest to fishing effo</w:t>
      </w:r>
      <w:r w:rsidR="00532A81" w:rsidRPr="00694528">
        <w:t xml:space="preserve">rt (Extended Fig. 4, A).  </w:t>
      </w:r>
      <w:ins w:id="520" w:author="Chris Free" w:date="2020-05-29T21:26:00Z">
        <w:r w:rsidR="00453A1A">
          <w:t>We u</w:t>
        </w:r>
      </w:ins>
      <w:del w:id="521" w:author="Chris Free" w:date="2020-05-29T21:26:00Z">
        <w:r w:rsidR="00532A81" w:rsidRPr="00694528" w:rsidDel="00453A1A">
          <w:delText>U</w:delText>
        </w:r>
      </w:del>
      <w:r w:rsidR="00532A81" w:rsidRPr="00694528">
        <w:t>pward adjust</w:t>
      </w:r>
      <w:ins w:id="522" w:author="Chris Free" w:date="2020-05-29T21:26:00Z">
        <w:r w:rsidR="00453A1A">
          <w:t>ed</w:t>
        </w:r>
      </w:ins>
      <w:del w:id="523" w:author="Chris Free" w:date="2020-05-29T21:26:00Z">
        <w:r w:rsidR="00532A81" w:rsidRPr="00694528" w:rsidDel="00453A1A">
          <w:delText>ments</w:delText>
        </w:r>
      </w:del>
      <w:r w:rsidR="00532A81" w:rsidRPr="00694528">
        <w:t xml:space="preserve"> </w:t>
      </w:r>
      <w:del w:id="524" w:author="Chris Free" w:date="2020-05-29T21:26:00Z">
        <w:r w:rsidR="00532A81" w:rsidRPr="00694528" w:rsidDel="00453A1A">
          <w:delText xml:space="preserve">of </w:delText>
        </w:r>
      </w:del>
      <w:r w:rsidR="00532A81" w:rsidRPr="00694528">
        <w:t xml:space="preserve">estimated seafloor disturbance for these LMEs </w:t>
      </w:r>
      <w:del w:id="525" w:author="Chris Free" w:date="2020-05-29T21:26:00Z">
        <w:r w:rsidR="00532A81" w:rsidRPr="00694528" w:rsidDel="00453A1A">
          <w:delText xml:space="preserve">was accomplished by </w:delText>
        </w:r>
      </w:del>
      <w:r w:rsidR="00532A81" w:rsidRPr="00694528">
        <w:t>using k-means clustering to group all LMEs into</w:t>
      </w:r>
      <w:r w:rsidR="00BF69FE" w:rsidRPr="00694528">
        <w:t xml:space="preserve"> ten catch groups based on their harvest profiles (proportional harvest of functional groups).  For each catch group, </w:t>
      </w:r>
      <w:r w:rsidR="000B3101" w:rsidRPr="00694528">
        <w:t xml:space="preserve">we used a linear model relating logit-transformed </w:t>
      </w:r>
      <w:r w:rsidR="00BF69FE" w:rsidRPr="00694528">
        <w:t>seafloor disturbance</w:t>
      </w:r>
      <w:r w:rsidR="000B3101" w:rsidRPr="00694528">
        <w:t xml:space="preserve"> (%)</w:t>
      </w:r>
      <w:r w:rsidR="00BF69FE" w:rsidRPr="00694528">
        <w:t xml:space="preserve"> to </w:t>
      </w:r>
      <w:r w:rsidR="000B3101" w:rsidRPr="00694528">
        <w:t xml:space="preserve">logged </w:t>
      </w:r>
      <w:r w:rsidR="00BF69FE" w:rsidRPr="00694528">
        <w:t>total harvest</w:t>
      </w:r>
      <w:r w:rsidR="000B3101" w:rsidRPr="00694528">
        <w:t xml:space="preserve"> (mt year</w:t>
      </w:r>
      <w:r w:rsidR="000B3101" w:rsidRPr="00694528">
        <w:rPr>
          <w:vertAlign w:val="superscript"/>
        </w:rPr>
        <w:t>-1</w:t>
      </w:r>
      <w:r w:rsidR="000B3101" w:rsidRPr="00694528">
        <w:t xml:space="preserve">) </w:t>
      </w:r>
      <w:r w:rsidR="00BF69FE" w:rsidRPr="00694528">
        <w:t>using the remaining LMEs with high AIS coverage.  Adjusted estimates for the low coverage LMEs were then</w:t>
      </w:r>
      <w:r w:rsidR="000B3101" w:rsidRPr="00694528">
        <w:t xml:space="preserve"> estimated from these </w:t>
      </w:r>
      <w:r w:rsidR="00BF69FE" w:rsidRPr="00694528">
        <w:t xml:space="preserve">models.  Within the low AIS coverage LMEs, the resulting adjustments </w:t>
      </w:r>
      <w:commentRangeStart w:id="526"/>
      <w:commentRangeStart w:id="527"/>
      <w:ins w:id="528" w:author="Olaf Jensen" w:date="2020-06-11T11:16:00Z">
        <w:r w:rsidR="004F4439">
          <w:t xml:space="preserve">approximately </w:t>
        </w:r>
      </w:ins>
      <w:r w:rsidR="00BF69FE" w:rsidRPr="00694528">
        <w:t xml:space="preserve">doubled </w:t>
      </w:r>
      <w:commentRangeEnd w:id="526"/>
      <w:r w:rsidR="004F4439">
        <w:rPr>
          <w:rStyle w:val="CommentReference"/>
        </w:rPr>
        <w:commentReference w:id="526"/>
      </w:r>
      <w:commentRangeEnd w:id="527"/>
      <w:r w:rsidR="004F4439">
        <w:rPr>
          <w:rStyle w:val="CommentReference"/>
        </w:rPr>
        <w:commentReference w:id="527"/>
      </w:r>
      <w:r w:rsidR="00BF69FE" w:rsidRPr="00694528">
        <w:t>estimated seafloor disturbance</w:t>
      </w:r>
      <w:ins w:id="529" w:author="Chris Free" w:date="2020-05-29T21:28:00Z">
        <w:r w:rsidR="00453A1A">
          <w:t>. A</w:t>
        </w:r>
      </w:ins>
      <w:del w:id="530" w:author="Chris Free" w:date="2020-05-29T21:28:00Z">
        <w:r w:rsidR="00BF69FE" w:rsidRPr="00694528" w:rsidDel="00453A1A">
          <w:delText>, a</w:delText>
        </w:r>
      </w:del>
      <w:r w:rsidR="00BF69FE" w:rsidRPr="00694528">
        <w:t>t the global scale</w:t>
      </w:r>
      <w:ins w:id="531" w:author="Chris Free" w:date="2020-05-29T21:28:00Z">
        <w:r w:rsidR="00005193">
          <w:t>,</w:t>
        </w:r>
      </w:ins>
      <w:r w:rsidR="00BF69FE" w:rsidRPr="00694528">
        <w:t xml:space="preserve"> this increased estimated seafloor disturbance from </w:t>
      </w:r>
      <w:r w:rsidR="002D5F95" w:rsidRPr="00694528">
        <w:t>2.9 million km</w:t>
      </w:r>
      <w:r w:rsidR="002D5F95" w:rsidRPr="00694528">
        <w:rPr>
          <w:vertAlign w:val="superscript"/>
        </w:rPr>
        <w:t>2</w:t>
      </w:r>
      <w:r w:rsidR="00BF69FE" w:rsidRPr="00694528">
        <w:t xml:space="preserve"> </w:t>
      </w:r>
      <w:r w:rsidR="002D5F95" w:rsidRPr="00694528">
        <w:t>(unadjusted estimated) t</w:t>
      </w:r>
      <w:r w:rsidR="000B3101" w:rsidRPr="00694528">
        <w:t>o</w:t>
      </w:r>
      <w:r w:rsidR="002D5F95" w:rsidRPr="00694528">
        <w:t xml:space="preserve"> 3.4 million km</w:t>
      </w:r>
      <w:r w:rsidR="002D5F95" w:rsidRPr="00694528">
        <w:rPr>
          <w:vertAlign w:val="superscript"/>
        </w:rPr>
        <w:t>2</w:t>
      </w:r>
      <w:r w:rsidRPr="00694528">
        <w:t xml:space="preserve"> </w:t>
      </w:r>
      <w:r w:rsidR="002D5F95" w:rsidRPr="00694528">
        <w:t xml:space="preserve">(adjusted estimate, reported in main text), a 13% increase.  </w:t>
      </w:r>
      <w:r w:rsidR="000B3101" w:rsidRPr="00694528">
        <w:t xml:space="preserve">These </w:t>
      </w:r>
      <w:ins w:id="532" w:author="Suresh Andrew Sethi" w:date="2020-05-29T10:54:00Z">
        <w:r w:rsidR="00DD6CA8" w:rsidRPr="00694528">
          <w:t>effort-</w:t>
        </w:r>
      </w:ins>
      <w:r w:rsidR="000B3101" w:rsidRPr="00694528">
        <w:t xml:space="preserve">adjusted LMEs </w:t>
      </w:r>
      <w:r w:rsidR="002D5F95" w:rsidRPr="00694528">
        <w:t xml:space="preserve">were </w:t>
      </w:r>
      <w:del w:id="533" w:author="Suresh Andrew Sethi" w:date="2020-05-29T10:54:00Z">
        <w:r w:rsidR="002D5F95" w:rsidRPr="00694528" w:rsidDel="00DD6CA8">
          <w:delText xml:space="preserve">removed </w:delText>
        </w:r>
      </w:del>
      <w:ins w:id="534" w:author="Suresh Andrew Sethi" w:date="2020-05-29T10:54:00Z">
        <w:r w:rsidR="00DD6CA8" w:rsidRPr="00694528">
          <w:t xml:space="preserve">excluded </w:t>
        </w:r>
      </w:ins>
      <w:r w:rsidR="002D5F95" w:rsidRPr="00694528">
        <w:t xml:space="preserve">from </w:t>
      </w:r>
      <w:del w:id="535" w:author="Suresh Andrew Sethi" w:date="2020-05-29T10:54:00Z">
        <w:r w:rsidR="002D5F95" w:rsidRPr="00694528" w:rsidDel="00DD6CA8">
          <w:delText xml:space="preserve">all </w:delText>
        </w:r>
      </w:del>
      <w:r w:rsidR="002D5F95" w:rsidRPr="00694528">
        <w:t xml:space="preserve">subsequent </w:t>
      </w:r>
      <w:ins w:id="536" w:author="Suresh Andrew Sethi" w:date="2020-05-29T10:54:00Z">
        <w:r w:rsidR="00DD6CA8" w:rsidRPr="00694528">
          <w:t xml:space="preserve">harvest and contact adjustment scenario </w:t>
        </w:r>
      </w:ins>
      <w:r w:rsidR="002D5F95" w:rsidRPr="00694528">
        <w:t xml:space="preserve">analyses.   </w:t>
      </w:r>
      <w:r w:rsidRPr="00694528">
        <w:t xml:space="preserve"> </w:t>
      </w:r>
    </w:p>
    <w:p w14:paraId="3CE54148" w14:textId="1B21573A" w:rsidR="00E90C1D" w:rsidRPr="00694528" w:rsidRDefault="000B3101" w:rsidP="00E90C1D">
      <w:pPr>
        <w:spacing w:line="360" w:lineRule="auto"/>
        <w:ind w:firstLine="540"/>
      </w:pPr>
      <w:r w:rsidRPr="00694528">
        <w:t>F</w:t>
      </w:r>
      <w:r w:rsidR="00E90C1D" w:rsidRPr="00694528">
        <w:t xml:space="preserve">our forward projection scenarios were conducted: 1) </w:t>
      </w:r>
      <w:commentRangeStart w:id="537"/>
      <w:r w:rsidR="00E90C1D" w:rsidRPr="00694528">
        <w:t>business-as-usual (BAU) fishing effort</w:t>
      </w:r>
      <w:commentRangeEnd w:id="537"/>
      <w:r w:rsidR="00DD6CA8" w:rsidRPr="00694528">
        <w:rPr>
          <w:rStyle w:val="CommentReference"/>
        </w:rPr>
        <w:commentReference w:id="537"/>
      </w:r>
      <w:r w:rsidR="00E90C1D" w:rsidRPr="00694528">
        <w:t xml:space="preserve">, 2) </w:t>
      </w:r>
      <w:commentRangeStart w:id="538"/>
      <w:r w:rsidR="00E90C1D" w:rsidRPr="00694528">
        <w:t xml:space="preserve">MSY </w:t>
      </w:r>
      <w:commentRangeEnd w:id="538"/>
      <w:r w:rsidR="00FD3EF0">
        <w:rPr>
          <w:rStyle w:val="CommentReference"/>
        </w:rPr>
        <w:commentReference w:id="538"/>
      </w:r>
      <w:r w:rsidR="00E90C1D" w:rsidRPr="00694528">
        <w:t xml:space="preserve">fishing effort, 3) BAU fishing effort with contact reduction, and 4) MSY fishing effort with contact reduction.  The terminal month of the baseline model was used as initial conditions for all forward projection model runs.  For each run of the forward projection scenarios, fishing effort for each month was randomly selected from all available years (same </w:t>
      </w:r>
      <w:r w:rsidR="004E0DDB" w:rsidRPr="00694528">
        <w:t xml:space="preserve">process </w:t>
      </w:r>
      <w:r w:rsidR="00E90C1D" w:rsidRPr="00694528">
        <w:t xml:space="preserve">as the random selection for the initial condition burn-in).  In the BAU scenario, we drew directly from the realized fishing data.  </w:t>
      </w:r>
      <w:commentRangeStart w:id="539"/>
      <w:commentRangeStart w:id="540"/>
      <w:r w:rsidR="00E90C1D" w:rsidRPr="00694528">
        <w:t xml:space="preserve">The MSY </w:t>
      </w:r>
      <w:r w:rsidR="00E90C1D" w:rsidRPr="00694528">
        <w:lastRenderedPageBreak/>
        <w:t>scenario adjusted the realized fishing data with a</w:t>
      </w:r>
      <w:ins w:id="541" w:author="Chris Free" w:date="2020-05-30T08:11:00Z">
        <w:r w:rsidR="0056750F">
          <w:t>n</w:t>
        </w:r>
      </w:ins>
      <w:r w:rsidR="00E90C1D" w:rsidRPr="00694528">
        <w:t xml:space="preserve"> LME-specific parameter representing the ratio of estimated fishing effort at MSY to baseline fishing effort</w:t>
      </w:r>
      <w:commentRangeEnd w:id="539"/>
      <w:r w:rsidR="004F4439">
        <w:rPr>
          <w:rStyle w:val="CommentReference"/>
        </w:rPr>
        <w:commentReference w:id="539"/>
      </w:r>
      <w:commentRangeEnd w:id="540"/>
      <w:r w:rsidR="00FD3EF0">
        <w:rPr>
          <w:rStyle w:val="CommentReference"/>
        </w:rPr>
        <w:commentReference w:id="540"/>
      </w:r>
      <w:r w:rsidR="00E90C1D" w:rsidRPr="00694528">
        <w:t xml:space="preserve"> (</w:t>
      </w:r>
      <m:oMath>
        <m:sSub>
          <m:sSubPr>
            <m:ctrlPr>
              <w:rPr>
                <w:rFonts w:ascii="Cambria Math" w:hAnsi="Cambria Math"/>
                <w:i/>
              </w:rPr>
            </m:ctrlPr>
          </m:sSubPr>
          <m:e>
            <m:r>
              <w:rPr>
                <w:rFonts w:ascii="Cambria Math" w:hAnsi="Cambria Math"/>
              </w:rPr>
              <m:t>E</m:t>
            </m:r>
          </m:e>
          <m:sub>
            <m:r>
              <w:rPr>
                <w:rFonts w:ascii="Cambria Math" w:hAnsi="Cambria Math"/>
              </w:rPr>
              <m:t>msy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base</m:t>
            </m:r>
          </m:sub>
        </m:sSub>
      </m:oMath>
      <w:r w:rsidR="00E90C1D" w:rsidRPr="00694528">
        <w:rPr>
          <w:rFonts w:eastAsiaTheme="minorEastAsia"/>
        </w:rPr>
        <w:t xml:space="preserve">).  The contact adjustment scenarios used realized fishing effort, but adjusted impacts over a range of contact reductions (0%, 10%, 20%, 30%, 40%, and 50%).  The MSY fishing with contact reduction was a combination of the two scenarios.  </w:t>
      </w:r>
      <w:r w:rsidR="00E90C1D" w:rsidRPr="00694528">
        <w:t xml:space="preserve">These forward projections were each run for 30 years, </w:t>
      </w:r>
      <w:ins w:id="542" w:author="Suresh Andrew Sethi" w:date="2020-05-29T10:57:00Z">
        <w:r w:rsidR="00B63A6F" w:rsidRPr="00694528">
          <w:t xml:space="preserve">using </w:t>
        </w:r>
      </w:ins>
      <w:del w:id="543" w:author="Suresh Andrew Sethi" w:date="2020-05-29T10:57:00Z">
        <w:r w:rsidR="00E90C1D" w:rsidRPr="00694528" w:rsidDel="00B63A6F">
          <w:delText xml:space="preserve">the reported values are </w:delText>
        </w:r>
      </w:del>
      <w:r w:rsidR="00E90C1D" w:rsidRPr="00694528">
        <w:t xml:space="preserve">the mean of the last 15 </w:t>
      </w:r>
      <w:del w:id="544" w:author="Suresh Andrew Sethi" w:date="2020-05-29T10:57:00Z">
        <w:r w:rsidR="00E90C1D" w:rsidRPr="00694528" w:rsidDel="00B63A6F">
          <w:delText>of the years</w:delText>
        </w:r>
      </w:del>
      <w:ins w:id="545" w:author="Suresh Andrew Sethi" w:date="2020-05-29T10:57:00Z">
        <w:r w:rsidR="00B63A6F" w:rsidRPr="00694528">
          <w:t>years as reported values</w:t>
        </w:r>
      </w:ins>
      <w:r w:rsidR="00E90C1D" w:rsidRPr="00694528">
        <w:t xml:space="preserve">.  Uncertainty in these estimates was calculated from the standard error of these </w:t>
      </w:r>
      <w:proofErr w:type="gramStart"/>
      <w:r w:rsidR="00E90C1D" w:rsidRPr="00694528">
        <w:t>means, and</w:t>
      </w:r>
      <w:proofErr w:type="gramEnd"/>
      <w:r w:rsidR="00E90C1D" w:rsidRPr="00694528">
        <w:t xml:space="preserve"> reflect the variability in year-to-year fishing effort intensity and spatial distribution of fishing effort.  All reported estimates of relative change in seafloor disturbance for the MSY, contact reduction, and MSY/contact reduction scenarios are relative to the BAU scenario.      </w:t>
      </w:r>
    </w:p>
    <w:p w14:paraId="42063827" w14:textId="77777777" w:rsidR="00E90C1D" w:rsidRPr="00694528" w:rsidRDefault="00E90C1D" w:rsidP="00E6451D">
      <w:r w:rsidRPr="00694528">
        <w:t>MSY forward projection scenarios</w:t>
      </w:r>
    </w:p>
    <w:p w14:paraId="03A51793" w14:textId="79A52F52" w:rsidR="00E90C1D" w:rsidRPr="00694528" w:rsidRDefault="00E90C1D" w:rsidP="00E90C1D">
      <w:pPr>
        <w:spacing w:line="360" w:lineRule="auto"/>
        <w:ind w:firstLine="720"/>
        <w:rPr>
          <w:rFonts w:eastAsia="Times New Roman" w:cstheme="minorHAnsi"/>
          <w:sz w:val="24"/>
          <w:szCs w:val="24"/>
        </w:rPr>
      </w:pPr>
      <w:r w:rsidRPr="00694528">
        <w:t xml:space="preserve">Running the MSY scenarios required estimation of the </w:t>
      </w:r>
      <m:oMath>
        <m:sSub>
          <m:sSubPr>
            <m:ctrlPr>
              <w:rPr>
                <w:rFonts w:ascii="Cambria Math" w:hAnsi="Cambria Math"/>
                <w:i/>
              </w:rPr>
            </m:ctrlPr>
          </m:sSubPr>
          <m:e>
            <m:r>
              <w:rPr>
                <w:rFonts w:ascii="Cambria Math" w:hAnsi="Cambria Math"/>
              </w:rPr>
              <m:t>E</m:t>
            </m:r>
          </m:e>
          <m:sub>
            <m:r>
              <w:rPr>
                <w:rFonts w:ascii="Cambria Math" w:hAnsi="Cambria Math"/>
              </w:rPr>
              <m:t>msy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base</m:t>
            </m:r>
          </m:sub>
        </m:sSub>
      </m:oMath>
      <w:r w:rsidRPr="00694528">
        <w:rPr>
          <w:rFonts w:eastAsiaTheme="minorEastAsia"/>
        </w:rPr>
        <w:t xml:space="preserve"> ratio for each LME as well estimating fishery yield at MSY.  </w:t>
      </w:r>
      <w:r w:rsidRPr="00694528">
        <w:t xml:space="preserve">This required first estimating the exploitation rate, </w:t>
      </w:r>
      <m:oMath>
        <m:r>
          <w:rPr>
            <w:rFonts w:ascii="Cambria Math" w:hAnsi="Cambria Math"/>
          </w:rPr>
          <m:t>U</m:t>
        </m:r>
      </m:oMath>
      <w:r w:rsidRPr="00694528">
        <w:rPr>
          <w:rFonts w:eastAsiaTheme="minorEastAsia"/>
        </w:rPr>
        <w:t xml:space="preserve">, and standing biomass, </w:t>
      </w:r>
      <m:oMath>
        <m:r>
          <w:rPr>
            <w:rFonts w:ascii="Cambria Math" w:eastAsiaTheme="minorEastAsia" w:hAnsi="Cambria Math"/>
          </w:rPr>
          <m:t>B</m:t>
        </m:r>
      </m:oMath>
      <w:r w:rsidRPr="00694528">
        <w:rPr>
          <w:rFonts w:eastAsiaTheme="minorEastAsia"/>
        </w:rPr>
        <w:t>, for trawl caught stocks both at MSY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694528">
        <w:rPr>
          <w:rFonts w:eastAsiaTheme="minorEastAsia"/>
        </w:rPr>
        <w:t>) and baseline levels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base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base</m:t>
            </m:r>
          </m:sub>
        </m:sSub>
      </m:oMath>
      <w:r w:rsidRPr="00694528">
        <w:rPr>
          <w:rFonts w:eastAsiaTheme="minorEastAsia"/>
        </w:rPr>
        <w:t xml:space="preserve">).  </w:t>
      </w:r>
      <w:r w:rsidRPr="00694528">
        <w:rPr>
          <w:rFonts w:eastAsia="Times New Roman" w:cstheme="minorHAnsi"/>
          <w:color w:val="000000"/>
        </w:rPr>
        <w:t>We estimated these parameters using Robin</w:t>
      </w:r>
      <w:r w:rsidR="000B3101" w:rsidRPr="00694528">
        <w:rPr>
          <w:rFonts w:eastAsia="Times New Roman" w:cstheme="minorHAnsi"/>
          <w:color w:val="000000"/>
        </w:rPr>
        <w:t>-Hood cMSY</w:t>
      </w:r>
      <w:r w:rsidR="000B3101" w:rsidRPr="00694528">
        <w:rPr>
          <w:rFonts w:eastAsia="Times New Roman" w:cstheme="minorHAnsi"/>
          <w:color w:val="000000"/>
        </w:rPr>
        <w:fldChar w:fldCharType="begin" w:fldLock="1"/>
      </w:r>
      <w:r w:rsidR="00A41BE0" w:rsidRPr="00694528">
        <w:rPr>
          <w:rFonts w:eastAsia="Times New Roman" w:cstheme="minorHAnsi"/>
          <w:color w:val="000000"/>
        </w:rPr>
        <w:instrText>ADDIN CSL_CITATION {"citationItems":[{"id":"ITEM-1","itemData":{"author":[{"dropping-particle":"","family":"Free","given":"Chris","non-dropping-particle":"","parse-names":false,"suffix":""}],"id":"ITEM-1","issued":{"date-parts":[["0"]]},"title":"No Title","type":"article-journal"},"uris":["http://www.mendeley.com/documents/?uuid=4083b556-7bd6-49a1-a8a8-6c0b2a0c0dfd"]}],"mendeley":{"formattedCitation":"&lt;sup&gt;23&lt;/sup&gt;","plainTextFormattedCitation":"23","previouslyFormattedCitation":"&lt;sup&gt;23&lt;/sup&gt;"},"properties":{"noteIndex":0},"schema":"https://github.com/citation-style-language/schema/raw/master/csl-citation.json"}</w:instrText>
      </w:r>
      <w:r w:rsidR="000B3101" w:rsidRPr="00694528">
        <w:rPr>
          <w:rFonts w:eastAsia="Times New Roman" w:cstheme="minorHAnsi"/>
          <w:color w:val="000000"/>
        </w:rPr>
        <w:fldChar w:fldCharType="separate"/>
      </w:r>
      <w:r w:rsidR="000B3101" w:rsidRPr="00694528">
        <w:rPr>
          <w:rFonts w:eastAsia="Times New Roman" w:cstheme="minorHAnsi"/>
          <w:noProof/>
          <w:color w:val="000000"/>
          <w:vertAlign w:val="superscript"/>
        </w:rPr>
        <w:t>23</w:t>
      </w:r>
      <w:r w:rsidR="000B3101" w:rsidRPr="00694528">
        <w:rPr>
          <w:rFonts w:eastAsia="Times New Roman" w:cstheme="minorHAnsi"/>
          <w:color w:val="000000"/>
        </w:rPr>
        <w:fldChar w:fldCharType="end"/>
      </w:r>
      <w:r w:rsidRPr="00694528">
        <w:rPr>
          <w:rFonts w:eastAsia="Times New Roman" w:cstheme="minorHAnsi"/>
          <w:color w:val="000000"/>
        </w:rPr>
        <w:t>, an adaptation of the catch-MSY catch-only stock assessment method</w:t>
      </w:r>
      <w:r w:rsidR="005016CF" w:rsidRPr="00694528">
        <w:rPr>
          <w:rFonts w:eastAsia="Times New Roman" w:cstheme="minorHAnsi"/>
          <w:color w:val="000000"/>
        </w:rPr>
        <w:fldChar w:fldCharType="begin" w:fldLock="1"/>
      </w:r>
      <w:r w:rsidR="00A41BE0" w:rsidRPr="00694528">
        <w:rPr>
          <w:rFonts w:eastAsia="Times New Roman" w:cstheme="minorHAnsi"/>
          <w:color w:val="000000"/>
        </w:rPr>
        <w:instrText>ADDIN CSL_CITATION {"citationItems":[{"id":"ITEM-1","itemData":{"DOI":"10.1111/j.1467-2979.2012.00485.x","author":[{"dropping-particle":"","family":"Martell","given":"Steven","non-dropping-particle":"","parse-names":false,"suffix":""},{"dropping-particle":"","family":"Froese","given":"Rainer","non-dropping-particle":"","parse-names":false,"suffix":""}],"container-title":"Fish and Fisheries","id":"ITEM-1","issued":{"date-parts":[["2013"]]},"page":"504-514","title":"A simple method for estimating MSY from catch and resilience","type":"article-journal","volume":"14"},"uris":["http://www.mendeley.com/documents/?uuid=60768eaf-08f7-4d13-b9b0-0ab3d286ed2a"]},{"id":"ITEM-2","itemData":{"DOI":"10.1111/faf.12190","author":[{"dropping-particle":"","family":"Froese","given":"Rainer","non-dropping-particle":"","parse-names":false,"suffix":""},{"dropping-particle":"","family":"Demirel","given":"Nazli","non-dropping-particle":"","parse-names":false,"suffix":""},{"dropping-particle":"","family":"Coro","given":"Gianpaolo","non-dropping-particle":"","parse-names":false,"suffix":""},{"dropping-particle":"","family":"Kleisner","given":"Kristin M","non-dropping-particle":"","parse-names":false,"suffix":""},{"dropping-particle":"","family":"Winker","given":"Henning","non-dropping-particle":"","parse-names":false,"suffix":""}],"id":"ITEM-2","issued":{"date-parts":[["2017"]]},"page":"506-526","title":"Estimating fi sheries reference points from catch and resilience","type":"article-journal"},"uris":["http://www.mendeley.com/documents/?uuid=6ad257d3-c42b-4e55-b148-8e3b6a7f0654"]}],"mendeley":{"formattedCitation":"&lt;sup&gt;37,38&lt;/sup&gt;","plainTextFormattedCitation":"37,38","previouslyFormattedCitation":"&lt;sup&gt;36,37&lt;/sup&gt;"},"properties":{"noteIndex":0},"schema":"https://github.com/citation-style-language/schema/raw/master/csl-citation.json"}</w:instrText>
      </w:r>
      <w:r w:rsidR="005016CF" w:rsidRPr="00694528">
        <w:rPr>
          <w:rFonts w:eastAsia="Times New Roman" w:cstheme="minorHAnsi"/>
          <w:color w:val="000000"/>
        </w:rPr>
        <w:fldChar w:fldCharType="separate"/>
      </w:r>
      <w:r w:rsidR="00A41BE0" w:rsidRPr="00694528">
        <w:rPr>
          <w:rFonts w:eastAsia="Times New Roman" w:cstheme="minorHAnsi"/>
          <w:noProof/>
          <w:color w:val="000000"/>
          <w:vertAlign w:val="superscript"/>
        </w:rPr>
        <w:t>37,38</w:t>
      </w:r>
      <w:r w:rsidR="005016CF" w:rsidRPr="00694528">
        <w:rPr>
          <w:rFonts w:eastAsia="Times New Roman" w:cstheme="minorHAnsi"/>
          <w:color w:val="000000"/>
        </w:rPr>
        <w:fldChar w:fldCharType="end"/>
      </w:r>
      <w:r w:rsidRPr="00694528">
        <w:rPr>
          <w:rFonts w:eastAsia="Times New Roman" w:cstheme="minorHAnsi"/>
          <w:color w:val="000000"/>
        </w:rPr>
        <w:t xml:space="preserve">, to assess marine fish and invertebrate stocks </w:t>
      </w:r>
      <w:r w:rsidR="00357D00" w:rsidRPr="00694528">
        <w:rPr>
          <w:rFonts w:eastAsia="Times New Roman" w:cstheme="minorHAnsi"/>
          <w:color w:val="000000"/>
        </w:rPr>
        <w:t>in the Sea Around Us Database</w:t>
      </w:r>
      <w:r w:rsidR="00357D00" w:rsidRPr="00694528">
        <w:rPr>
          <w:rFonts w:eastAsia="Times New Roman" w:cstheme="minorHAnsi"/>
          <w:color w:val="000000"/>
        </w:rPr>
        <w:fldChar w:fldCharType="begin" w:fldLock="1"/>
      </w:r>
      <w:r w:rsidR="00357D00" w:rsidRPr="00694528">
        <w:rPr>
          <w:rFonts w:eastAsia="Times New Roman" w:cstheme="minorHAnsi"/>
          <w:color w:val="000000"/>
        </w:rPr>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sup&gt;6&lt;/sup&gt;","plainTextFormattedCitation":"6","previouslyFormattedCitation":"&lt;sup&gt;6&lt;/sup&gt;"},"properties":{"noteIndex":0},"schema":"https://github.com/citation-style-language/schema/raw/master/csl-citation.json"}</w:instrText>
      </w:r>
      <w:r w:rsidR="00357D00" w:rsidRPr="00694528">
        <w:rPr>
          <w:rFonts w:eastAsia="Times New Roman" w:cstheme="minorHAnsi"/>
          <w:color w:val="000000"/>
        </w:rPr>
        <w:fldChar w:fldCharType="separate"/>
      </w:r>
      <w:r w:rsidR="00357D00" w:rsidRPr="00694528">
        <w:rPr>
          <w:rFonts w:eastAsia="Times New Roman" w:cstheme="minorHAnsi"/>
          <w:noProof/>
          <w:color w:val="000000"/>
          <w:vertAlign w:val="superscript"/>
        </w:rPr>
        <w:t>6</w:t>
      </w:r>
      <w:r w:rsidR="00357D00" w:rsidRPr="00694528">
        <w:rPr>
          <w:rFonts w:eastAsia="Times New Roman" w:cstheme="minorHAnsi"/>
          <w:color w:val="000000"/>
        </w:rPr>
        <w:fldChar w:fldCharType="end"/>
      </w:r>
      <w:r w:rsidR="00357D00" w:rsidRPr="00694528">
        <w:rPr>
          <w:rFonts w:eastAsia="Times New Roman" w:cstheme="minorHAnsi"/>
          <w:color w:val="000000"/>
        </w:rPr>
        <w:t xml:space="preserve">.  </w:t>
      </w:r>
      <w:r w:rsidRPr="00694528">
        <w:rPr>
          <w:rFonts w:eastAsia="Times New Roman" w:cstheme="minorHAnsi"/>
          <w:color w:val="000000"/>
        </w:rPr>
        <w:t xml:space="preserve">We defined stocks as LME and species </w:t>
      </w:r>
      <w:del w:id="546" w:author="Suresh Andrew Sethi" w:date="2020-05-29T10:58:00Z">
        <w:r w:rsidRPr="00694528" w:rsidDel="00B63A6F">
          <w:rPr>
            <w:rFonts w:eastAsia="Times New Roman" w:cstheme="minorHAnsi"/>
            <w:color w:val="000000"/>
          </w:rPr>
          <w:delText xml:space="preserve">couples </w:delText>
        </w:r>
      </w:del>
      <w:ins w:id="547" w:author="Suresh Andrew Sethi" w:date="2020-05-29T10:58:00Z">
        <w:r w:rsidR="00B63A6F" w:rsidRPr="00694528">
          <w:rPr>
            <w:rFonts w:eastAsia="Times New Roman" w:cstheme="minorHAnsi"/>
            <w:color w:val="000000"/>
          </w:rPr>
          <w:t xml:space="preserve">combinations </w:t>
        </w:r>
      </w:ins>
      <w:r w:rsidRPr="00694528">
        <w:rPr>
          <w:rFonts w:eastAsia="Times New Roman" w:cstheme="minorHAnsi"/>
          <w:color w:val="000000"/>
        </w:rPr>
        <w:t xml:space="preserve">and evaluated the </w:t>
      </w:r>
      <w:commentRangeStart w:id="548"/>
      <w:r w:rsidRPr="00694528">
        <w:rPr>
          <w:rFonts w:eastAsia="Times New Roman" w:cstheme="minorHAnsi"/>
        </w:rPr>
        <w:t xml:space="preserve">2,198 stocks </w:t>
      </w:r>
      <w:commentRangeEnd w:id="548"/>
      <w:r w:rsidR="00E67F0F">
        <w:rPr>
          <w:rStyle w:val="CommentReference"/>
        </w:rPr>
        <w:commentReference w:id="548"/>
      </w:r>
      <w:r w:rsidRPr="00694528">
        <w:rPr>
          <w:rFonts w:eastAsia="Times New Roman" w:cstheme="minorHAnsi"/>
        </w:rPr>
        <w:t xml:space="preserve">with at least 20 years of reported catch data and more than 1,000 </w:t>
      </w:r>
      <w:r w:rsidRPr="00694528">
        <w:rPr>
          <w:rFonts w:eastAsia="Times New Roman" w:cstheme="minorHAnsi"/>
          <w:color w:val="000000"/>
        </w:rPr>
        <w:t>mt of maximum reported catch</w:t>
      </w:r>
      <w:r w:rsidR="000B3101" w:rsidRPr="00694528">
        <w:rPr>
          <w:rFonts w:eastAsia="Times New Roman" w:cstheme="minorHAnsi"/>
          <w:color w:val="000000"/>
        </w:rPr>
        <w:t xml:space="preserve">, which </w:t>
      </w:r>
      <w:del w:id="549" w:author="Chris Free" w:date="2020-05-30T08:14:00Z">
        <w:r w:rsidR="000B3101" w:rsidRPr="00694528" w:rsidDel="00E67F0F">
          <w:rPr>
            <w:rFonts w:eastAsia="Times New Roman" w:cstheme="minorHAnsi"/>
            <w:color w:val="000000"/>
          </w:rPr>
          <w:delText xml:space="preserve">resulted </w:delText>
        </w:r>
      </w:del>
      <w:ins w:id="550" w:author="Chris Free" w:date="2020-05-30T08:14:00Z">
        <w:r w:rsidR="00E67F0F">
          <w:rPr>
            <w:rFonts w:eastAsia="Times New Roman" w:cstheme="minorHAnsi"/>
            <w:color w:val="000000"/>
          </w:rPr>
          <w:t>captured</w:t>
        </w:r>
      </w:ins>
      <w:del w:id="551" w:author="Chris Free" w:date="2020-05-30T08:14:00Z">
        <w:r w:rsidR="000B3101" w:rsidRPr="00694528" w:rsidDel="00E67F0F">
          <w:rPr>
            <w:rFonts w:eastAsia="Times New Roman" w:cstheme="minorHAnsi"/>
            <w:color w:val="000000"/>
          </w:rPr>
          <w:delText>in</w:delText>
        </w:r>
      </w:del>
      <w:r w:rsidR="000B3101" w:rsidRPr="00694528">
        <w:rPr>
          <w:rFonts w:eastAsia="Times New Roman" w:cstheme="minorHAnsi"/>
          <w:color w:val="000000"/>
        </w:rPr>
        <w:t xml:space="preserve"> </w:t>
      </w:r>
      <w:r w:rsidRPr="00694528">
        <w:rPr>
          <w:rFonts w:eastAsia="Times New Roman" w:cstheme="minorHAnsi"/>
        </w:rPr>
        <w:t>54.6%</w:t>
      </w:r>
      <w:r w:rsidR="000B3101" w:rsidRPr="00694528">
        <w:rPr>
          <w:rFonts w:eastAsia="Times New Roman" w:cstheme="minorHAnsi"/>
        </w:rPr>
        <w:t xml:space="preserve"> of </w:t>
      </w:r>
      <w:del w:id="552" w:author="Chris Free" w:date="2020-05-30T08:15:00Z">
        <w:r w:rsidR="000B3101" w:rsidRPr="00694528" w:rsidDel="00E67F0F">
          <w:rPr>
            <w:rFonts w:eastAsia="Times New Roman" w:cstheme="minorHAnsi"/>
          </w:rPr>
          <w:delText>the</w:delText>
        </w:r>
        <w:r w:rsidRPr="00694528" w:rsidDel="00E67F0F">
          <w:rPr>
            <w:rFonts w:eastAsia="Times New Roman" w:cstheme="minorHAnsi"/>
          </w:rPr>
          <w:delText xml:space="preserve"> </w:delText>
        </w:r>
      </w:del>
      <w:ins w:id="553" w:author="Chris Free" w:date="2020-05-30T08:15:00Z">
        <w:r w:rsidR="00E67F0F">
          <w:rPr>
            <w:rFonts w:eastAsia="Times New Roman" w:cstheme="minorHAnsi"/>
          </w:rPr>
          <w:t>global</w:t>
        </w:r>
        <w:r w:rsidR="00E67F0F" w:rsidRPr="00694528">
          <w:rPr>
            <w:rFonts w:eastAsia="Times New Roman" w:cstheme="minorHAnsi"/>
          </w:rPr>
          <w:t xml:space="preserve"> </w:t>
        </w:r>
      </w:ins>
      <w:r w:rsidRPr="00694528">
        <w:rPr>
          <w:rFonts w:eastAsia="Times New Roman" w:cstheme="minorHAnsi"/>
        </w:rPr>
        <w:t xml:space="preserve">reconstructed </w:t>
      </w:r>
      <w:r w:rsidR="000B3101" w:rsidRPr="00694528">
        <w:rPr>
          <w:rFonts w:eastAsia="Times New Roman" w:cstheme="minorHAnsi"/>
        </w:rPr>
        <w:t>catch</w:t>
      </w:r>
      <w:del w:id="554" w:author="Chris Free" w:date="2020-05-30T08:14:00Z">
        <w:r w:rsidR="000B3101" w:rsidRPr="00694528" w:rsidDel="00E67F0F">
          <w:rPr>
            <w:rFonts w:eastAsia="Times New Roman" w:cstheme="minorHAnsi"/>
          </w:rPr>
          <w:delText xml:space="preserve"> included in these analyses</w:delText>
        </w:r>
      </w:del>
      <w:r w:rsidRPr="00694528">
        <w:rPr>
          <w:rFonts w:eastAsia="Times New Roman" w:cstheme="minorHAnsi"/>
          <w:color w:val="000000"/>
        </w:rPr>
        <w:t>.</w:t>
      </w:r>
    </w:p>
    <w:p w14:paraId="6F8608FD" w14:textId="04D50CBB" w:rsidR="00E90C1D" w:rsidRPr="00694528" w:rsidRDefault="00E90C1D" w:rsidP="00E90C1D">
      <w:pPr>
        <w:spacing w:line="360" w:lineRule="auto"/>
        <w:ind w:firstLine="540"/>
        <w:rPr>
          <w:rFonts w:eastAsia="Times New Roman" w:cstheme="minorHAnsi"/>
          <w:color w:val="000000"/>
        </w:rPr>
      </w:pPr>
      <w:r w:rsidRPr="00694528">
        <w:rPr>
          <w:rFonts w:eastAsia="Times New Roman" w:cstheme="minorHAnsi"/>
          <w:color w:val="000000"/>
        </w:rPr>
        <w:t xml:space="preserve">Robin-Hood </w:t>
      </w:r>
      <w:proofErr w:type="spellStart"/>
      <w:r w:rsidRPr="00694528">
        <w:rPr>
          <w:rFonts w:eastAsia="Times New Roman" w:cstheme="minorHAnsi"/>
          <w:color w:val="000000"/>
        </w:rPr>
        <w:t>cMSY</w:t>
      </w:r>
      <w:proofErr w:type="spellEnd"/>
      <w:r w:rsidRPr="00694528">
        <w:rPr>
          <w:rFonts w:eastAsia="Times New Roman" w:cstheme="minorHAnsi"/>
          <w:color w:val="000000"/>
        </w:rPr>
        <w:t xml:space="preserve"> (RH-</w:t>
      </w:r>
      <w:proofErr w:type="spellStart"/>
      <w:r w:rsidRPr="00694528">
        <w:rPr>
          <w:rFonts w:eastAsia="Times New Roman" w:cstheme="minorHAnsi"/>
          <w:color w:val="000000"/>
        </w:rPr>
        <w:t>cMSY</w:t>
      </w:r>
      <w:proofErr w:type="spellEnd"/>
      <w:r w:rsidRPr="00694528">
        <w:rPr>
          <w:rFonts w:eastAsia="Times New Roman" w:cstheme="minorHAnsi"/>
          <w:color w:val="000000"/>
        </w:rPr>
        <w:t>) is based o</w:t>
      </w:r>
      <w:r w:rsidR="00357D00" w:rsidRPr="00694528">
        <w:rPr>
          <w:rFonts w:eastAsia="Times New Roman" w:cstheme="minorHAnsi"/>
          <w:color w:val="000000"/>
        </w:rPr>
        <w:t>n the cMSY</w:t>
      </w:r>
      <w:r w:rsidR="00357D00" w:rsidRPr="00694528">
        <w:rPr>
          <w:rFonts w:eastAsia="Times New Roman" w:cstheme="minorHAnsi"/>
          <w:color w:val="000000"/>
        </w:rPr>
        <w:fldChar w:fldCharType="begin" w:fldLock="1"/>
      </w:r>
      <w:r w:rsidR="00A41BE0" w:rsidRPr="00694528">
        <w:rPr>
          <w:rFonts w:eastAsia="Times New Roman" w:cstheme="minorHAnsi"/>
          <w:color w:val="000000"/>
        </w:rPr>
        <w:instrText>ADDIN CSL_CITATION {"citationItems":[{"id":"ITEM-1","itemData":{"DOI":"10.1111/faf.12190","author":[{"dropping-particle":"","family":"Froese","given":"Rainer","non-dropping-particle":"","parse-names":false,"suffix":""},{"dropping-particle":"","family":"Demirel","given":"Nazli","non-dropping-particle":"","parse-names":false,"suffix":""},{"dropping-particle":"","family":"Coro","given":"Gianpaolo","non-dropping-particle":"","parse-names":false,"suffix":""},{"dropping-particle":"","family":"Kleisner","given":"Kristin M","non-dropping-particle":"","parse-names":false,"suffix":""},{"dropping-particle":"","family":"Winker","given":"Henning","non-dropping-particle":"","parse-names":false,"suffix":""}],"id":"ITEM-1","issued":{"date-parts":[["2017"]]},"page":"506-526","title":"Estimating fi sheries reference points from catch and resilience","type":"article-journal"},"uris":["http://www.mendeley.com/documents/?uuid=6ad257d3-c42b-4e55-b148-8e3b6a7f0654"]}],"mendeley":{"formattedCitation":"&lt;sup&gt;38&lt;/sup&gt;","plainTextFormattedCitation":"38","previouslyFormattedCitation":"&lt;sup&gt;37&lt;/sup&gt;"},"properties":{"noteIndex":0},"schema":"https://github.com/citation-style-language/schema/raw/master/csl-citation.json"}</w:instrText>
      </w:r>
      <w:r w:rsidR="00357D00" w:rsidRPr="00694528">
        <w:rPr>
          <w:rFonts w:eastAsia="Times New Roman" w:cstheme="minorHAnsi"/>
          <w:color w:val="000000"/>
        </w:rPr>
        <w:fldChar w:fldCharType="separate"/>
      </w:r>
      <w:r w:rsidR="00A41BE0" w:rsidRPr="00694528">
        <w:rPr>
          <w:rFonts w:eastAsia="Times New Roman" w:cstheme="minorHAnsi"/>
          <w:noProof/>
          <w:color w:val="000000"/>
          <w:vertAlign w:val="superscript"/>
        </w:rPr>
        <w:t>38</w:t>
      </w:r>
      <w:r w:rsidR="00357D00" w:rsidRPr="00694528">
        <w:rPr>
          <w:rFonts w:eastAsia="Times New Roman" w:cstheme="minorHAnsi"/>
          <w:color w:val="000000"/>
        </w:rPr>
        <w:fldChar w:fldCharType="end"/>
      </w:r>
      <w:r w:rsidR="00357D00" w:rsidRPr="00694528">
        <w:rPr>
          <w:rFonts w:eastAsia="Times New Roman" w:cstheme="minorHAnsi"/>
          <w:color w:val="000000"/>
        </w:rPr>
        <w:t xml:space="preserve"> </w:t>
      </w:r>
      <w:r w:rsidRPr="00694528">
        <w:rPr>
          <w:rFonts w:eastAsia="Times New Roman" w:cstheme="minorHAnsi"/>
          <w:color w:val="000000"/>
        </w:rPr>
        <w:t xml:space="preserve">stock reduction analysis but uses information from data-rich stocks to set priors for data-poor stock parameters. In general, both methods reconstruct historical abundance and exploitation rates by simulating biomass trajectories that could feasibly produce the observed catch time series given assumptions about initial and final year depletion and population parameters such as carrying capacity, </w:t>
      </w:r>
      <w:r w:rsidRPr="00694528">
        <w:rPr>
          <w:rFonts w:eastAsia="Times New Roman" w:cstheme="minorHAnsi"/>
          <w:i/>
          <w:iCs/>
          <w:color w:val="000000"/>
        </w:rPr>
        <w:t xml:space="preserve">K </w:t>
      </w:r>
      <w:r w:rsidRPr="00694528">
        <w:rPr>
          <w:rFonts w:eastAsia="Times New Roman" w:cstheme="minorHAnsi"/>
          <w:color w:val="000000"/>
        </w:rPr>
        <w:t xml:space="preserve">and intrinsic growth rate, </w:t>
      </w:r>
      <w:r w:rsidRPr="00694528">
        <w:rPr>
          <w:rFonts w:eastAsia="Times New Roman" w:cstheme="minorHAnsi"/>
          <w:i/>
          <w:iCs/>
          <w:color w:val="000000"/>
        </w:rPr>
        <w:t>r</w:t>
      </w:r>
      <w:r w:rsidRPr="00694528">
        <w:rPr>
          <w:rFonts w:eastAsia="Times New Roman" w:cstheme="minorHAnsi"/>
          <w:color w:val="000000"/>
        </w:rPr>
        <w:t>. RH-</w:t>
      </w:r>
      <w:proofErr w:type="spellStart"/>
      <w:r w:rsidRPr="00694528">
        <w:rPr>
          <w:rFonts w:eastAsia="Times New Roman" w:cstheme="minorHAnsi"/>
          <w:color w:val="000000"/>
        </w:rPr>
        <w:t>cMSY</w:t>
      </w:r>
      <w:proofErr w:type="spellEnd"/>
      <w:r w:rsidRPr="00694528">
        <w:rPr>
          <w:rFonts w:eastAsia="Times New Roman" w:cstheme="minorHAnsi"/>
          <w:color w:val="000000"/>
        </w:rPr>
        <w:t xml:space="preserve"> primarily differs from </w:t>
      </w:r>
      <w:proofErr w:type="spellStart"/>
      <w:r w:rsidRPr="00694528">
        <w:rPr>
          <w:rFonts w:eastAsia="Times New Roman" w:cstheme="minorHAnsi"/>
          <w:color w:val="000000"/>
        </w:rPr>
        <w:t>cMSY</w:t>
      </w:r>
      <w:proofErr w:type="spellEnd"/>
      <w:r w:rsidRPr="00694528">
        <w:rPr>
          <w:rFonts w:eastAsia="Times New Roman" w:cstheme="minorHAnsi"/>
          <w:color w:val="000000"/>
        </w:rPr>
        <w:t xml:space="preserve"> in that it uses meta-analyses of data-rich stocks in the RAM Legacy Stock Assessme</w:t>
      </w:r>
      <w:r w:rsidR="005016CF" w:rsidRPr="00694528">
        <w:rPr>
          <w:rFonts w:eastAsia="Times New Roman" w:cstheme="minorHAnsi"/>
          <w:color w:val="000000"/>
        </w:rPr>
        <w:t>nt Database</w:t>
      </w:r>
      <w:r w:rsidR="005016CF" w:rsidRPr="00694528">
        <w:rPr>
          <w:rFonts w:eastAsia="Times New Roman" w:cstheme="minorHAnsi"/>
          <w:color w:val="000000"/>
        </w:rPr>
        <w:fldChar w:fldCharType="begin" w:fldLock="1"/>
      </w:r>
      <w:r w:rsidR="00A41BE0" w:rsidRPr="00694528">
        <w:rPr>
          <w:rFonts w:eastAsia="Times New Roman" w:cstheme="minorHAnsi"/>
          <w:color w:val="000000"/>
        </w:rPr>
        <w:instrText>ADDIN CSL_CITATION {"citationItems":[{"id":"ITEM-1","itemData":{"DOI":"10.1111/j.1467-2979.2011.00435.x","author":[{"dropping-particle":"","family":"Ricard","given":"Daniel","non-dropping-particle":"","parse-names":false,"suffix":""},{"dropping-particle":"","family":"Minto","given":"Cóilín","non-dropping-particle":"","parse-names":false,"suffix":""},{"dropping-particle":"","family":"Jensen","given":"Olaf P","non-dropping-particle":"","parse-names":false,"suffix":""},{"dropping-particle":"","family":"Baum","given":"Julia K","non-dropping-particle":"","parse-names":false,"suffix":""}],"container-title":"Fish and Fisheries","id":"ITEM-1","issue":"4","issued":{"date-parts":[["2012"]]},"page":"380 - 398","title":"Examining the knowledge base and status of commercially exploited marine species with the RAM Legacy Stock Assessment Database","type":"article-journal","volume":"13"},"uris":["http://www.mendeley.com/documents/?uuid=f724dcb2-d49b-4a15-a680-32691a865d47"]}],"mendeley":{"formattedCitation":"&lt;sup&gt;39&lt;/sup&gt;","plainTextFormattedCitation":"39","previouslyFormattedCitation":"&lt;sup&gt;38&lt;/sup&gt;"},"properties":{"noteIndex":0},"schema":"https://github.com/citation-style-language/schema/raw/master/csl-citation.json"}</w:instrText>
      </w:r>
      <w:r w:rsidR="005016CF" w:rsidRPr="00694528">
        <w:rPr>
          <w:rFonts w:eastAsia="Times New Roman" w:cstheme="minorHAnsi"/>
          <w:color w:val="000000"/>
        </w:rPr>
        <w:fldChar w:fldCharType="separate"/>
      </w:r>
      <w:r w:rsidR="00A41BE0" w:rsidRPr="00694528">
        <w:rPr>
          <w:rFonts w:eastAsia="Times New Roman" w:cstheme="minorHAnsi"/>
          <w:noProof/>
          <w:color w:val="000000"/>
          <w:vertAlign w:val="superscript"/>
        </w:rPr>
        <w:t>39</w:t>
      </w:r>
      <w:r w:rsidR="005016CF" w:rsidRPr="00694528">
        <w:rPr>
          <w:rFonts w:eastAsia="Times New Roman" w:cstheme="minorHAnsi"/>
          <w:color w:val="000000"/>
        </w:rPr>
        <w:fldChar w:fldCharType="end"/>
      </w:r>
      <w:r w:rsidRPr="00694528">
        <w:rPr>
          <w:rFonts w:eastAsia="Times New Roman" w:cstheme="minorHAnsi"/>
          <w:color w:val="000000"/>
        </w:rPr>
        <w:t xml:space="preserve"> to set priors for all four values. Furthermore, it uses a Pella-Tomlinson rather than </w:t>
      </w:r>
      <w:ins w:id="555" w:author="Suresh Andrew Sethi" w:date="2020-05-29T10:58:00Z">
        <w:r w:rsidR="00B63A6F" w:rsidRPr="00694528">
          <w:rPr>
            <w:rFonts w:eastAsia="Times New Roman" w:cstheme="minorHAnsi"/>
            <w:color w:val="000000"/>
          </w:rPr>
          <w:t>a</w:t>
        </w:r>
      </w:ins>
      <w:del w:id="556" w:author="Suresh Andrew Sethi" w:date="2020-05-29T10:58:00Z">
        <w:r w:rsidRPr="00694528" w:rsidDel="00B63A6F">
          <w:rPr>
            <w:rFonts w:eastAsia="Times New Roman" w:cstheme="minorHAnsi"/>
            <w:color w:val="000000"/>
          </w:rPr>
          <w:delText>s</w:delText>
        </w:r>
      </w:del>
      <w:r w:rsidRPr="00694528">
        <w:rPr>
          <w:rFonts w:eastAsia="Times New Roman" w:cstheme="minorHAnsi"/>
          <w:color w:val="000000"/>
        </w:rPr>
        <w:t xml:space="preserve"> Schaefer surplus production model to account for asymmetry in prod</w:t>
      </w:r>
      <w:r w:rsidR="003E2363" w:rsidRPr="00694528">
        <w:rPr>
          <w:rFonts w:eastAsia="Times New Roman" w:cstheme="minorHAnsi"/>
          <w:color w:val="000000"/>
        </w:rPr>
        <w:t>uction</w:t>
      </w:r>
      <w:r w:rsidR="003E2363" w:rsidRPr="00694528">
        <w:rPr>
          <w:rFonts w:eastAsia="Times New Roman" w:cstheme="minorHAnsi"/>
          <w:color w:val="000000"/>
        </w:rPr>
        <w:fldChar w:fldCharType="begin" w:fldLock="1"/>
      </w:r>
      <w:r w:rsidR="00A41BE0" w:rsidRPr="00694528">
        <w:rPr>
          <w:rFonts w:eastAsia="Times New Roman" w:cstheme="minorHAnsi"/>
          <w:color w:val="000000"/>
        </w:rPr>
        <w:instrText>ADDIN CSL_CITATION {"citationItems":[{"id":"ITEM-1","itemData":{"DOI":"10.1139/f2012-016","author":[{"dropping-particle":"","family":"Thorson","given":"James T","non-dropping-particle":"","parse-names":false,"suffix":""},{"dropping-particle":"","family":"Branch","given":"Trevor A","non-dropping-particle":"","parse-names":false,"suffix":""},{"dropping-particle":"","family":"Jensen","given":"Olaf P","non-dropping-particle":"","parse-names":false,"suffix":""}],"container-title":"Canadian Journal of Fisheries and Aquatic Sciences","id":"ITEM-1","issued":{"date-parts":[["2012"]]},"page":"645-655","title":"Using model-based inference to evaluate global fisheries status from landings , location , and life history data","type":"article-journal","volume":"69"},"uris":["http://www.mendeley.com/documents/?uuid=1a958a4d-7b03-4ffb-80a4-2319d2d0eb7a"]}],"mendeley":{"formattedCitation":"&lt;sup&gt;40&lt;/sup&gt;","plainTextFormattedCitation":"40","previouslyFormattedCitation":"&lt;sup&gt;39&lt;/sup&gt;"},"properties":{"noteIndex":0},"schema":"https://github.com/citation-style-language/schema/raw/master/csl-citation.json"}</w:instrText>
      </w:r>
      <w:r w:rsidR="003E2363" w:rsidRPr="00694528">
        <w:rPr>
          <w:rFonts w:eastAsia="Times New Roman" w:cstheme="minorHAnsi"/>
          <w:color w:val="000000"/>
        </w:rPr>
        <w:fldChar w:fldCharType="separate"/>
      </w:r>
      <w:r w:rsidR="00A41BE0" w:rsidRPr="00694528">
        <w:rPr>
          <w:rFonts w:eastAsia="Times New Roman" w:cstheme="minorHAnsi"/>
          <w:noProof/>
          <w:color w:val="000000"/>
          <w:vertAlign w:val="superscript"/>
        </w:rPr>
        <w:t>40</w:t>
      </w:r>
      <w:r w:rsidR="003E2363" w:rsidRPr="00694528">
        <w:rPr>
          <w:rFonts w:eastAsia="Times New Roman" w:cstheme="minorHAnsi"/>
          <w:color w:val="000000"/>
        </w:rPr>
        <w:fldChar w:fldCharType="end"/>
      </w:r>
      <w:r w:rsidR="003E2363" w:rsidRPr="00694528">
        <w:rPr>
          <w:rFonts w:eastAsia="Times New Roman" w:cstheme="minorHAnsi"/>
          <w:color w:val="000000"/>
        </w:rPr>
        <w:t xml:space="preserve"> </w:t>
      </w:r>
      <w:r w:rsidRPr="00694528">
        <w:rPr>
          <w:rFonts w:eastAsia="Times New Roman" w:cstheme="minorHAnsi"/>
          <w:color w:val="000000"/>
        </w:rPr>
        <w:t xml:space="preserve">and does not use the “tip of the triangle” assumption employed in </w:t>
      </w:r>
      <w:proofErr w:type="spellStart"/>
      <w:r w:rsidRPr="00694528">
        <w:rPr>
          <w:rFonts w:eastAsia="Times New Roman" w:cstheme="minorHAnsi"/>
          <w:color w:val="000000"/>
        </w:rPr>
        <w:t>cMSY</w:t>
      </w:r>
      <w:proofErr w:type="spellEnd"/>
      <w:r w:rsidRPr="00694528">
        <w:rPr>
          <w:rFonts w:eastAsia="Times New Roman" w:cstheme="minorHAnsi"/>
          <w:color w:val="000000"/>
        </w:rPr>
        <w:t xml:space="preserve">.  </w:t>
      </w:r>
    </w:p>
    <w:p w14:paraId="0413C0A8" w14:textId="143D789B" w:rsidR="00E90C1D" w:rsidRPr="00694528" w:rsidRDefault="00E90C1D" w:rsidP="00E90C1D">
      <w:pPr>
        <w:spacing w:line="360" w:lineRule="auto"/>
        <w:ind w:firstLine="540"/>
        <w:rPr>
          <w:rFonts w:eastAsiaTheme="minorEastAsia"/>
        </w:rPr>
      </w:pPr>
      <w:r w:rsidRPr="00694528">
        <w:rPr>
          <w:rFonts w:eastAsiaTheme="minorEastAsia"/>
        </w:rPr>
        <w:t xml:space="preserve">  Yield for each stock in the MSY scenarios was calculated from the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msy</m:t>
            </m:r>
          </m:sub>
        </m:sSub>
        <m:r>
          <w:rPr>
            <w:rFonts w:ascii="Cambria Math" w:eastAsiaTheme="minorEastAsia" w:hAnsi="Cambria Math"/>
          </w:rPr>
          <m:t xml:space="preserve"> </m:t>
        </m:r>
      </m:oMath>
      <w:r w:rsidRPr="00694528">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694528">
        <w:rPr>
          <w:rFonts w:eastAsiaTheme="minorEastAsia"/>
        </w:rPr>
        <w:t xml:space="preserve"> parameters estimated in the RH-cMSY analysis 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msy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msy</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694528">
        <w:rPr>
          <w:rFonts w:eastAsiaTheme="minorEastAsia"/>
        </w:rPr>
        <w:t xml:space="preserve">.  Yield for the LME was the sum of the yield </w:t>
      </w:r>
      <w:r w:rsidRPr="00694528">
        <w:rPr>
          <w:rFonts w:eastAsiaTheme="minorEastAsia"/>
        </w:rPr>
        <w:lastRenderedPageBreak/>
        <w:t>from all stocks within the LME.  However, this only reflects the dat</w:t>
      </w:r>
      <w:ins w:id="557" w:author="Jonathan Grabowski" w:date="2020-06-22T09:29:00Z">
        <w:r w:rsidR="00FD3EF0">
          <w:rPr>
            <w:rFonts w:eastAsiaTheme="minorEastAsia"/>
          </w:rPr>
          <w:t>a</w:t>
        </w:r>
      </w:ins>
      <w:ins w:id="558" w:author="Chris Free" w:date="2020-05-30T08:16:00Z">
        <w:r w:rsidR="00E67F0F">
          <w:rPr>
            <w:rFonts w:eastAsiaTheme="minorEastAsia"/>
          </w:rPr>
          <w:t>-</w:t>
        </w:r>
      </w:ins>
      <w:del w:id="559" w:author="Chris Free" w:date="2020-05-30T08:16:00Z">
        <w:r w:rsidRPr="00694528" w:rsidDel="00E67F0F">
          <w:rPr>
            <w:rFonts w:eastAsiaTheme="minorEastAsia"/>
          </w:rPr>
          <w:delText>a</w:delText>
        </w:r>
      </w:del>
      <w:r w:rsidRPr="00694528">
        <w:rPr>
          <w:rFonts w:eastAsiaTheme="minorEastAsia"/>
        </w:rPr>
        <w:t xml:space="preserve"> rich stocks included in the RH-</w:t>
      </w:r>
      <w:proofErr w:type="spellStart"/>
      <w:r w:rsidRPr="00694528">
        <w:rPr>
          <w:rFonts w:eastAsiaTheme="minorEastAsia"/>
        </w:rPr>
        <w:t>cMSY</w:t>
      </w:r>
      <w:proofErr w:type="spellEnd"/>
      <w:r w:rsidRPr="00694528">
        <w:rPr>
          <w:rFonts w:eastAsiaTheme="minorEastAsia"/>
        </w:rPr>
        <w:t xml:space="preserve"> analysis, thus the percent change in yield at MSY over baseline conditions presented in the main text reflects only these stocks.  Estimations of total yield at MSY (mt year </w:t>
      </w:r>
      <w:r w:rsidRPr="00694528">
        <w:rPr>
          <w:rFonts w:eastAsiaTheme="minorEastAsia"/>
          <w:vertAlign w:val="superscript"/>
        </w:rPr>
        <w:t>-1</w:t>
      </w:r>
      <w:r w:rsidRPr="00694528">
        <w:rPr>
          <w:rFonts w:eastAsiaTheme="minorEastAsia"/>
        </w:rPr>
        <w:t xml:space="preserve">) presented in the main text apply this percent change to the total LME-wide baseline yield.        </w:t>
      </w:r>
    </w:p>
    <w:p w14:paraId="04D2B27E" w14:textId="77777777" w:rsidR="00E90C1D" w:rsidRPr="00694528" w:rsidRDefault="00E90C1D" w:rsidP="00E90C1D">
      <w:pPr>
        <w:spacing w:line="360" w:lineRule="auto"/>
        <w:ind w:firstLine="540"/>
        <w:rPr>
          <w:rFonts w:eastAsiaTheme="minorEastAsia"/>
        </w:rPr>
      </w:pPr>
      <w:r w:rsidRPr="00694528">
        <w:rPr>
          <w:rFonts w:eastAsiaTheme="minorEastAsia"/>
        </w:rPr>
        <w:t xml:space="preserve">Estimating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msy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base</m:t>
            </m:r>
          </m:sub>
        </m:sSub>
      </m:oMath>
      <w:r w:rsidRPr="00694528">
        <w:rPr>
          <w:rFonts w:eastAsiaTheme="minorEastAsia"/>
        </w:rPr>
        <w:t xml:space="preserve"> began from the basic fishery equation relating yield, effort, stock biomass, and catchability, </w:t>
      </w:r>
      <m:oMath>
        <m:r>
          <w:rPr>
            <w:rFonts w:ascii="Cambria Math" w:eastAsiaTheme="minorEastAsia" w:hAnsi="Cambria Math"/>
          </w:rPr>
          <m:t>q</m:t>
        </m:r>
      </m:oMath>
      <w:r w:rsidRPr="00694528">
        <w:rPr>
          <w:rFonts w:eastAsiaTheme="minorEastAsia"/>
        </w:rPr>
        <w:t xml:space="preserve">: </w:t>
      </w:r>
      <m:oMath>
        <m:r>
          <w:rPr>
            <w:rFonts w:ascii="Cambria Math" w:eastAsiaTheme="minorEastAsia" w:hAnsi="Cambria Math"/>
          </w:rPr>
          <m:t>Y=qEB</m:t>
        </m:r>
      </m:oMath>
      <w:r w:rsidRPr="00694528">
        <w:rPr>
          <w:rFonts w:eastAsiaTheme="minorEastAsia"/>
        </w:rPr>
        <w:t xml:space="preserve">.  Solving for </w:t>
      </w:r>
      <m:oMath>
        <m:r>
          <w:rPr>
            <w:rFonts w:ascii="Cambria Math" w:eastAsiaTheme="minorEastAsia" w:hAnsi="Cambria Math"/>
          </w:rPr>
          <m:t>E</m:t>
        </m:r>
      </m:oMath>
      <w:r w:rsidRPr="00694528">
        <w:rPr>
          <w:rFonts w:eastAsiaTheme="minorEastAsia"/>
        </w:rPr>
        <w:t xml:space="preserve"> then gives the ratio as follows: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0"/>
        <w:gridCol w:w="1440"/>
      </w:tblGrid>
      <w:tr w:rsidR="00E90C1D" w:rsidRPr="00694528" w14:paraId="06E78F65" w14:textId="77777777" w:rsidTr="001225AD">
        <w:tc>
          <w:tcPr>
            <w:tcW w:w="1440" w:type="dxa"/>
            <w:vAlign w:val="center"/>
          </w:tcPr>
          <w:p w14:paraId="22164DDD" w14:textId="77777777" w:rsidR="00E90C1D" w:rsidRPr="00694528" w:rsidRDefault="00E90C1D" w:rsidP="001225AD">
            <w:pPr>
              <w:spacing w:line="360" w:lineRule="auto"/>
              <w:jc w:val="center"/>
              <w:rPr>
                <w:rFonts w:eastAsiaTheme="minorEastAsia"/>
              </w:rPr>
            </w:pPr>
          </w:p>
        </w:tc>
        <w:tc>
          <w:tcPr>
            <w:tcW w:w="5760" w:type="dxa"/>
            <w:vAlign w:val="center"/>
          </w:tcPr>
          <w:p w14:paraId="4CB5D2B4" w14:textId="77777777" w:rsidR="00E90C1D" w:rsidRPr="00694528" w:rsidRDefault="00086061" w:rsidP="001225AD">
            <w:pPr>
              <w:spacing w:line="36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msy</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base</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msy</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msy</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base</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base</m:t>
                        </m:r>
                      </m:sub>
                    </m:sSub>
                  </m:den>
                </m:f>
                <m:r>
                  <w:rPr>
                    <w:rFonts w:ascii="Cambria Math" w:eastAsiaTheme="minorEastAsia" w:hAnsi="Cambria Math"/>
                  </w:rPr>
                  <m:t>)</m:t>
                </m:r>
              </m:oMath>
            </m:oMathPara>
          </w:p>
        </w:tc>
        <w:tc>
          <w:tcPr>
            <w:tcW w:w="1440" w:type="dxa"/>
            <w:vAlign w:val="center"/>
          </w:tcPr>
          <w:p w14:paraId="76611ECD" w14:textId="77777777" w:rsidR="00E90C1D" w:rsidRPr="00694528" w:rsidRDefault="00E90C1D" w:rsidP="001225AD">
            <w:pPr>
              <w:spacing w:line="360" w:lineRule="auto"/>
              <w:jc w:val="center"/>
              <w:rPr>
                <w:rFonts w:eastAsiaTheme="minorEastAsia"/>
              </w:rPr>
            </w:pPr>
            <w:r w:rsidRPr="00694528">
              <w:rPr>
                <w:rFonts w:eastAsiaTheme="minorEastAsia"/>
              </w:rPr>
              <w:t>(1)</w:t>
            </w:r>
          </w:p>
        </w:tc>
      </w:tr>
    </w:tbl>
    <w:p w14:paraId="7C74BEF9" w14:textId="5C410732" w:rsidR="00E90C1D" w:rsidRPr="00694528" w:rsidRDefault="004E0DDB" w:rsidP="00E90C1D">
      <w:pPr>
        <w:spacing w:line="360" w:lineRule="auto"/>
        <w:rPr>
          <w:rFonts w:eastAsiaTheme="minorEastAsia"/>
        </w:rPr>
      </w:pPr>
      <w:proofErr w:type="gramStart"/>
      <w:r w:rsidRPr="00694528">
        <w:rPr>
          <w:rFonts w:eastAsiaTheme="minorEastAsia"/>
        </w:rPr>
        <w:t>In order to</w:t>
      </w:r>
      <w:proofErr w:type="gramEnd"/>
      <w:r w:rsidRPr="00694528">
        <w:rPr>
          <w:rFonts w:eastAsiaTheme="minorEastAsia"/>
        </w:rPr>
        <w:t xml:space="preserve"> estimate</w:t>
      </w:r>
      <w:r w:rsidR="00E90C1D" w:rsidRPr="00694528">
        <w:rPr>
          <w:rFonts w:eastAsiaTheme="minorEastAsia"/>
        </w:rPr>
        <w:t xml:space="preserve"> this ratio, a relationship between catchability at MSY and baseline conditions is needed.  As a simplifying assumption</w:t>
      </w:r>
      <w:ins w:id="560" w:author="Jonathan Grabowski" w:date="2020-06-22T09:29:00Z">
        <w:r w:rsidR="00FD3EF0">
          <w:rPr>
            <w:rFonts w:eastAsiaTheme="minorEastAsia"/>
          </w:rPr>
          <w:t>,</w:t>
        </w:r>
      </w:ins>
      <w:r w:rsidR="00E90C1D" w:rsidRPr="00694528">
        <w:rPr>
          <w:rFonts w:eastAsiaTheme="minorEastAsia"/>
        </w:rPr>
        <w:t xml:space="preserve"> we assumed that catchability at MSY is equal to that at baseline conditions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msy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oMath>
      <w:r w:rsidR="00E90C1D" w:rsidRPr="00694528">
        <w:rPr>
          <w:rFonts w:eastAsiaTheme="minorEastAsia"/>
        </w:rPr>
        <w:t>), reducing eq. (1) to:</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0"/>
        <w:gridCol w:w="1440"/>
      </w:tblGrid>
      <w:tr w:rsidR="00E90C1D" w:rsidRPr="00694528" w14:paraId="52974167" w14:textId="77777777" w:rsidTr="001225AD">
        <w:tc>
          <w:tcPr>
            <w:tcW w:w="1440" w:type="dxa"/>
            <w:vAlign w:val="center"/>
          </w:tcPr>
          <w:p w14:paraId="25CF59E2" w14:textId="77777777" w:rsidR="00E90C1D" w:rsidRPr="00694528" w:rsidRDefault="00E90C1D" w:rsidP="001225AD">
            <w:pPr>
              <w:spacing w:line="360" w:lineRule="auto"/>
              <w:jc w:val="center"/>
              <w:rPr>
                <w:rFonts w:eastAsiaTheme="minorEastAsia"/>
              </w:rPr>
            </w:pPr>
          </w:p>
        </w:tc>
        <w:tc>
          <w:tcPr>
            <w:tcW w:w="5760" w:type="dxa"/>
            <w:vAlign w:val="center"/>
          </w:tcPr>
          <w:p w14:paraId="1EB7FDA8" w14:textId="77777777" w:rsidR="00E90C1D" w:rsidRPr="00694528" w:rsidRDefault="00086061" w:rsidP="001225AD">
            <w:pPr>
              <w:spacing w:line="36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msy</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base</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msy</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base</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base</m:t>
                        </m:r>
                      </m:sub>
                    </m:sSub>
                  </m:den>
                </m:f>
                <m:r>
                  <w:rPr>
                    <w:rFonts w:ascii="Cambria Math" w:eastAsiaTheme="minorEastAsia" w:hAnsi="Cambria Math"/>
                  </w:rPr>
                  <m:t>)</m:t>
                </m:r>
              </m:oMath>
            </m:oMathPara>
          </w:p>
        </w:tc>
        <w:tc>
          <w:tcPr>
            <w:tcW w:w="1440" w:type="dxa"/>
            <w:vAlign w:val="center"/>
          </w:tcPr>
          <w:p w14:paraId="138AE59C" w14:textId="77777777" w:rsidR="00E90C1D" w:rsidRPr="00694528" w:rsidRDefault="00E90C1D" w:rsidP="001225AD">
            <w:pPr>
              <w:spacing w:line="360" w:lineRule="auto"/>
              <w:jc w:val="center"/>
              <w:rPr>
                <w:rFonts w:eastAsiaTheme="minorEastAsia"/>
              </w:rPr>
            </w:pPr>
            <w:r w:rsidRPr="00694528">
              <w:rPr>
                <w:rFonts w:eastAsiaTheme="minorEastAsia"/>
              </w:rPr>
              <w:t>(2)</w:t>
            </w:r>
          </w:p>
        </w:tc>
      </w:tr>
    </w:tbl>
    <w:p w14:paraId="0FB4DAF2" w14:textId="77777777" w:rsidR="00E90C1D" w:rsidRPr="00694528" w:rsidRDefault="00E90C1D" w:rsidP="00E90C1D">
      <w:pPr>
        <w:spacing w:line="360" w:lineRule="auto"/>
        <w:rPr>
          <w:rFonts w:eastAsiaTheme="minorEastAsia"/>
        </w:rPr>
      </w:pPr>
      <w:r w:rsidRPr="00694528">
        <w:rPr>
          <w:rFonts w:eastAsiaTheme="minorEastAsia"/>
        </w:rPr>
        <w:t xml:space="preserve"> Additionally, because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msy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base</m:t>
            </m:r>
          </m:sub>
        </m:sSub>
      </m:oMath>
      <w:r w:rsidRPr="00694528">
        <w:rPr>
          <w:rFonts w:eastAsiaTheme="minorEastAsia"/>
        </w:rPr>
        <w:t xml:space="preserve"> is used at the level of the LME, the yields and stock biomasses in eq. (2) reflect the sum of these values across an LME for stocks included in the RH-cMSY analysis.</w:t>
      </w:r>
    </w:p>
    <w:p w14:paraId="7B0B2C09" w14:textId="77777777" w:rsidR="000B3101" w:rsidRPr="00694528" w:rsidRDefault="000B3101" w:rsidP="00E90C1D"/>
    <w:p w14:paraId="6C09CFDC" w14:textId="53E7B4AD" w:rsidR="00E90C1D" w:rsidRPr="00694528" w:rsidRDefault="00E90C1D" w:rsidP="00E90C1D">
      <w:r w:rsidRPr="00694528">
        <w:t>References</w:t>
      </w:r>
    </w:p>
    <w:p w14:paraId="1B74832D" w14:textId="15ADB202" w:rsidR="00A41BE0" w:rsidRPr="00694528" w:rsidRDefault="00E90C1D" w:rsidP="00A41BE0">
      <w:pPr>
        <w:widowControl w:val="0"/>
        <w:autoSpaceDE w:val="0"/>
        <w:autoSpaceDN w:val="0"/>
        <w:adjustRightInd w:val="0"/>
        <w:spacing w:line="240" w:lineRule="auto"/>
        <w:ind w:left="640" w:hanging="640"/>
        <w:rPr>
          <w:rFonts w:ascii="Calibri" w:hAnsi="Calibri" w:cs="Calibri"/>
          <w:noProof/>
          <w:szCs w:val="24"/>
        </w:rPr>
      </w:pPr>
      <w:r w:rsidRPr="00694528">
        <w:fldChar w:fldCharType="begin" w:fldLock="1"/>
      </w:r>
      <w:r w:rsidRPr="00694528">
        <w:instrText xml:space="preserve">ADDIN Mendeley Bibliography CSL_BIBLIOGRAPHY </w:instrText>
      </w:r>
      <w:r w:rsidRPr="00694528">
        <w:fldChar w:fldCharType="separate"/>
      </w:r>
      <w:r w:rsidR="00A41BE0" w:rsidRPr="00694528">
        <w:rPr>
          <w:rFonts w:ascii="Calibri" w:hAnsi="Calibri" w:cs="Calibri"/>
          <w:noProof/>
          <w:szCs w:val="24"/>
        </w:rPr>
        <w:t>1.</w:t>
      </w:r>
      <w:r w:rsidR="00A41BE0" w:rsidRPr="00694528">
        <w:rPr>
          <w:rFonts w:ascii="Calibri" w:hAnsi="Calibri" w:cs="Calibri"/>
          <w:noProof/>
          <w:szCs w:val="24"/>
        </w:rPr>
        <w:tab/>
        <w:t xml:space="preserve">FAO. </w:t>
      </w:r>
      <w:r w:rsidR="00A41BE0" w:rsidRPr="00694528">
        <w:rPr>
          <w:rFonts w:ascii="Calibri" w:hAnsi="Calibri" w:cs="Calibri"/>
          <w:i/>
          <w:iCs/>
          <w:noProof/>
          <w:szCs w:val="24"/>
        </w:rPr>
        <w:t>The state of world fisheries and agriculture 2018 - meeting the sustainable development goals</w:t>
      </w:r>
      <w:r w:rsidR="00A41BE0" w:rsidRPr="00694528">
        <w:rPr>
          <w:rFonts w:ascii="Calibri" w:hAnsi="Calibri" w:cs="Calibri"/>
          <w:noProof/>
          <w:szCs w:val="24"/>
        </w:rPr>
        <w:t>. (2018).</w:t>
      </w:r>
    </w:p>
    <w:p w14:paraId="5FD90E5E"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w:t>
      </w:r>
      <w:r w:rsidRPr="00694528">
        <w:rPr>
          <w:rFonts w:ascii="Calibri" w:hAnsi="Calibri" w:cs="Calibri"/>
          <w:noProof/>
          <w:szCs w:val="24"/>
        </w:rPr>
        <w:tab/>
        <w:t xml:space="preserve">Alexandratos, N. &amp; Bruinsma, J. </w:t>
      </w:r>
      <w:r w:rsidRPr="00694528">
        <w:rPr>
          <w:rFonts w:ascii="Calibri" w:hAnsi="Calibri" w:cs="Calibri"/>
          <w:i/>
          <w:iCs/>
          <w:noProof/>
          <w:szCs w:val="24"/>
        </w:rPr>
        <w:t>World agriculture towards 2030/2050: the 2012 revision</w:t>
      </w:r>
      <w:r w:rsidRPr="00694528">
        <w:rPr>
          <w:rFonts w:ascii="Calibri" w:hAnsi="Calibri" w:cs="Calibri"/>
          <w:noProof/>
          <w:szCs w:val="24"/>
        </w:rPr>
        <w:t xml:space="preserve">. </w:t>
      </w:r>
      <w:r w:rsidRPr="00694528">
        <w:rPr>
          <w:rFonts w:ascii="Calibri" w:hAnsi="Calibri" w:cs="Calibri"/>
          <w:i/>
          <w:iCs/>
          <w:noProof/>
          <w:szCs w:val="24"/>
        </w:rPr>
        <w:t>ESA Working paper No. 12-03</w:t>
      </w:r>
      <w:r w:rsidRPr="00694528">
        <w:rPr>
          <w:rFonts w:ascii="Calibri" w:hAnsi="Calibri" w:cs="Calibri"/>
          <w:noProof/>
          <w:szCs w:val="24"/>
        </w:rPr>
        <w:t xml:space="preserve"> (2012). doi:10.1002/jso.2930300113</w:t>
      </w:r>
    </w:p>
    <w:p w14:paraId="25090EC2"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w:t>
      </w:r>
      <w:r w:rsidRPr="00694528">
        <w:rPr>
          <w:rFonts w:ascii="Calibri" w:hAnsi="Calibri" w:cs="Calibri"/>
          <w:noProof/>
          <w:szCs w:val="24"/>
        </w:rPr>
        <w:tab/>
        <w:t xml:space="preserve">Hilborn, R. &amp; Costello, C. The potential for blue growth in marine fish yield , profit and abundance of fish in the ocean. </w:t>
      </w:r>
      <w:r w:rsidRPr="00694528">
        <w:rPr>
          <w:rFonts w:ascii="Calibri" w:hAnsi="Calibri" w:cs="Calibri"/>
          <w:i/>
          <w:iCs/>
          <w:noProof/>
          <w:szCs w:val="24"/>
        </w:rPr>
        <w:t>Mar. Policy</w:t>
      </w:r>
      <w:r w:rsidRPr="00694528">
        <w:rPr>
          <w:rFonts w:ascii="Calibri" w:hAnsi="Calibri" w:cs="Calibri"/>
          <w:noProof/>
          <w:szCs w:val="24"/>
        </w:rPr>
        <w:t xml:space="preserve"> </w:t>
      </w:r>
      <w:r w:rsidRPr="00694528">
        <w:rPr>
          <w:rFonts w:ascii="Calibri" w:hAnsi="Calibri" w:cs="Calibri"/>
          <w:b/>
          <w:bCs/>
          <w:noProof/>
          <w:szCs w:val="24"/>
        </w:rPr>
        <w:t>87</w:t>
      </w:r>
      <w:r w:rsidRPr="00694528">
        <w:rPr>
          <w:rFonts w:ascii="Calibri" w:hAnsi="Calibri" w:cs="Calibri"/>
          <w:noProof/>
          <w:szCs w:val="24"/>
        </w:rPr>
        <w:t>, 350–355 (2018).</w:t>
      </w:r>
    </w:p>
    <w:p w14:paraId="6787DD73"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4.</w:t>
      </w:r>
      <w:r w:rsidRPr="00694528">
        <w:rPr>
          <w:rFonts w:ascii="Calibri" w:hAnsi="Calibri" w:cs="Calibri"/>
          <w:noProof/>
          <w:szCs w:val="24"/>
        </w:rPr>
        <w:tab/>
        <w:t xml:space="preserve">Hilborn, R., Banobi, J., Hall, S. J., Pucylowski, T. &amp; Walsworth, T. E. The environmental cost of animal source foods. </w:t>
      </w:r>
      <w:r w:rsidRPr="00694528">
        <w:rPr>
          <w:rFonts w:ascii="Calibri" w:hAnsi="Calibri" w:cs="Calibri"/>
          <w:i/>
          <w:iCs/>
          <w:noProof/>
          <w:szCs w:val="24"/>
        </w:rPr>
        <w:t>Front. Ecol. Environ.</w:t>
      </w:r>
      <w:r w:rsidRPr="00694528">
        <w:rPr>
          <w:rFonts w:ascii="Calibri" w:hAnsi="Calibri" w:cs="Calibri"/>
          <w:noProof/>
          <w:szCs w:val="24"/>
        </w:rPr>
        <w:t xml:space="preserve"> </w:t>
      </w:r>
      <w:r w:rsidRPr="00694528">
        <w:rPr>
          <w:rFonts w:ascii="Calibri" w:hAnsi="Calibri" w:cs="Calibri"/>
          <w:b/>
          <w:bCs/>
          <w:noProof/>
          <w:szCs w:val="24"/>
        </w:rPr>
        <w:t>16</w:t>
      </w:r>
      <w:r w:rsidRPr="00694528">
        <w:rPr>
          <w:rFonts w:ascii="Calibri" w:hAnsi="Calibri" w:cs="Calibri"/>
          <w:noProof/>
          <w:szCs w:val="24"/>
        </w:rPr>
        <w:t>, 329–335 (2018).</w:t>
      </w:r>
    </w:p>
    <w:p w14:paraId="62476EB9"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5.</w:t>
      </w:r>
      <w:r w:rsidRPr="00694528">
        <w:rPr>
          <w:rFonts w:ascii="Calibri" w:hAnsi="Calibri" w:cs="Calibri"/>
          <w:noProof/>
          <w:szCs w:val="24"/>
        </w:rPr>
        <w:tab/>
        <w:t xml:space="preserve">Newbold, T. </w:t>
      </w:r>
      <w:r w:rsidRPr="00694528">
        <w:rPr>
          <w:rFonts w:ascii="Calibri" w:hAnsi="Calibri" w:cs="Calibri"/>
          <w:i/>
          <w:iCs/>
          <w:noProof/>
          <w:szCs w:val="24"/>
        </w:rPr>
        <w:t>et al.</w:t>
      </w:r>
      <w:r w:rsidRPr="00694528">
        <w:rPr>
          <w:rFonts w:ascii="Calibri" w:hAnsi="Calibri" w:cs="Calibri"/>
          <w:noProof/>
          <w:szCs w:val="24"/>
        </w:rPr>
        <w:t xml:space="preserve"> Global effects of land use on local terrestrial biodiversity. </w:t>
      </w:r>
      <w:r w:rsidRPr="00694528">
        <w:rPr>
          <w:rFonts w:ascii="Calibri" w:hAnsi="Calibri" w:cs="Calibri"/>
          <w:i/>
          <w:iCs/>
          <w:noProof/>
          <w:szCs w:val="24"/>
        </w:rPr>
        <w:t>Nature</w:t>
      </w:r>
      <w:r w:rsidRPr="00694528">
        <w:rPr>
          <w:rFonts w:ascii="Calibri" w:hAnsi="Calibri" w:cs="Calibri"/>
          <w:noProof/>
          <w:szCs w:val="24"/>
        </w:rPr>
        <w:t xml:space="preserve"> </w:t>
      </w:r>
      <w:r w:rsidRPr="00694528">
        <w:rPr>
          <w:rFonts w:ascii="Calibri" w:hAnsi="Calibri" w:cs="Calibri"/>
          <w:b/>
          <w:bCs/>
          <w:noProof/>
          <w:szCs w:val="24"/>
        </w:rPr>
        <w:t>520</w:t>
      </w:r>
      <w:r w:rsidRPr="00694528">
        <w:rPr>
          <w:rFonts w:ascii="Calibri" w:hAnsi="Calibri" w:cs="Calibri"/>
          <w:noProof/>
          <w:szCs w:val="24"/>
        </w:rPr>
        <w:t>, 45–50 (2015).</w:t>
      </w:r>
    </w:p>
    <w:p w14:paraId="696FA943"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6.</w:t>
      </w:r>
      <w:r w:rsidRPr="00694528">
        <w:rPr>
          <w:rFonts w:ascii="Calibri" w:hAnsi="Calibri" w:cs="Calibri"/>
          <w:noProof/>
          <w:szCs w:val="24"/>
        </w:rPr>
        <w:tab/>
        <w:t>Pauly, D. &amp; Zeller, D. Sea Around Us Concepts, Design and Data. (2015). Available at: seaaroundus.org. (Accessed: 15th September 2019)</w:t>
      </w:r>
    </w:p>
    <w:p w14:paraId="7BBD6B6B"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7.</w:t>
      </w:r>
      <w:r w:rsidRPr="00694528">
        <w:rPr>
          <w:rFonts w:ascii="Calibri" w:hAnsi="Calibri" w:cs="Calibri"/>
          <w:noProof/>
          <w:szCs w:val="24"/>
        </w:rPr>
        <w:tab/>
        <w:t xml:space="preserve">Watling, L. &amp; Norse, E. A. Disturbance of the seabed by mobile fishing gear: a comparison to forest clearcutting. </w:t>
      </w:r>
      <w:r w:rsidRPr="00694528">
        <w:rPr>
          <w:rFonts w:ascii="Calibri" w:hAnsi="Calibri" w:cs="Calibri"/>
          <w:i/>
          <w:iCs/>
          <w:noProof/>
          <w:szCs w:val="24"/>
        </w:rPr>
        <w:t>Conserv. Biol.</w:t>
      </w:r>
      <w:r w:rsidRPr="00694528">
        <w:rPr>
          <w:rFonts w:ascii="Calibri" w:hAnsi="Calibri" w:cs="Calibri"/>
          <w:noProof/>
          <w:szCs w:val="24"/>
        </w:rPr>
        <w:t xml:space="preserve"> </w:t>
      </w:r>
      <w:r w:rsidRPr="00694528">
        <w:rPr>
          <w:rFonts w:ascii="Calibri" w:hAnsi="Calibri" w:cs="Calibri"/>
          <w:b/>
          <w:bCs/>
          <w:noProof/>
          <w:szCs w:val="24"/>
        </w:rPr>
        <w:t>12</w:t>
      </w:r>
      <w:r w:rsidRPr="00694528">
        <w:rPr>
          <w:rFonts w:ascii="Calibri" w:hAnsi="Calibri" w:cs="Calibri"/>
          <w:noProof/>
          <w:szCs w:val="24"/>
        </w:rPr>
        <w:t>, 1180–1197 (1998).</w:t>
      </w:r>
    </w:p>
    <w:p w14:paraId="2CCEE048"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8.</w:t>
      </w:r>
      <w:r w:rsidRPr="00694528">
        <w:rPr>
          <w:rFonts w:ascii="Calibri" w:hAnsi="Calibri" w:cs="Calibri"/>
          <w:noProof/>
          <w:szCs w:val="24"/>
        </w:rPr>
        <w:tab/>
        <w:t xml:space="preserve">Pikitch, E. K. </w:t>
      </w:r>
      <w:r w:rsidRPr="00694528">
        <w:rPr>
          <w:rFonts w:ascii="Calibri" w:hAnsi="Calibri" w:cs="Calibri"/>
          <w:i/>
          <w:iCs/>
          <w:noProof/>
          <w:szCs w:val="24"/>
        </w:rPr>
        <w:t>et al.</w:t>
      </w:r>
      <w:r w:rsidRPr="00694528">
        <w:rPr>
          <w:rFonts w:ascii="Calibri" w:hAnsi="Calibri" w:cs="Calibri"/>
          <w:noProof/>
          <w:szCs w:val="24"/>
        </w:rPr>
        <w:t xml:space="preserve"> Ecosystem-based fishery management. </w:t>
      </w:r>
      <w:r w:rsidRPr="00694528">
        <w:rPr>
          <w:rFonts w:ascii="Calibri" w:hAnsi="Calibri" w:cs="Calibri"/>
          <w:i/>
          <w:iCs/>
          <w:noProof/>
          <w:szCs w:val="24"/>
        </w:rPr>
        <w:t>Science (80-. ).</w:t>
      </w:r>
      <w:r w:rsidRPr="00694528">
        <w:rPr>
          <w:rFonts w:ascii="Calibri" w:hAnsi="Calibri" w:cs="Calibri"/>
          <w:noProof/>
          <w:szCs w:val="24"/>
        </w:rPr>
        <w:t xml:space="preserve"> </w:t>
      </w:r>
      <w:r w:rsidRPr="00694528">
        <w:rPr>
          <w:rFonts w:ascii="Calibri" w:hAnsi="Calibri" w:cs="Calibri"/>
          <w:b/>
          <w:bCs/>
          <w:noProof/>
          <w:szCs w:val="24"/>
        </w:rPr>
        <w:t>305</w:t>
      </w:r>
      <w:r w:rsidRPr="00694528">
        <w:rPr>
          <w:rFonts w:ascii="Calibri" w:hAnsi="Calibri" w:cs="Calibri"/>
          <w:noProof/>
          <w:szCs w:val="24"/>
        </w:rPr>
        <w:t>, 346–347 (2004).</w:t>
      </w:r>
    </w:p>
    <w:p w14:paraId="177F001A"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lastRenderedPageBreak/>
        <w:t>9.</w:t>
      </w:r>
      <w:r w:rsidRPr="00694528">
        <w:rPr>
          <w:rFonts w:ascii="Calibri" w:hAnsi="Calibri" w:cs="Calibri"/>
          <w:noProof/>
          <w:szCs w:val="24"/>
        </w:rPr>
        <w:tab/>
        <w:t xml:space="preserve">Kroodsma, D. A. </w:t>
      </w:r>
      <w:r w:rsidRPr="00694528">
        <w:rPr>
          <w:rFonts w:ascii="Calibri" w:hAnsi="Calibri" w:cs="Calibri"/>
          <w:i/>
          <w:iCs/>
          <w:noProof/>
          <w:szCs w:val="24"/>
        </w:rPr>
        <w:t>et al.</w:t>
      </w:r>
      <w:r w:rsidRPr="00694528">
        <w:rPr>
          <w:rFonts w:ascii="Calibri" w:hAnsi="Calibri" w:cs="Calibri"/>
          <w:noProof/>
          <w:szCs w:val="24"/>
        </w:rPr>
        <w:t xml:space="preserve"> Tracking the global footprint of fisheries. </w:t>
      </w:r>
      <w:r w:rsidRPr="00694528">
        <w:rPr>
          <w:rFonts w:ascii="Calibri" w:hAnsi="Calibri" w:cs="Calibri"/>
          <w:i/>
          <w:iCs/>
          <w:noProof/>
          <w:szCs w:val="24"/>
        </w:rPr>
        <w:t>Science (80-. ).</w:t>
      </w:r>
      <w:r w:rsidRPr="00694528">
        <w:rPr>
          <w:rFonts w:ascii="Calibri" w:hAnsi="Calibri" w:cs="Calibri"/>
          <w:noProof/>
          <w:szCs w:val="24"/>
        </w:rPr>
        <w:t xml:space="preserve"> </w:t>
      </w:r>
      <w:r w:rsidRPr="00694528">
        <w:rPr>
          <w:rFonts w:ascii="Calibri" w:hAnsi="Calibri" w:cs="Calibri"/>
          <w:b/>
          <w:bCs/>
          <w:noProof/>
          <w:szCs w:val="24"/>
        </w:rPr>
        <w:t>359</w:t>
      </w:r>
      <w:r w:rsidRPr="00694528">
        <w:rPr>
          <w:rFonts w:ascii="Calibri" w:hAnsi="Calibri" w:cs="Calibri"/>
          <w:noProof/>
          <w:szCs w:val="24"/>
        </w:rPr>
        <w:t>, 904–908 (2018).</w:t>
      </w:r>
    </w:p>
    <w:p w14:paraId="7E33A608"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10.</w:t>
      </w:r>
      <w:r w:rsidRPr="00694528">
        <w:rPr>
          <w:rFonts w:ascii="Calibri" w:hAnsi="Calibri" w:cs="Calibri"/>
          <w:noProof/>
          <w:szCs w:val="24"/>
        </w:rPr>
        <w:tab/>
        <w:t xml:space="preserve">Rose, C. S., Gauvin, J. R. &amp; Hammond, C. F. Effective herding of flatfish by cables with minimal seafloor contact. </w:t>
      </w:r>
      <w:r w:rsidRPr="00694528">
        <w:rPr>
          <w:rFonts w:ascii="Calibri" w:hAnsi="Calibri" w:cs="Calibri"/>
          <w:i/>
          <w:iCs/>
          <w:noProof/>
          <w:szCs w:val="24"/>
        </w:rPr>
        <w:t>Fish. Bull.</w:t>
      </w:r>
      <w:r w:rsidRPr="00694528">
        <w:rPr>
          <w:rFonts w:ascii="Calibri" w:hAnsi="Calibri" w:cs="Calibri"/>
          <w:noProof/>
          <w:szCs w:val="24"/>
        </w:rPr>
        <w:t xml:space="preserve"> </w:t>
      </w:r>
      <w:r w:rsidRPr="00694528">
        <w:rPr>
          <w:rFonts w:ascii="Calibri" w:hAnsi="Calibri" w:cs="Calibri"/>
          <w:b/>
          <w:bCs/>
          <w:noProof/>
          <w:szCs w:val="24"/>
        </w:rPr>
        <w:t>108</w:t>
      </w:r>
      <w:r w:rsidRPr="00694528">
        <w:rPr>
          <w:rFonts w:ascii="Calibri" w:hAnsi="Calibri" w:cs="Calibri"/>
          <w:noProof/>
          <w:szCs w:val="24"/>
        </w:rPr>
        <w:t>, 136–144 (2010).</w:t>
      </w:r>
    </w:p>
    <w:p w14:paraId="1E7570C7"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11.</w:t>
      </w:r>
      <w:r w:rsidRPr="00694528">
        <w:rPr>
          <w:rFonts w:ascii="Calibri" w:hAnsi="Calibri" w:cs="Calibri"/>
          <w:noProof/>
          <w:szCs w:val="24"/>
        </w:rPr>
        <w:tab/>
        <w:t xml:space="preserve">Grabowski, J. H. </w:t>
      </w:r>
      <w:r w:rsidRPr="00694528">
        <w:rPr>
          <w:rFonts w:ascii="Calibri" w:hAnsi="Calibri" w:cs="Calibri"/>
          <w:i/>
          <w:iCs/>
          <w:noProof/>
          <w:szCs w:val="24"/>
        </w:rPr>
        <w:t>et al.</w:t>
      </w:r>
      <w:r w:rsidRPr="00694528">
        <w:rPr>
          <w:rFonts w:ascii="Calibri" w:hAnsi="Calibri" w:cs="Calibri"/>
          <w:noProof/>
          <w:szCs w:val="24"/>
        </w:rPr>
        <w:t xml:space="preserve"> Assessing the vulnerability of marine benthos to fishing gear impacts. </w:t>
      </w:r>
      <w:r w:rsidRPr="00694528">
        <w:rPr>
          <w:rFonts w:ascii="Calibri" w:hAnsi="Calibri" w:cs="Calibri"/>
          <w:i/>
          <w:iCs/>
          <w:noProof/>
          <w:szCs w:val="24"/>
        </w:rPr>
        <w:t>Rev. Fish. Sci. Aquac.</w:t>
      </w:r>
      <w:r w:rsidRPr="00694528">
        <w:rPr>
          <w:rFonts w:ascii="Calibri" w:hAnsi="Calibri" w:cs="Calibri"/>
          <w:noProof/>
          <w:szCs w:val="24"/>
        </w:rPr>
        <w:t xml:space="preserve"> </w:t>
      </w:r>
      <w:r w:rsidRPr="00694528">
        <w:rPr>
          <w:rFonts w:ascii="Calibri" w:hAnsi="Calibri" w:cs="Calibri"/>
          <w:b/>
          <w:bCs/>
          <w:noProof/>
          <w:szCs w:val="24"/>
        </w:rPr>
        <w:t>22</w:t>
      </w:r>
      <w:r w:rsidRPr="00694528">
        <w:rPr>
          <w:rFonts w:ascii="Calibri" w:hAnsi="Calibri" w:cs="Calibri"/>
          <w:noProof/>
          <w:szCs w:val="24"/>
        </w:rPr>
        <w:t>, 142–155 (2014).</w:t>
      </w:r>
    </w:p>
    <w:p w14:paraId="1A743D1D"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12.</w:t>
      </w:r>
      <w:r w:rsidRPr="00694528">
        <w:rPr>
          <w:rFonts w:ascii="Calibri" w:hAnsi="Calibri" w:cs="Calibri"/>
          <w:noProof/>
          <w:szCs w:val="24"/>
        </w:rPr>
        <w:tab/>
        <w:t xml:space="preserve">Smeltz, T. S., Harris, B. P., Olson, J. &amp; Sethi, S. A. A seascape scale habitat model to support management of fishing impacts on benthic ecosystems. </w:t>
      </w:r>
      <w:r w:rsidRPr="00694528">
        <w:rPr>
          <w:rFonts w:ascii="Calibri" w:hAnsi="Calibri" w:cs="Calibri"/>
          <w:i/>
          <w:iCs/>
          <w:noProof/>
          <w:szCs w:val="24"/>
        </w:rPr>
        <w:t>Can. J. Fish. Aquat. Sci.</w:t>
      </w:r>
      <w:r w:rsidRPr="00694528">
        <w:rPr>
          <w:rFonts w:ascii="Calibri" w:hAnsi="Calibri" w:cs="Calibri"/>
          <w:noProof/>
          <w:szCs w:val="24"/>
        </w:rPr>
        <w:t xml:space="preserve"> (2019).</w:t>
      </w:r>
    </w:p>
    <w:p w14:paraId="78594B90"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13.</w:t>
      </w:r>
      <w:r w:rsidRPr="00694528">
        <w:rPr>
          <w:rFonts w:ascii="Calibri" w:hAnsi="Calibri" w:cs="Calibri"/>
          <w:noProof/>
          <w:szCs w:val="24"/>
        </w:rPr>
        <w:tab/>
      </w:r>
      <w:r w:rsidRPr="00694528">
        <w:rPr>
          <w:rFonts w:ascii="Calibri" w:hAnsi="Calibri" w:cs="Calibri"/>
          <w:i/>
          <w:iCs/>
          <w:noProof/>
          <w:szCs w:val="24"/>
        </w:rPr>
        <w:t>Magnuson- Stevens Act Provisions; Essential Fish Habitat (EFH). 50 CFR part 600. U.S. Federal Register, vol.67</w:t>
      </w:r>
      <w:r w:rsidRPr="00694528">
        <w:rPr>
          <w:rFonts w:ascii="Calibri" w:hAnsi="Calibri" w:cs="Calibri"/>
          <w:noProof/>
          <w:szCs w:val="24"/>
        </w:rPr>
        <w:t>. 2343–2383 (2002).</w:t>
      </w:r>
    </w:p>
    <w:p w14:paraId="14B4BED6"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14.</w:t>
      </w:r>
      <w:r w:rsidRPr="00694528">
        <w:rPr>
          <w:rFonts w:ascii="Calibri" w:hAnsi="Calibri" w:cs="Calibri"/>
          <w:noProof/>
          <w:szCs w:val="24"/>
        </w:rPr>
        <w:tab/>
      </w:r>
      <w:r w:rsidRPr="00694528">
        <w:rPr>
          <w:rFonts w:ascii="Calibri" w:hAnsi="Calibri" w:cs="Calibri"/>
          <w:i/>
          <w:iCs/>
          <w:noProof/>
          <w:szCs w:val="24"/>
        </w:rPr>
        <w:t>Directive 2008/56/EC of the European Parliament and of the Council of 17 June 2008 establishing a framework for community action in the field of marine environmental policy (Marine Strategy Framework Directive)</w:t>
      </w:r>
      <w:r w:rsidRPr="00694528">
        <w:rPr>
          <w:rFonts w:ascii="Calibri" w:hAnsi="Calibri" w:cs="Calibri"/>
          <w:noProof/>
          <w:szCs w:val="24"/>
        </w:rPr>
        <w:t>. (2008).</w:t>
      </w:r>
    </w:p>
    <w:p w14:paraId="7509E464"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15.</w:t>
      </w:r>
      <w:r w:rsidRPr="00694528">
        <w:rPr>
          <w:rFonts w:ascii="Calibri" w:hAnsi="Calibri" w:cs="Calibri"/>
          <w:noProof/>
          <w:szCs w:val="24"/>
        </w:rPr>
        <w:tab/>
        <w:t xml:space="preserve">Edgar, G. J. </w:t>
      </w:r>
      <w:r w:rsidRPr="00694528">
        <w:rPr>
          <w:rFonts w:ascii="Calibri" w:hAnsi="Calibri" w:cs="Calibri"/>
          <w:i/>
          <w:iCs/>
          <w:noProof/>
          <w:szCs w:val="24"/>
        </w:rPr>
        <w:t>et al.</w:t>
      </w:r>
      <w:r w:rsidRPr="00694528">
        <w:rPr>
          <w:rFonts w:ascii="Calibri" w:hAnsi="Calibri" w:cs="Calibri"/>
          <w:noProof/>
          <w:szCs w:val="24"/>
        </w:rPr>
        <w:t xml:space="preserve"> Global conservation outcomes depend on marine protected areas with five key features. </w:t>
      </w:r>
      <w:r w:rsidRPr="00694528">
        <w:rPr>
          <w:rFonts w:ascii="Calibri" w:hAnsi="Calibri" w:cs="Calibri"/>
          <w:i/>
          <w:iCs/>
          <w:noProof/>
          <w:szCs w:val="24"/>
        </w:rPr>
        <w:t>Nature</w:t>
      </w:r>
      <w:r w:rsidRPr="00694528">
        <w:rPr>
          <w:rFonts w:ascii="Calibri" w:hAnsi="Calibri" w:cs="Calibri"/>
          <w:noProof/>
          <w:szCs w:val="24"/>
        </w:rPr>
        <w:t xml:space="preserve"> </w:t>
      </w:r>
      <w:r w:rsidRPr="00694528">
        <w:rPr>
          <w:rFonts w:ascii="Calibri" w:hAnsi="Calibri" w:cs="Calibri"/>
          <w:b/>
          <w:bCs/>
          <w:noProof/>
          <w:szCs w:val="24"/>
        </w:rPr>
        <w:t>506</w:t>
      </w:r>
      <w:r w:rsidRPr="00694528">
        <w:rPr>
          <w:rFonts w:ascii="Calibri" w:hAnsi="Calibri" w:cs="Calibri"/>
          <w:noProof/>
          <w:szCs w:val="24"/>
        </w:rPr>
        <w:t>, 216–20 (2014).</w:t>
      </w:r>
    </w:p>
    <w:p w14:paraId="178BC99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16.</w:t>
      </w:r>
      <w:r w:rsidRPr="00694528">
        <w:rPr>
          <w:rFonts w:ascii="Calibri" w:hAnsi="Calibri" w:cs="Calibri"/>
          <w:noProof/>
          <w:szCs w:val="24"/>
        </w:rPr>
        <w:tab/>
        <w:t xml:space="preserve">Lester, S. E. </w:t>
      </w:r>
      <w:r w:rsidRPr="00694528">
        <w:rPr>
          <w:rFonts w:ascii="Calibri" w:hAnsi="Calibri" w:cs="Calibri"/>
          <w:i/>
          <w:iCs/>
          <w:noProof/>
          <w:szCs w:val="24"/>
        </w:rPr>
        <w:t>et al.</w:t>
      </w:r>
      <w:r w:rsidRPr="00694528">
        <w:rPr>
          <w:rFonts w:ascii="Calibri" w:hAnsi="Calibri" w:cs="Calibri"/>
          <w:noProof/>
          <w:szCs w:val="24"/>
        </w:rPr>
        <w:t xml:space="preserve"> Biological effects within no-take marine reserves: A global synthesis. </w:t>
      </w:r>
      <w:r w:rsidRPr="00694528">
        <w:rPr>
          <w:rFonts w:ascii="Calibri" w:hAnsi="Calibri" w:cs="Calibri"/>
          <w:i/>
          <w:iCs/>
          <w:noProof/>
          <w:szCs w:val="24"/>
        </w:rPr>
        <w:t>Mar. Ecol. Prog. Ser.</w:t>
      </w:r>
      <w:r w:rsidRPr="00694528">
        <w:rPr>
          <w:rFonts w:ascii="Calibri" w:hAnsi="Calibri" w:cs="Calibri"/>
          <w:noProof/>
          <w:szCs w:val="24"/>
        </w:rPr>
        <w:t xml:space="preserve"> </w:t>
      </w:r>
      <w:r w:rsidRPr="00694528">
        <w:rPr>
          <w:rFonts w:ascii="Calibri" w:hAnsi="Calibri" w:cs="Calibri"/>
          <w:b/>
          <w:bCs/>
          <w:noProof/>
          <w:szCs w:val="24"/>
        </w:rPr>
        <w:t>384</w:t>
      </w:r>
      <w:r w:rsidRPr="00694528">
        <w:rPr>
          <w:rFonts w:ascii="Calibri" w:hAnsi="Calibri" w:cs="Calibri"/>
          <w:noProof/>
          <w:szCs w:val="24"/>
        </w:rPr>
        <w:t>, 33–46 (2009).</w:t>
      </w:r>
    </w:p>
    <w:p w14:paraId="68C06F4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17.</w:t>
      </w:r>
      <w:r w:rsidRPr="00694528">
        <w:rPr>
          <w:rFonts w:ascii="Calibri" w:hAnsi="Calibri" w:cs="Calibri"/>
          <w:noProof/>
          <w:szCs w:val="24"/>
        </w:rPr>
        <w:tab/>
        <w:t xml:space="preserve">Greenstreet, S. P. R., Fraser, H. M. &amp; Piet, G. J. Using MPAs to address regional-scale ecological objectives in the North Sea: Modelling the effects of fishing effort displacement. </w:t>
      </w:r>
      <w:r w:rsidRPr="00694528">
        <w:rPr>
          <w:rFonts w:ascii="Calibri" w:hAnsi="Calibri" w:cs="Calibri"/>
          <w:i/>
          <w:iCs/>
          <w:noProof/>
          <w:szCs w:val="24"/>
        </w:rPr>
        <w:t>ICES J. Mar. Sci.</w:t>
      </w:r>
      <w:r w:rsidRPr="00694528">
        <w:rPr>
          <w:rFonts w:ascii="Calibri" w:hAnsi="Calibri" w:cs="Calibri"/>
          <w:noProof/>
          <w:szCs w:val="24"/>
        </w:rPr>
        <w:t xml:space="preserve"> </w:t>
      </w:r>
      <w:r w:rsidRPr="00694528">
        <w:rPr>
          <w:rFonts w:ascii="Calibri" w:hAnsi="Calibri" w:cs="Calibri"/>
          <w:b/>
          <w:bCs/>
          <w:noProof/>
          <w:szCs w:val="24"/>
        </w:rPr>
        <w:t>66</w:t>
      </w:r>
      <w:r w:rsidRPr="00694528">
        <w:rPr>
          <w:rFonts w:ascii="Calibri" w:hAnsi="Calibri" w:cs="Calibri"/>
          <w:noProof/>
          <w:szCs w:val="24"/>
        </w:rPr>
        <w:t>, 90–100 (2009).</w:t>
      </w:r>
    </w:p>
    <w:p w14:paraId="3978F79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18.</w:t>
      </w:r>
      <w:r w:rsidRPr="00694528">
        <w:rPr>
          <w:rFonts w:ascii="Calibri" w:hAnsi="Calibri" w:cs="Calibri"/>
          <w:noProof/>
          <w:szCs w:val="24"/>
        </w:rPr>
        <w:tab/>
        <w:t xml:space="preserve">Torry Research Station Aberdeen (UK). Yield and nutritional value of the commercially more important fish species. </w:t>
      </w:r>
      <w:r w:rsidRPr="00694528">
        <w:rPr>
          <w:rFonts w:ascii="Calibri" w:hAnsi="Calibri" w:cs="Calibri"/>
          <w:i/>
          <w:iCs/>
          <w:noProof/>
          <w:szCs w:val="24"/>
        </w:rPr>
        <w:t>FAO Fisheries Technical Paper. No. 309</w:t>
      </w:r>
      <w:r w:rsidRPr="00694528">
        <w:rPr>
          <w:rFonts w:ascii="Calibri" w:hAnsi="Calibri" w:cs="Calibri"/>
          <w:noProof/>
          <w:szCs w:val="24"/>
        </w:rPr>
        <w:t xml:space="preserve"> 187 (1989).</w:t>
      </w:r>
    </w:p>
    <w:p w14:paraId="70BE3F2E"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19.</w:t>
      </w:r>
      <w:r w:rsidRPr="00694528">
        <w:rPr>
          <w:rFonts w:ascii="Calibri" w:hAnsi="Calibri" w:cs="Calibri"/>
          <w:noProof/>
          <w:szCs w:val="24"/>
        </w:rPr>
        <w:tab/>
        <w:t xml:space="preserve">Herrero, M. </w:t>
      </w:r>
      <w:r w:rsidRPr="00694528">
        <w:rPr>
          <w:rFonts w:ascii="Calibri" w:hAnsi="Calibri" w:cs="Calibri"/>
          <w:i/>
          <w:iCs/>
          <w:noProof/>
          <w:szCs w:val="24"/>
        </w:rPr>
        <w:t>et al.</w:t>
      </w:r>
      <w:r w:rsidRPr="00694528">
        <w:rPr>
          <w:rFonts w:ascii="Calibri" w:hAnsi="Calibri" w:cs="Calibri"/>
          <w:noProof/>
          <w:szCs w:val="24"/>
        </w:rPr>
        <w:t xml:space="preserve"> Livestock and the Environment: What Have We Learned in the Past Decade? </w:t>
      </w:r>
      <w:r w:rsidRPr="00694528">
        <w:rPr>
          <w:rFonts w:ascii="Calibri" w:hAnsi="Calibri" w:cs="Calibri"/>
          <w:i/>
          <w:iCs/>
          <w:noProof/>
          <w:szCs w:val="24"/>
        </w:rPr>
        <w:t>Ssrn</w:t>
      </w:r>
      <w:r w:rsidRPr="00694528">
        <w:rPr>
          <w:rFonts w:ascii="Calibri" w:hAnsi="Calibri" w:cs="Calibri"/>
          <w:noProof/>
          <w:szCs w:val="24"/>
        </w:rPr>
        <w:t xml:space="preserve"> (2015). doi:10.1146/annurev-environ-031113-093503</w:t>
      </w:r>
    </w:p>
    <w:p w14:paraId="4D8AA8D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20.</w:t>
      </w:r>
      <w:r w:rsidRPr="00694528">
        <w:rPr>
          <w:rFonts w:ascii="Calibri" w:hAnsi="Calibri" w:cs="Calibri"/>
          <w:noProof/>
          <w:szCs w:val="24"/>
        </w:rPr>
        <w:tab/>
        <w:t xml:space="preserve">United Nations Department of Economic and Social Affairs Population Division. </w:t>
      </w:r>
      <w:r w:rsidRPr="00694528">
        <w:rPr>
          <w:rFonts w:ascii="Calibri" w:hAnsi="Calibri" w:cs="Calibri"/>
          <w:i/>
          <w:iCs/>
          <w:noProof/>
          <w:szCs w:val="24"/>
        </w:rPr>
        <w:t>World population prospects 2019</w:t>
      </w:r>
      <w:r w:rsidRPr="00694528">
        <w:rPr>
          <w:rFonts w:ascii="Calibri" w:hAnsi="Calibri" w:cs="Calibri"/>
          <w:noProof/>
          <w:szCs w:val="24"/>
        </w:rPr>
        <w:t xml:space="preserve">. </w:t>
      </w:r>
      <w:r w:rsidRPr="00694528">
        <w:rPr>
          <w:rFonts w:ascii="Calibri" w:hAnsi="Calibri" w:cs="Calibri"/>
          <w:i/>
          <w:iCs/>
          <w:noProof/>
          <w:szCs w:val="24"/>
        </w:rPr>
        <w:t>Department of Economic and Social Affairs. World Population Prospects 2019.</w:t>
      </w:r>
      <w:r w:rsidRPr="00694528">
        <w:rPr>
          <w:rFonts w:ascii="Calibri" w:hAnsi="Calibri" w:cs="Calibri"/>
          <w:noProof/>
          <w:szCs w:val="24"/>
        </w:rPr>
        <w:t xml:space="preserve"> (2019).</w:t>
      </w:r>
    </w:p>
    <w:p w14:paraId="5B7B4359"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21.</w:t>
      </w:r>
      <w:r w:rsidRPr="00694528">
        <w:rPr>
          <w:rFonts w:ascii="Calibri" w:hAnsi="Calibri" w:cs="Calibri"/>
          <w:noProof/>
          <w:szCs w:val="24"/>
        </w:rPr>
        <w:tab/>
        <w:t xml:space="preserve">Halpern, B. S. </w:t>
      </w:r>
      <w:r w:rsidRPr="00694528">
        <w:rPr>
          <w:rFonts w:ascii="Calibri" w:hAnsi="Calibri" w:cs="Calibri"/>
          <w:i/>
          <w:iCs/>
          <w:noProof/>
          <w:szCs w:val="24"/>
        </w:rPr>
        <w:t>et al.</w:t>
      </w:r>
      <w:r w:rsidRPr="00694528">
        <w:rPr>
          <w:rFonts w:ascii="Calibri" w:hAnsi="Calibri" w:cs="Calibri"/>
          <w:noProof/>
          <w:szCs w:val="24"/>
        </w:rPr>
        <w:t xml:space="preserve"> Putting all foods on the same table: Achieving sustainable food systems requires full accounting. </w:t>
      </w:r>
      <w:r w:rsidRPr="00694528">
        <w:rPr>
          <w:rFonts w:ascii="Calibri" w:hAnsi="Calibri" w:cs="Calibri"/>
          <w:i/>
          <w:iCs/>
          <w:noProof/>
          <w:szCs w:val="24"/>
        </w:rPr>
        <w:t>Proc. Natl. Acad. Sci. U. S. A.</w:t>
      </w:r>
      <w:r w:rsidRPr="00694528">
        <w:rPr>
          <w:rFonts w:ascii="Calibri" w:hAnsi="Calibri" w:cs="Calibri"/>
          <w:noProof/>
          <w:szCs w:val="24"/>
        </w:rPr>
        <w:t xml:space="preserve"> </w:t>
      </w:r>
      <w:r w:rsidRPr="00694528">
        <w:rPr>
          <w:rFonts w:ascii="Calibri" w:hAnsi="Calibri" w:cs="Calibri"/>
          <w:b/>
          <w:bCs/>
          <w:noProof/>
          <w:szCs w:val="24"/>
        </w:rPr>
        <w:t>116</w:t>
      </w:r>
      <w:r w:rsidRPr="00694528">
        <w:rPr>
          <w:rFonts w:ascii="Calibri" w:hAnsi="Calibri" w:cs="Calibri"/>
          <w:noProof/>
          <w:szCs w:val="24"/>
        </w:rPr>
        <w:t>, 18152–18156 (2019).</w:t>
      </w:r>
    </w:p>
    <w:p w14:paraId="22D39CFA"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22.</w:t>
      </w:r>
      <w:r w:rsidRPr="00694528">
        <w:rPr>
          <w:rFonts w:ascii="Calibri" w:hAnsi="Calibri" w:cs="Calibri"/>
          <w:noProof/>
          <w:szCs w:val="24"/>
        </w:rPr>
        <w:tab/>
        <w:t xml:space="preserve">Costello, C., Cao, L. &amp; Gelcich, S. </w:t>
      </w:r>
      <w:r w:rsidRPr="00694528">
        <w:rPr>
          <w:rFonts w:ascii="Calibri" w:hAnsi="Calibri" w:cs="Calibri"/>
          <w:i/>
          <w:iCs/>
          <w:noProof/>
          <w:szCs w:val="24"/>
        </w:rPr>
        <w:t>The future of food from the sea</w:t>
      </w:r>
      <w:r w:rsidRPr="00694528">
        <w:rPr>
          <w:rFonts w:ascii="Calibri" w:hAnsi="Calibri" w:cs="Calibri"/>
          <w:noProof/>
          <w:szCs w:val="24"/>
        </w:rPr>
        <w:t>. (2019).</w:t>
      </w:r>
    </w:p>
    <w:p w14:paraId="2B39EF06"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23.</w:t>
      </w:r>
      <w:r w:rsidRPr="00694528">
        <w:rPr>
          <w:rFonts w:ascii="Calibri" w:hAnsi="Calibri" w:cs="Calibri"/>
          <w:noProof/>
          <w:szCs w:val="24"/>
        </w:rPr>
        <w:tab/>
        <w:t>Free, C. No Title.</w:t>
      </w:r>
    </w:p>
    <w:p w14:paraId="6893889A"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24.</w:t>
      </w:r>
      <w:r w:rsidRPr="00694528">
        <w:rPr>
          <w:rFonts w:ascii="Calibri" w:hAnsi="Calibri" w:cs="Calibri"/>
          <w:noProof/>
          <w:szCs w:val="24"/>
        </w:rPr>
        <w:tab/>
        <w:t xml:space="preserve">Smeltz, T. S., Harris, B., Olson, J. &amp; Sethi, S. A. A seascape scale habitat model to support management of fishing impacts on benthic ecosystems. </w:t>
      </w:r>
      <w:r w:rsidRPr="00694528">
        <w:rPr>
          <w:rFonts w:ascii="Calibri" w:hAnsi="Calibri" w:cs="Calibri"/>
          <w:i/>
          <w:iCs/>
          <w:noProof/>
          <w:szCs w:val="24"/>
        </w:rPr>
        <w:t>Can. J. Fish. Aquat. Sci.</w:t>
      </w:r>
      <w:r w:rsidRPr="00694528">
        <w:rPr>
          <w:rFonts w:ascii="Calibri" w:hAnsi="Calibri" w:cs="Calibri"/>
          <w:noProof/>
          <w:szCs w:val="24"/>
        </w:rPr>
        <w:t xml:space="preserve"> </w:t>
      </w:r>
      <w:r w:rsidRPr="00694528">
        <w:rPr>
          <w:rFonts w:ascii="Calibri" w:hAnsi="Calibri" w:cs="Calibri"/>
          <w:b/>
          <w:bCs/>
          <w:noProof/>
          <w:szCs w:val="24"/>
        </w:rPr>
        <w:t>9</w:t>
      </w:r>
      <w:r w:rsidRPr="00694528">
        <w:rPr>
          <w:rFonts w:ascii="Calibri" w:hAnsi="Calibri" w:cs="Calibri"/>
          <w:noProof/>
          <w:szCs w:val="24"/>
        </w:rPr>
        <w:t>, 1–9 (2019).</w:t>
      </w:r>
    </w:p>
    <w:p w14:paraId="7EEC6A76"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25.</w:t>
      </w:r>
      <w:r w:rsidRPr="00694528">
        <w:rPr>
          <w:rFonts w:ascii="Calibri" w:hAnsi="Calibri" w:cs="Calibri"/>
          <w:noProof/>
          <w:szCs w:val="24"/>
        </w:rPr>
        <w:tab/>
        <w:t xml:space="preserve">McHugh, M. J., Broadhurst, M. K., Sterling, D. J. &amp; Millar, R. B. Relative benthic disturbances of conventional and novel otter boards and ground gears. </w:t>
      </w:r>
      <w:r w:rsidRPr="00694528">
        <w:rPr>
          <w:rFonts w:ascii="Calibri" w:hAnsi="Calibri" w:cs="Calibri"/>
          <w:i/>
          <w:iCs/>
          <w:noProof/>
          <w:szCs w:val="24"/>
        </w:rPr>
        <w:t>Fish. Sci.</w:t>
      </w:r>
      <w:r w:rsidRPr="00694528">
        <w:rPr>
          <w:rFonts w:ascii="Calibri" w:hAnsi="Calibri" w:cs="Calibri"/>
          <w:noProof/>
          <w:szCs w:val="24"/>
        </w:rPr>
        <w:t xml:space="preserve"> (2019). doi:10.1007/s12562-019-01392-2</w:t>
      </w:r>
    </w:p>
    <w:p w14:paraId="4EBD2DFF"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26.</w:t>
      </w:r>
      <w:r w:rsidRPr="00694528">
        <w:rPr>
          <w:rFonts w:ascii="Calibri" w:hAnsi="Calibri" w:cs="Calibri"/>
          <w:noProof/>
          <w:szCs w:val="24"/>
        </w:rPr>
        <w:tab/>
        <w:t xml:space="preserve">He, P. &amp; Winger, P. D. Effect of Trawling on the Seabed and Mitigation Measures to Reduce Impact. in </w:t>
      </w:r>
      <w:r w:rsidRPr="00694528">
        <w:rPr>
          <w:rFonts w:ascii="Calibri" w:hAnsi="Calibri" w:cs="Calibri"/>
          <w:i/>
          <w:iCs/>
          <w:noProof/>
          <w:szCs w:val="24"/>
        </w:rPr>
        <w:t>Behavior of Marine Fishes: Capture Processes and Conservation Challenges.</w:t>
      </w:r>
      <w:r w:rsidRPr="00694528">
        <w:rPr>
          <w:rFonts w:ascii="Calibri" w:hAnsi="Calibri" w:cs="Calibri"/>
          <w:noProof/>
          <w:szCs w:val="24"/>
        </w:rPr>
        <w:t xml:space="preserve"> (ed. He, P.) </w:t>
      </w:r>
      <w:r w:rsidRPr="00694528">
        <w:rPr>
          <w:rFonts w:ascii="Calibri" w:hAnsi="Calibri" w:cs="Calibri"/>
          <w:noProof/>
          <w:szCs w:val="24"/>
        </w:rPr>
        <w:lastRenderedPageBreak/>
        <w:t>295–314 (Wiley-Blackwell, 2010).</w:t>
      </w:r>
    </w:p>
    <w:p w14:paraId="4A9A76AA"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27.</w:t>
      </w:r>
      <w:r w:rsidRPr="00694528">
        <w:rPr>
          <w:rFonts w:ascii="Calibri" w:hAnsi="Calibri" w:cs="Calibri"/>
          <w:noProof/>
          <w:szCs w:val="24"/>
        </w:rPr>
        <w:tab/>
        <w:t xml:space="preserve">Essington, T. E. </w:t>
      </w:r>
      <w:r w:rsidRPr="00694528">
        <w:rPr>
          <w:rFonts w:ascii="Calibri" w:hAnsi="Calibri" w:cs="Calibri"/>
          <w:i/>
          <w:iCs/>
          <w:noProof/>
          <w:szCs w:val="24"/>
        </w:rPr>
        <w:t>et al.</w:t>
      </w:r>
      <w:r w:rsidRPr="00694528">
        <w:rPr>
          <w:rFonts w:ascii="Calibri" w:hAnsi="Calibri" w:cs="Calibri"/>
          <w:noProof/>
          <w:szCs w:val="24"/>
        </w:rPr>
        <w:t xml:space="preserve"> Catch shares, fisheries, and ecological stewardship: A comparative analysis of resource responses to a rights-based policy instrument. </w:t>
      </w:r>
      <w:r w:rsidRPr="00694528">
        <w:rPr>
          <w:rFonts w:ascii="Calibri" w:hAnsi="Calibri" w:cs="Calibri"/>
          <w:i/>
          <w:iCs/>
          <w:noProof/>
          <w:szCs w:val="24"/>
        </w:rPr>
        <w:t>Conserv. Lett.</w:t>
      </w:r>
      <w:r w:rsidRPr="00694528">
        <w:rPr>
          <w:rFonts w:ascii="Calibri" w:hAnsi="Calibri" w:cs="Calibri"/>
          <w:noProof/>
          <w:szCs w:val="24"/>
        </w:rPr>
        <w:t xml:space="preserve"> </w:t>
      </w:r>
      <w:r w:rsidRPr="00694528">
        <w:rPr>
          <w:rFonts w:ascii="Calibri" w:hAnsi="Calibri" w:cs="Calibri"/>
          <w:b/>
          <w:bCs/>
          <w:noProof/>
          <w:szCs w:val="24"/>
        </w:rPr>
        <w:t>5</w:t>
      </w:r>
      <w:r w:rsidRPr="00694528">
        <w:rPr>
          <w:rFonts w:ascii="Calibri" w:hAnsi="Calibri" w:cs="Calibri"/>
          <w:noProof/>
          <w:szCs w:val="24"/>
        </w:rPr>
        <w:t>, 186–195 (2012).</w:t>
      </w:r>
    </w:p>
    <w:p w14:paraId="22C7283C"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28.</w:t>
      </w:r>
      <w:r w:rsidRPr="00694528">
        <w:rPr>
          <w:rFonts w:ascii="Calibri" w:hAnsi="Calibri" w:cs="Calibri"/>
          <w:noProof/>
          <w:szCs w:val="24"/>
        </w:rPr>
        <w:tab/>
        <w:t>Brander &amp; Burke. Rights-based vs. competitive fishing of sea scallops.</w:t>
      </w:r>
    </w:p>
    <w:p w14:paraId="4D5F3C6B"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29.</w:t>
      </w:r>
      <w:r w:rsidRPr="00694528">
        <w:rPr>
          <w:rFonts w:ascii="Calibri" w:hAnsi="Calibri" w:cs="Calibri"/>
          <w:noProof/>
          <w:szCs w:val="24"/>
        </w:rPr>
        <w:tab/>
        <w:t xml:space="preserve">Hilborn, R. </w:t>
      </w:r>
      <w:r w:rsidRPr="00694528">
        <w:rPr>
          <w:rFonts w:ascii="Calibri" w:hAnsi="Calibri" w:cs="Calibri"/>
          <w:i/>
          <w:iCs/>
          <w:noProof/>
          <w:szCs w:val="24"/>
        </w:rPr>
        <w:t>et al.</w:t>
      </w:r>
      <w:r w:rsidRPr="00694528">
        <w:rPr>
          <w:rFonts w:ascii="Calibri" w:hAnsi="Calibri" w:cs="Calibri"/>
          <w:noProof/>
          <w:szCs w:val="24"/>
        </w:rPr>
        <w:t xml:space="preserve"> When can marine reserves improve fisheries management? </w:t>
      </w:r>
      <w:r w:rsidRPr="00694528">
        <w:rPr>
          <w:rFonts w:ascii="Calibri" w:hAnsi="Calibri" w:cs="Calibri"/>
          <w:i/>
          <w:iCs/>
          <w:noProof/>
          <w:szCs w:val="24"/>
        </w:rPr>
        <w:t>Ocean Coast. Manag.</w:t>
      </w:r>
      <w:r w:rsidRPr="00694528">
        <w:rPr>
          <w:rFonts w:ascii="Calibri" w:hAnsi="Calibri" w:cs="Calibri"/>
          <w:noProof/>
          <w:szCs w:val="24"/>
        </w:rPr>
        <w:t xml:space="preserve"> </w:t>
      </w:r>
      <w:r w:rsidRPr="00694528">
        <w:rPr>
          <w:rFonts w:ascii="Calibri" w:hAnsi="Calibri" w:cs="Calibri"/>
          <w:b/>
          <w:bCs/>
          <w:noProof/>
          <w:szCs w:val="24"/>
        </w:rPr>
        <w:t>47</w:t>
      </w:r>
      <w:r w:rsidRPr="00694528">
        <w:rPr>
          <w:rFonts w:ascii="Calibri" w:hAnsi="Calibri" w:cs="Calibri"/>
          <w:noProof/>
          <w:szCs w:val="24"/>
        </w:rPr>
        <w:t>, 197–205 (2004).</w:t>
      </w:r>
    </w:p>
    <w:p w14:paraId="599DBEAB"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30.</w:t>
      </w:r>
      <w:r w:rsidRPr="00694528">
        <w:rPr>
          <w:rFonts w:ascii="Calibri" w:hAnsi="Calibri" w:cs="Calibri"/>
          <w:noProof/>
          <w:szCs w:val="24"/>
        </w:rPr>
        <w:tab/>
        <w:t xml:space="preserve">van Zanten, H. H. E., Mollenhorst, H., Klootwijk, C. W., van Middelaar, C. E. &amp; de Boer, I. J. M. Global food supply: land use efficiency of livestock systems. </w:t>
      </w:r>
      <w:r w:rsidRPr="00694528">
        <w:rPr>
          <w:rFonts w:ascii="Calibri" w:hAnsi="Calibri" w:cs="Calibri"/>
          <w:i/>
          <w:iCs/>
          <w:noProof/>
          <w:szCs w:val="24"/>
        </w:rPr>
        <w:t>Int. J. Life Cycle Assess.</w:t>
      </w:r>
      <w:r w:rsidRPr="00694528">
        <w:rPr>
          <w:rFonts w:ascii="Calibri" w:hAnsi="Calibri" w:cs="Calibri"/>
          <w:noProof/>
          <w:szCs w:val="24"/>
        </w:rPr>
        <w:t xml:space="preserve"> </w:t>
      </w:r>
      <w:r w:rsidRPr="00694528">
        <w:rPr>
          <w:rFonts w:ascii="Calibri" w:hAnsi="Calibri" w:cs="Calibri"/>
          <w:b/>
          <w:bCs/>
          <w:noProof/>
          <w:szCs w:val="24"/>
        </w:rPr>
        <w:t>21</w:t>
      </w:r>
      <w:r w:rsidRPr="00694528">
        <w:rPr>
          <w:rFonts w:ascii="Calibri" w:hAnsi="Calibri" w:cs="Calibri"/>
          <w:noProof/>
          <w:szCs w:val="24"/>
        </w:rPr>
        <w:t>, 747–758 (2016).</w:t>
      </w:r>
    </w:p>
    <w:p w14:paraId="13A8923F"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31.</w:t>
      </w:r>
      <w:r w:rsidRPr="00694528">
        <w:rPr>
          <w:rFonts w:ascii="Calibri" w:hAnsi="Calibri" w:cs="Calibri"/>
          <w:noProof/>
          <w:szCs w:val="24"/>
        </w:rPr>
        <w:tab/>
        <w:t xml:space="preserve">Fitzgerald, T. P., Higgins, P. R., Quilligan, E., Sethi, S. A. &amp; Tobin‐de la Puente, J. Catalyzing fisheries conservation investment. </w:t>
      </w:r>
      <w:r w:rsidRPr="00694528">
        <w:rPr>
          <w:rFonts w:ascii="Calibri" w:hAnsi="Calibri" w:cs="Calibri"/>
          <w:i/>
          <w:iCs/>
          <w:noProof/>
          <w:szCs w:val="24"/>
        </w:rPr>
        <w:t>Front. Ecol. Environ.</w:t>
      </w:r>
      <w:r w:rsidRPr="00694528">
        <w:rPr>
          <w:rFonts w:ascii="Calibri" w:hAnsi="Calibri" w:cs="Calibri"/>
          <w:noProof/>
          <w:szCs w:val="24"/>
        </w:rPr>
        <w:t xml:space="preserve"> 1–8 (2020). doi:10.1002/fee.2147</w:t>
      </w:r>
    </w:p>
    <w:p w14:paraId="44FF327C"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32.</w:t>
      </w:r>
      <w:r w:rsidRPr="00694528">
        <w:rPr>
          <w:rFonts w:ascii="Calibri" w:hAnsi="Calibri" w:cs="Calibri"/>
          <w:noProof/>
          <w:szCs w:val="24"/>
        </w:rPr>
        <w:tab/>
        <w:t xml:space="preserve">Holland, D. &amp; Schnier, K. E. Individual habitat quotas for fisheries. </w:t>
      </w:r>
      <w:r w:rsidRPr="00694528">
        <w:rPr>
          <w:rFonts w:ascii="Calibri" w:hAnsi="Calibri" w:cs="Calibri"/>
          <w:i/>
          <w:iCs/>
          <w:noProof/>
          <w:szCs w:val="24"/>
        </w:rPr>
        <w:t>J. Environ. Econ. Manage.</w:t>
      </w:r>
      <w:r w:rsidRPr="00694528">
        <w:rPr>
          <w:rFonts w:ascii="Calibri" w:hAnsi="Calibri" w:cs="Calibri"/>
          <w:noProof/>
          <w:szCs w:val="24"/>
        </w:rPr>
        <w:t xml:space="preserve"> </w:t>
      </w:r>
      <w:r w:rsidRPr="00694528">
        <w:rPr>
          <w:rFonts w:ascii="Calibri" w:hAnsi="Calibri" w:cs="Calibri"/>
          <w:b/>
          <w:bCs/>
          <w:noProof/>
          <w:szCs w:val="24"/>
        </w:rPr>
        <w:t>51</w:t>
      </w:r>
      <w:r w:rsidRPr="00694528">
        <w:rPr>
          <w:rFonts w:ascii="Calibri" w:hAnsi="Calibri" w:cs="Calibri"/>
          <w:noProof/>
          <w:szCs w:val="24"/>
        </w:rPr>
        <w:t>, 72–92 (2006).</w:t>
      </w:r>
    </w:p>
    <w:p w14:paraId="0D409059"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33.</w:t>
      </w:r>
      <w:r w:rsidRPr="00694528">
        <w:rPr>
          <w:rFonts w:ascii="Calibri" w:hAnsi="Calibri" w:cs="Calibri"/>
          <w:noProof/>
          <w:szCs w:val="24"/>
        </w:rPr>
        <w:tab/>
        <w:t xml:space="preserve">Amoroso, R. O. </w:t>
      </w:r>
      <w:r w:rsidRPr="00694528">
        <w:rPr>
          <w:rFonts w:ascii="Calibri" w:hAnsi="Calibri" w:cs="Calibri"/>
          <w:i/>
          <w:iCs/>
          <w:noProof/>
          <w:szCs w:val="24"/>
        </w:rPr>
        <w:t>et al.</w:t>
      </w:r>
      <w:r w:rsidRPr="00694528">
        <w:rPr>
          <w:rFonts w:ascii="Calibri" w:hAnsi="Calibri" w:cs="Calibri"/>
          <w:noProof/>
          <w:szCs w:val="24"/>
        </w:rPr>
        <w:t xml:space="preserve"> Bottom trawl fishing footprints on the world’s continental shelves. </w:t>
      </w:r>
      <w:r w:rsidRPr="00694528">
        <w:rPr>
          <w:rFonts w:ascii="Calibri" w:hAnsi="Calibri" w:cs="Calibri"/>
          <w:i/>
          <w:iCs/>
          <w:noProof/>
          <w:szCs w:val="24"/>
        </w:rPr>
        <w:t>Proc. Natl. Acad. Sci.</w:t>
      </w:r>
      <w:r w:rsidRPr="00694528">
        <w:rPr>
          <w:rFonts w:ascii="Calibri" w:hAnsi="Calibri" w:cs="Calibri"/>
          <w:noProof/>
          <w:szCs w:val="24"/>
        </w:rPr>
        <w:t xml:space="preserve"> </w:t>
      </w:r>
      <w:r w:rsidRPr="00694528">
        <w:rPr>
          <w:rFonts w:ascii="Calibri" w:hAnsi="Calibri" w:cs="Calibri"/>
          <w:b/>
          <w:bCs/>
          <w:noProof/>
          <w:szCs w:val="24"/>
        </w:rPr>
        <w:t>115</w:t>
      </w:r>
      <w:r w:rsidRPr="00694528">
        <w:rPr>
          <w:rFonts w:ascii="Calibri" w:hAnsi="Calibri" w:cs="Calibri"/>
          <w:noProof/>
          <w:szCs w:val="24"/>
        </w:rPr>
        <w:t>, 201802379 (2018).</w:t>
      </w:r>
    </w:p>
    <w:p w14:paraId="00EE5CE2"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34.</w:t>
      </w:r>
      <w:r w:rsidRPr="00694528">
        <w:rPr>
          <w:rFonts w:ascii="Calibri" w:hAnsi="Calibri" w:cs="Calibri"/>
          <w:noProof/>
          <w:szCs w:val="24"/>
        </w:rPr>
        <w:tab/>
        <w:t xml:space="preserve">Halpern, B. S. </w:t>
      </w:r>
      <w:r w:rsidRPr="00694528">
        <w:rPr>
          <w:rFonts w:ascii="Calibri" w:hAnsi="Calibri" w:cs="Calibri"/>
          <w:i/>
          <w:iCs/>
          <w:noProof/>
          <w:szCs w:val="24"/>
        </w:rPr>
        <w:t>et al.</w:t>
      </w:r>
      <w:r w:rsidRPr="00694528">
        <w:rPr>
          <w:rFonts w:ascii="Calibri" w:hAnsi="Calibri" w:cs="Calibri"/>
          <w:noProof/>
          <w:szCs w:val="24"/>
        </w:rPr>
        <w:t xml:space="preserve"> A global map of human impact on marine ecosystems. </w:t>
      </w:r>
      <w:r w:rsidRPr="00694528">
        <w:rPr>
          <w:rFonts w:ascii="Calibri" w:hAnsi="Calibri" w:cs="Calibri"/>
          <w:i/>
          <w:iCs/>
          <w:noProof/>
          <w:szCs w:val="24"/>
        </w:rPr>
        <w:t>Science (80-. ).</w:t>
      </w:r>
      <w:r w:rsidRPr="00694528">
        <w:rPr>
          <w:rFonts w:ascii="Calibri" w:hAnsi="Calibri" w:cs="Calibri"/>
          <w:noProof/>
          <w:szCs w:val="24"/>
        </w:rPr>
        <w:t xml:space="preserve"> </w:t>
      </w:r>
      <w:r w:rsidRPr="00694528">
        <w:rPr>
          <w:rFonts w:ascii="Calibri" w:hAnsi="Calibri" w:cs="Calibri"/>
          <w:b/>
          <w:bCs/>
          <w:noProof/>
          <w:szCs w:val="24"/>
        </w:rPr>
        <w:t>319</w:t>
      </w:r>
      <w:r w:rsidRPr="00694528">
        <w:rPr>
          <w:rFonts w:ascii="Calibri" w:hAnsi="Calibri" w:cs="Calibri"/>
          <w:noProof/>
          <w:szCs w:val="24"/>
        </w:rPr>
        <w:t>, 948–52 (2008).</w:t>
      </w:r>
    </w:p>
    <w:p w14:paraId="536E069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35.</w:t>
      </w:r>
      <w:r w:rsidRPr="00694528">
        <w:rPr>
          <w:rFonts w:ascii="Calibri" w:hAnsi="Calibri" w:cs="Calibri"/>
          <w:noProof/>
          <w:szCs w:val="24"/>
        </w:rPr>
        <w:tab/>
        <w:t xml:space="preserve">Hiddink, J. G. </w:t>
      </w:r>
      <w:r w:rsidRPr="00694528">
        <w:rPr>
          <w:rFonts w:ascii="Calibri" w:hAnsi="Calibri" w:cs="Calibri"/>
          <w:i/>
          <w:iCs/>
          <w:noProof/>
          <w:szCs w:val="24"/>
        </w:rPr>
        <w:t>et al.</w:t>
      </w:r>
      <w:r w:rsidRPr="00694528">
        <w:rPr>
          <w:rFonts w:ascii="Calibri" w:hAnsi="Calibri" w:cs="Calibri"/>
          <w:noProof/>
          <w:szCs w:val="24"/>
        </w:rPr>
        <w:t xml:space="preserve"> Global analysis of depletion and recovery of seabed biota after bottom trawling disturbance. </w:t>
      </w:r>
      <w:r w:rsidRPr="00694528">
        <w:rPr>
          <w:rFonts w:ascii="Calibri" w:hAnsi="Calibri" w:cs="Calibri"/>
          <w:i/>
          <w:iCs/>
          <w:noProof/>
          <w:szCs w:val="24"/>
        </w:rPr>
        <w:t>Proc. Natl. Acad. Sci.</w:t>
      </w:r>
      <w:r w:rsidRPr="00694528">
        <w:rPr>
          <w:rFonts w:ascii="Calibri" w:hAnsi="Calibri" w:cs="Calibri"/>
          <w:noProof/>
          <w:szCs w:val="24"/>
        </w:rPr>
        <w:t xml:space="preserve"> </w:t>
      </w:r>
      <w:r w:rsidRPr="00694528">
        <w:rPr>
          <w:rFonts w:ascii="Calibri" w:hAnsi="Calibri" w:cs="Calibri"/>
          <w:b/>
          <w:bCs/>
          <w:noProof/>
          <w:szCs w:val="24"/>
        </w:rPr>
        <w:t>114</w:t>
      </w:r>
      <w:r w:rsidRPr="00694528">
        <w:rPr>
          <w:rFonts w:ascii="Calibri" w:hAnsi="Calibri" w:cs="Calibri"/>
          <w:noProof/>
          <w:szCs w:val="24"/>
        </w:rPr>
        <w:t>, 8301–8306 (2017).</w:t>
      </w:r>
    </w:p>
    <w:p w14:paraId="3EFED8EB"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36.</w:t>
      </w:r>
      <w:r w:rsidRPr="00694528">
        <w:rPr>
          <w:rFonts w:ascii="Calibri" w:hAnsi="Calibri" w:cs="Calibri"/>
          <w:noProof/>
          <w:szCs w:val="24"/>
        </w:rPr>
        <w:tab/>
        <w:t xml:space="preserve">Graham, N. A. J., Nash, K. L. &amp; Kool, J. T. Coral reef recovery dynamics in a changing world. </w:t>
      </w:r>
      <w:r w:rsidRPr="00694528">
        <w:rPr>
          <w:rFonts w:ascii="Calibri" w:hAnsi="Calibri" w:cs="Calibri"/>
          <w:i/>
          <w:iCs/>
          <w:noProof/>
          <w:szCs w:val="24"/>
        </w:rPr>
        <w:t>Coral Reefs</w:t>
      </w:r>
      <w:r w:rsidRPr="00694528">
        <w:rPr>
          <w:rFonts w:ascii="Calibri" w:hAnsi="Calibri" w:cs="Calibri"/>
          <w:noProof/>
          <w:szCs w:val="24"/>
        </w:rPr>
        <w:t xml:space="preserve"> </w:t>
      </w:r>
      <w:r w:rsidRPr="00694528">
        <w:rPr>
          <w:rFonts w:ascii="Calibri" w:hAnsi="Calibri" w:cs="Calibri"/>
          <w:b/>
          <w:bCs/>
          <w:noProof/>
          <w:szCs w:val="24"/>
        </w:rPr>
        <w:t>30</w:t>
      </w:r>
      <w:r w:rsidRPr="00694528">
        <w:rPr>
          <w:rFonts w:ascii="Calibri" w:hAnsi="Calibri" w:cs="Calibri"/>
          <w:noProof/>
          <w:szCs w:val="24"/>
        </w:rPr>
        <w:t>, 283–294 (2011).</w:t>
      </w:r>
    </w:p>
    <w:p w14:paraId="51D4986B"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37.</w:t>
      </w:r>
      <w:r w:rsidRPr="00694528">
        <w:rPr>
          <w:rFonts w:ascii="Calibri" w:hAnsi="Calibri" w:cs="Calibri"/>
          <w:noProof/>
          <w:szCs w:val="24"/>
        </w:rPr>
        <w:tab/>
        <w:t xml:space="preserve">Martell, S. &amp; Froese, R. A simple method for estimating MSY from catch and resilience. </w:t>
      </w:r>
      <w:r w:rsidRPr="00694528">
        <w:rPr>
          <w:rFonts w:ascii="Calibri" w:hAnsi="Calibri" w:cs="Calibri"/>
          <w:i/>
          <w:iCs/>
          <w:noProof/>
          <w:szCs w:val="24"/>
        </w:rPr>
        <w:t>Fish Fish.</w:t>
      </w:r>
      <w:r w:rsidRPr="00694528">
        <w:rPr>
          <w:rFonts w:ascii="Calibri" w:hAnsi="Calibri" w:cs="Calibri"/>
          <w:noProof/>
          <w:szCs w:val="24"/>
        </w:rPr>
        <w:t xml:space="preserve"> </w:t>
      </w:r>
      <w:r w:rsidRPr="00694528">
        <w:rPr>
          <w:rFonts w:ascii="Calibri" w:hAnsi="Calibri" w:cs="Calibri"/>
          <w:b/>
          <w:bCs/>
          <w:noProof/>
          <w:szCs w:val="24"/>
        </w:rPr>
        <w:t>14</w:t>
      </w:r>
      <w:r w:rsidRPr="00694528">
        <w:rPr>
          <w:rFonts w:ascii="Calibri" w:hAnsi="Calibri" w:cs="Calibri"/>
          <w:noProof/>
          <w:szCs w:val="24"/>
        </w:rPr>
        <w:t>, 504–514 (2013).</w:t>
      </w:r>
    </w:p>
    <w:p w14:paraId="63E83409"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38.</w:t>
      </w:r>
      <w:r w:rsidRPr="00694528">
        <w:rPr>
          <w:rFonts w:ascii="Calibri" w:hAnsi="Calibri" w:cs="Calibri"/>
          <w:noProof/>
          <w:szCs w:val="24"/>
        </w:rPr>
        <w:tab/>
        <w:t>Froese, R., Demirel, N., Coro, G., Kleisner, K. M. &amp; Winker, H. Estimating fi sheries reference points from catch and resilience. 506–526 (2017). doi:10.1111/faf.12190</w:t>
      </w:r>
    </w:p>
    <w:p w14:paraId="5E211E13"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39.</w:t>
      </w:r>
      <w:r w:rsidRPr="00694528">
        <w:rPr>
          <w:rFonts w:ascii="Calibri" w:hAnsi="Calibri" w:cs="Calibri"/>
          <w:noProof/>
          <w:szCs w:val="24"/>
        </w:rPr>
        <w:tab/>
        <w:t xml:space="preserve">Ricard, D., Minto, C., Jensen, O. P. &amp; Baum, J. K. Examining the knowledge base and status of commercially exploited marine species with the RAM Legacy Stock Assessment Database. </w:t>
      </w:r>
      <w:r w:rsidRPr="00694528">
        <w:rPr>
          <w:rFonts w:ascii="Calibri" w:hAnsi="Calibri" w:cs="Calibri"/>
          <w:i/>
          <w:iCs/>
          <w:noProof/>
          <w:szCs w:val="24"/>
        </w:rPr>
        <w:t>Fish Fish.</w:t>
      </w:r>
      <w:r w:rsidRPr="00694528">
        <w:rPr>
          <w:rFonts w:ascii="Calibri" w:hAnsi="Calibri" w:cs="Calibri"/>
          <w:noProof/>
          <w:szCs w:val="24"/>
        </w:rPr>
        <w:t xml:space="preserve"> </w:t>
      </w:r>
      <w:r w:rsidRPr="00694528">
        <w:rPr>
          <w:rFonts w:ascii="Calibri" w:hAnsi="Calibri" w:cs="Calibri"/>
          <w:b/>
          <w:bCs/>
          <w:noProof/>
          <w:szCs w:val="24"/>
        </w:rPr>
        <w:t>13</w:t>
      </w:r>
      <w:r w:rsidRPr="00694528">
        <w:rPr>
          <w:rFonts w:ascii="Calibri" w:hAnsi="Calibri" w:cs="Calibri"/>
          <w:noProof/>
          <w:szCs w:val="24"/>
        </w:rPr>
        <w:t>, 380–398 (2012).</w:t>
      </w:r>
    </w:p>
    <w:p w14:paraId="378BB2D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rPr>
      </w:pPr>
      <w:r w:rsidRPr="00694528">
        <w:rPr>
          <w:rFonts w:ascii="Calibri" w:hAnsi="Calibri" w:cs="Calibri"/>
          <w:noProof/>
          <w:szCs w:val="24"/>
        </w:rPr>
        <w:t>40.</w:t>
      </w:r>
      <w:r w:rsidRPr="00694528">
        <w:rPr>
          <w:rFonts w:ascii="Calibri" w:hAnsi="Calibri" w:cs="Calibri"/>
          <w:noProof/>
          <w:szCs w:val="24"/>
        </w:rPr>
        <w:tab/>
        <w:t xml:space="preserve">Thorson, J. T., Branch, T. A. &amp; Jensen, O. P. Using model-based inference to evaluate global fisheries status from landings , location , and life history data. </w:t>
      </w:r>
      <w:r w:rsidRPr="00694528">
        <w:rPr>
          <w:rFonts w:ascii="Calibri" w:hAnsi="Calibri" w:cs="Calibri"/>
          <w:i/>
          <w:iCs/>
          <w:noProof/>
          <w:szCs w:val="24"/>
        </w:rPr>
        <w:t>Can. J. Fish. Aquat. Sci.</w:t>
      </w:r>
      <w:r w:rsidRPr="00694528">
        <w:rPr>
          <w:rFonts w:ascii="Calibri" w:hAnsi="Calibri" w:cs="Calibri"/>
          <w:noProof/>
          <w:szCs w:val="24"/>
        </w:rPr>
        <w:t xml:space="preserve"> </w:t>
      </w:r>
      <w:r w:rsidRPr="00694528">
        <w:rPr>
          <w:rFonts w:ascii="Calibri" w:hAnsi="Calibri" w:cs="Calibri"/>
          <w:b/>
          <w:bCs/>
          <w:noProof/>
          <w:szCs w:val="24"/>
        </w:rPr>
        <w:t>69</w:t>
      </w:r>
      <w:r w:rsidRPr="00694528">
        <w:rPr>
          <w:rFonts w:ascii="Calibri" w:hAnsi="Calibri" w:cs="Calibri"/>
          <w:noProof/>
          <w:szCs w:val="24"/>
        </w:rPr>
        <w:t>, 645–655 (2012).</w:t>
      </w:r>
    </w:p>
    <w:p w14:paraId="291CA57B" w14:textId="77777777" w:rsidR="00E90C1D" w:rsidRPr="00694528" w:rsidRDefault="00E90C1D" w:rsidP="00E90C1D">
      <w:r w:rsidRPr="00694528">
        <w:fldChar w:fldCharType="end"/>
      </w:r>
    </w:p>
    <w:p w14:paraId="4B053819" w14:textId="77777777" w:rsidR="00E90C1D" w:rsidRPr="00694528" w:rsidRDefault="00E90C1D" w:rsidP="00E90C1D"/>
    <w:p w14:paraId="2245FDD0" w14:textId="77777777" w:rsidR="00E90C1D" w:rsidRPr="00694528" w:rsidRDefault="00E90C1D" w:rsidP="00E90C1D"/>
    <w:p w14:paraId="7226C929" w14:textId="625DE8E2" w:rsidR="00B626DA" w:rsidRPr="00694528" w:rsidRDefault="00A41BE0" w:rsidP="00B626DA">
      <w:r w:rsidRPr="00694528">
        <w:rPr>
          <w:noProof/>
        </w:rPr>
        <w:lastRenderedPageBreak/>
        <w:drawing>
          <wp:inline distT="0" distB="0" distL="0" distR="0" wp14:anchorId="47BC185E" wp14:editId="543C7BBE">
            <wp:extent cx="59436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5000"/>
                    </a:xfrm>
                    <a:prstGeom prst="rect">
                      <a:avLst/>
                    </a:prstGeom>
                  </pic:spPr>
                </pic:pic>
              </a:graphicData>
            </a:graphic>
          </wp:inline>
        </w:drawing>
      </w:r>
    </w:p>
    <w:p w14:paraId="5500175D" w14:textId="69756F31" w:rsidR="00B626DA" w:rsidRPr="00694528" w:rsidRDefault="00B626DA" w:rsidP="00B626DA">
      <w:commentRangeStart w:id="561"/>
      <w:commentRangeStart w:id="562"/>
      <w:r w:rsidRPr="00694528">
        <w:t>Figure 1.</w:t>
      </w:r>
      <w:commentRangeEnd w:id="561"/>
      <w:r w:rsidR="00535178" w:rsidRPr="00694528">
        <w:rPr>
          <w:rStyle w:val="CommentReference"/>
        </w:rPr>
        <w:commentReference w:id="561"/>
      </w:r>
      <w:commentRangeEnd w:id="562"/>
      <w:r w:rsidR="00430094">
        <w:rPr>
          <w:rStyle w:val="CommentReference"/>
        </w:rPr>
        <w:commentReference w:id="562"/>
      </w:r>
      <w:r w:rsidRPr="00694528">
        <w:t xml:space="preserve">  </w:t>
      </w:r>
      <w:del w:id="563" w:author="Suresh Andrew Sethi" w:date="2020-05-29T09:43:00Z">
        <w:r w:rsidRPr="00694528" w:rsidDel="00E2253B">
          <w:delText>Main panel shows seafloor</w:delText>
        </w:r>
      </w:del>
      <w:ins w:id="564" w:author="Suresh Andrew Sethi" w:date="2020-05-29T09:43:00Z">
        <w:r w:rsidR="00E2253B" w:rsidRPr="00694528">
          <w:t>Seafloor</w:t>
        </w:r>
      </w:ins>
      <w:r w:rsidRPr="00694528">
        <w:t xml:space="preserve"> disturbance (% of continental shelf area) throughout the world’s Large Marine Ecosystems (LMEs).  Hashed </w:t>
      </w:r>
      <w:del w:id="565" w:author="Suresh Andrew Sethi" w:date="2020-05-29T09:47:00Z">
        <w:r w:rsidRPr="00694528" w:rsidDel="00E2253B">
          <w:delText xml:space="preserve">lines </w:delText>
        </w:r>
      </w:del>
      <w:ins w:id="566" w:author="Suresh Andrew Sethi" w:date="2020-05-29T09:47:00Z">
        <w:r w:rsidR="00E2253B" w:rsidRPr="00694528">
          <w:t xml:space="preserve">areas </w:t>
        </w:r>
      </w:ins>
      <w:r w:rsidRPr="00694528">
        <w:t xml:space="preserve">show LMEs with </w:t>
      </w:r>
      <w:del w:id="567" w:author="Suresh Andrew Sethi" w:date="2020-05-29T09:43:00Z">
        <w:r w:rsidRPr="00694528" w:rsidDel="00E2253B">
          <w:delText xml:space="preserve">estimated fishing effort due to </w:delText>
        </w:r>
      </w:del>
      <w:r w:rsidRPr="00694528">
        <w:t>low AIS coverage</w:t>
      </w:r>
      <w:ins w:id="568" w:author="Suresh Andrew Sethi" w:date="2020-05-29T09:43:00Z">
        <w:r w:rsidR="00E2253B" w:rsidRPr="00694528">
          <w:t xml:space="preserve"> for which fishing effort was estimated</w:t>
        </w:r>
      </w:ins>
      <w:ins w:id="569" w:author="Chris Free" w:date="2020-05-30T08:22:00Z">
        <w:r w:rsidR="00534A15">
          <w:t xml:space="preserve"> </w:t>
        </w:r>
      </w:ins>
      <w:ins w:id="570" w:author="Chris Free" w:date="2020-05-30T08:23:00Z">
        <w:r w:rsidR="00534A15">
          <w:t>using an upward adjustment procedure</w:t>
        </w:r>
      </w:ins>
      <w:r w:rsidRPr="00694528">
        <w:t xml:space="preserve">. </w:t>
      </w:r>
      <w:ins w:id="571" w:author="Suresh Andrew Sethi" w:date="2020-05-29T09:44:00Z">
        <w:r w:rsidR="00E2253B" w:rsidRPr="00694528">
          <w:t>The i</w:t>
        </w:r>
      </w:ins>
      <w:del w:id="572" w:author="Suresh Andrew Sethi" w:date="2020-05-29T09:44:00Z">
        <w:r w:rsidRPr="00694528" w:rsidDel="00E2253B">
          <w:delText xml:space="preserve"> I</w:delText>
        </w:r>
      </w:del>
      <w:r w:rsidRPr="00694528">
        <w:t xml:space="preserve">nset figure shows </w:t>
      </w:r>
      <w:del w:id="573" w:author="Suresh Andrew Sethi" w:date="2020-05-29T09:44:00Z">
        <w:r w:rsidRPr="00694528" w:rsidDel="00E2253B">
          <w:delText xml:space="preserve">histogram of </w:delText>
        </w:r>
      </w:del>
      <w:r w:rsidRPr="00694528">
        <w:t>habitat</w:t>
      </w:r>
      <w:ins w:id="574" w:author="Suresh Andrew Sethi" w:date="2020-05-29T09:44:00Z">
        <w:r w:rsidR="00E2253B" w:rsidRPr="00694528">
          <w:t>-use</w:t>
        </w:r>
      </w:ins>
      <w:r w:rsidRPr="00694528">
        <w:t xml:space="preserve"> </w:t>
      </w:r>
      <w:del w:id="575" w:author="Suresh Andrew Sethi" w:date="2020-05-29T09:48:00Z">
        <w:r w:rsidRPr="00694528" w:rsidDel="00E2253B">
          <w:delText>efficiency</w:delText>
        </w:r>
      </w:del>
      <w:ins w:id="576" w:author="Suresh Andrew Sethi" w:date="2020-05-29T09:48:00Z">
        <w:r w:rsidR="00E2253B" w:rsidRPr="00694528">
          <w:t xml:space="preserve">efficiency </w:t>
        </w:r>
      </w:ins>
      <w:del w:id="577" w:author="Suresh Andrew Sethi" w:date="2020-05-29T09:49:00Z">
        <w:r w:rsidRPr="00694528" w:rsidDel="00E2253B">
          <w:delText xml:space="preserve"> </w:delText>
        </w:r>
      </w:del>
      <w:r w:rsidRPr="00694528">
        <w:t>(</w:t>
      </w:r>
      <w:commentRangeStart w:id="578"/>
      <w:commentRangeStart w:id="579"/>
      <w:r w:rsidRPr="00694528">
        <w:t>Mg edible protein</w:t>
      </w:r>
      <w:ins w:id="580" w:author="Suresh Andrew Sethi" w:date="2020-05-29T09:44:00Z">
        <w:r w:rsidR="00E2253B" w:rsidRPr="00694528">
          <w:t xml:space="preserve"> </w:t>
        </w:r>
      </w:ins>
      <w:ins w:id="581" w:author="Suresh Andrew Sethi" w:date="2020-05-29T09:49:00Z">
        <w:r w:rsidR="00E2253B" w:rsidRPr="00694528">
          <w:t xml:space="preserve">produced </w:t>
        </w:r>
      </w:ins>
      <w:ins w:id="582" w:author="Suresh Andrew Sethi" w:date="2020-05-29T09:44:00Z">
        <w:r w:rsidR="00E2253B" w:rsidRPr="00694528">
          <w:t>per</w:t>
        </w:r>
      </w:ins>
      <w:del w:id="583" w:author="Suresh Andrew Sethi" w:date="2020-05-29T09:44:00Z">
        <w:r w:rsidRPr="00694528" w:rsidDel="00E2253B">
          <w:delText>/</w:delText>
        </w:r>
      </w:del>
      <w:ins w:id="584" w:author="Suresh Andrew Sethi" w:date="2020-05-29T09:44:00Z">
        <w:r w:rsidR="00E2253B" w:rsidRPr="00694528">
          <w:t xml:space="preserve"> </w:t>
        </w:r>
      </w:ins>
      <w:del w:id="585" w:author="Suresh Andrew Sethi" w:date="2020-05-29T09:44:00Z">
        <w:r w:rsidRPr="00694528" w:rsidDel="00E2253B">
          <w:delText xml:space="preserve">sq. </w:delText>
        </w:r>
      </w:del>
      <w:r w:rsidRPr="00694528">
        <w:t>km</w:t>
      </w:r>
      <w:ins w:id="586" w:author="Suresh Andrew Sethi" w:date="2020-05-29T09:44:00Z">
        <w:r w:rsidR="00E2253B" w:rsidRPr="00694528">
          <w:rPr>
            <w:vertAlign w:val="superscript"/>
            <w:rPrChange w:id="587" w:author="Suresh Andrew Sethi" w:date="2020-05-29T09:44:00Z">
              <w:rPr/>
            </w:rPrChange>
          </w:rPr>
          <w:t>2</w:t>
        </w:r>
      </w:ins>
      <w:r w:rsidRPr="00694528">
        <w:t xml:space="preserve"> of </w:t>
      </w:r>
      <w:del w:id="588" w:author="Suresh Andrew Sethi" w:date="2020-05-29T09:47:00Z">
        <w:r w:rsidRPr="00694528" w:rsidDel="00E2253B">
          <w:delText>disturbance</w:delText>
        </w:r>
      </w:del>
      <w:ins w:id="589" w:author="Suresh Andrew Sethi" w:date="2020-05-29T09:47:00Z">
        <w:r w:rsidR="00E2253B" w:rsidRPr="00694528">
          <w:t>disturbed habitat</w:t>
        </w:r>
      </w:ins>
      <w:commentRangeEnd w:id="578"/>
      <w:r w:rsidR="00534A15">
        <w:rPr>
          <w:rStyle w:val="CommentReference"/>
        </w:rPr>
        <w:commentReference w:id="578"/>
      </w:r>
      <w:commentRangeEnd w:id="579"/>
      <w:r w:rsidR="00FD3EF0">
        <w:rPr>
          <w:rStyle w:val="CommentReference"/>
        </w:rPr>
        <w:commentReference w:id="579"/>
      </w:r>
      <w:r w:rsidRPr="00694528">
        <w:t>) on log</w:t>
      </w:r>
      <w:r w:rsidRPr="00694528">
        <w:rPr>
          <w:vertAlign w:val="subscript"/>
        </w:rPr>
        <w:t>10</w:t>
      </w:r>
      <w:r w:rsidRPr="00694528">
        <w:t xml:space="preserve"> scale </w:t>
      </w:r>
      <w:ins w:id="590" w:author="Suresh Andrew Sethi" w:date="2020-05-29T09:49:00Z">
        <w:r w:rsidR="00E2253B" w:rsidRPr="00694528">
          <w:t xml:space="preserve">associated with bottom-tendered fisheries </w:t>
        </w:r>
      </w:ins>
      <w:del w:id="591" w:author="Suresh Andrew Sethi" w:date="2020-05-29T09:49:00Z">
        <w:r w:rsidRPr="00694528" w:rsidDel="00E2253B">
          <w:delText xml:space="preserve">of world’s </w:delText>
        </w:r>
      </w:del>
      <w:ins w:id="592" w:author="Suresh Andrew Sethi" w:date="2020-05-29T09:49:00Z">
        <w:r w:rsidR="00E2253B" w:rsidRPr="00694528">
          <w:t xml:space="preserve">for the world’s </w:t>
        </w:r>
      </w:ins>
      <w:r w:rsidRPr="00694528">
        <w:t xml:space="preserve">LMEs. </w:t>
      </w:r>
      <w:del w:id="593" w:author="Suresh Andrew Sethi" w:date="2020-05-29T09:45:00Z">
        <w:r w:rsidRPr="00694528" w:rsidDel="00E2253B">
          <w:delText xml:space="preserve"> The dashed</w:delText>
        </w:r>
      </w:del>
      <w:ins w:id="594" w:author="Suresh Andrew Sethi" w:date="2020-05-29T09:45:00Z">
        <w:r w:rsidR="00E2253B" w:rsidRPr="00694528">
          <w:t>Dashed vertical</w:t>
        </w:r>
      </w:ins>
      <w:r w:rsidRPr="00694528">
        <w:t xml:space="preserve"> lines show </w:t>
      </w:r>
      <w:ins w:id="595" w:author="Suresh Andrew Sethi" w:date="2020-05-29T09:45:00Z">
        <w:r w:rsidR="00E2253B" w:rsidRPr="00694528">
          <w:t xml:space="preserve">the </w:t>
        </w:r>
      </w:ins>
      <w:r w:rsidRPr="00694528">
        <w:t xml:space="preserve">global mean </w:t>
      </w:r>
      <w:ins w:id="596" w:author="Suresh Andrew Sethi" w:date="2020-05-29T09:45:00Z">
        <w:r w:rsidR="00E2253B" w:rsidRPr="00694528">
          <w:t>habitat use efficiency</w:t>
        </w:r>
      </w:ins>
      <w:ins w:id="597" w:author="Suresh Andrew Sethi" w:date="2020-05-29T09:50:00Z">
        <w:r w:rsidR="00E2253B" w:rsidRPr="00694528">
          <w:t xml:space="preserve"> for fishing across LMEs, </w:t>
        </w:r>
      </w:ins>
      <w:del w:id="598" w:author="Suresh Andrew Sethi" w:date="2020-05-29T09:45:00Z">
        <w:r w:rsidRPr="00694528" w:rsidDel="00E2253B">
          <w:delText>for trawl fishing</w:delText>
        </w:r>
      </w:del>
      <w:del w:id="599" w:author="Suresh Andrew Sethi" w:date="2020-05-29T09:50:00Z">
        <w:r w:rsidRPr="00694528" w:rsidDel="00E2253B">
          <w:delText xml:space="preserve">, </w:delText>
        </w:r>
      </w:del>
      <w:r w:rsidRPr="00694528">
        <w:t xml:space="preserve">as well as </w:t>
      </w:r>
      <w:commentRangeStart w:id="600"/>
      <w:ins w:id="601" w:author="Suresh Andrew Sethi" w:date="2020-05-29T09:50:00Z">
        <w:r w:rsidR="00E2253B" w:rsidRPr="00694528">
          <w:t xml:space="preserve">mean reported values for </w:t>
        </w:r>
      </w:ins>
      <w:r w:rsidRPr="00694528">
        <w:t>beef production (generally less efficient) and pork and poultry production (more efficient)</w:t>
      </w:r>
      <w:commentRangeEnd w:id="600"/>
      <w:r w:rsidR="00E2253B" w:rsidRPr="00694528">
        <w:rPr>
          <w:rStyle w:val="CommentReference"/>
        </w:rPr>
        <w:commentReference w:id="600"/>
      </w:r>
      <w:del w:id="602" w:author="Suresh Andrew Sethi" w:date="2020-05-29T09:50:00Z">
        <w:r w:rsidRPr="00694528" w:rsidDel="00E2253B">
          <w:delText>, as indicated by corresponding icons</w:delText>
        </w:r>
      </w:del>
      <w:r w:rsidRPr="00694528">
        <w:t>.</w:t>
      </w:r>
    </w:p>
    <w:p w14:paraId="7F8D3328" w14:textId="77777777" w:rsidR="00B626DA" w:rsidRPr="00694528" w:rsidRDefault="00B626DA" w:rsidP="00B626DA">
      <w:r w:rsidRPr="00694528">
        <w:rPr>
          <w:noProof/>
        </w:rPr>
        <w:lastRenderedPageBreak/>
        <w:drawing>
          <wp:inline distT="0" distB="0" distL="0" distR="0" wp14:anchorId="4EBED1B3" wp14:editId="097F94ED">
            <wp:extent cx="5943600" cy="6696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96710"/>
                    </a:xfrm>
                    <a:prstGeom prst="rect">
                      <a:avLst/>
                    </a:prstGeom>
                  </pic:spPr>
                </pic:pic>
              </a:graphicData>
            </a:graphic>
          </wp:inline>
        </w:drawing>
      </w:r>
    </w:p>
    <w:p w14:paraId="66F086B5" w14:textId="660516A0" w:rsidR="00B626DA" w:rsidRPr="00694528" w:rsidRDefault="00B626DA" w:rsidP="00B626DA">
      <w:r w:rsidRPr="00694528">
        <w:t xml:space="preserve">Figure 2.  Tradeoffs between increased </w:t>
      </w:r>
      <w:del w:id="603" w:author="Suresh Andrew Sethi" w:date="2020-05-29T09:53:00Z">
        <w:r w:rsidRPr="00694528" w:rsidDel="00E9771C">
          <w:delText xml:space="preserve">trawl </w:delText>
        </w:r>
      </w:del>
      <w:ins w:id="604" w:author="Suresh Andrew Sethi" w:date="2020-05-29T09:53:00Z">
        <w:r w:rsidR="00E9771C" w:rsidRPr="00694528">
          <w:t xml:space="preserve">bottom-tendered fishery </w:t>
        </w:r>
      </w:ins>
      <w:r w:rsidRPr="00694528">
        <w:t xml:space="preserve">harvest and seafloor disturbance among the world’s Large Marine Ecosystems (LMEs).  </w:t>
      </w:r>
      <w:commentRangeStart w:id="605"/>
      <w:ins w:id="606" w:author="Suresh Andrew Sethi" w:date="2020-05-29T09:56:00Z">
        <w:r w:rsidR="00A90B04" w:rsidRPr="00694528">
          <w:t xml:space="preserve">Increases in </w:t>
        </w:r>
      </w:ins>
      <w:ins w:id="607" w:author="Suresh Andrew Sethi" w:date="2020-05-29T10:00:00Z">
        <w:r w:rsidR="00F914CC" w:rsidRPr="00694528">
          <w:t xml:space="preserve">LMEs </w:t>
        </w:r>
      </w:ins>
      <w:ins w:id="608" w:author="Suresh Andrew Sethi" w:date="2020-05-29T09:56:00Z">
        <w:r w:rsidR="00A90B04" w:rsidRPr="00694528">
          <w:t>seafloor disturbance depend on both the amount of effort needed to achieve maximum sustainable yields</w:t>
        </w:r>
      </w:ins>
      <w:ins w:id="609" w:author="Suresh Andrew Sethi" w:date="2020-05-29T09:57:00Z">
        <w:r w:rsidR="00A90B04" w:rsidRPr="00694528">
          <w:t xml:space="preserve"> (MSY) and the spatial distribution of effort, where more concentrated fishing effort </w:t>
        </w:r>
      </w:ins>
      <w:ins w:id="610" w:author="Suresh Andrew Sethi" w:date="2020-05-29T09:58:00Z">
        <w:r w:rsidR="00A90B04" w:rsidRPr="00694528">
          <w:t xml:space="preserve">can lead to </w:t>
        </w:r>
      </w:ins>
      <w:ins w:id="611" w:author="Suresh Andrew Sethi" w:date="2020-05-29T09:57:00Z">
        <w:r w:rsidR="00A90B04" w:rsidRPr="00694528">
          <w:t>incremental</w:t>
        </w:r>
      </w:ins>
      <w:ins w:id="612" w:author="Suresh Andrew Sethi" w:date="2020-05-29T09:58:00Z">
        <w:r w:rsidR="00A90B04" w:rsidRPr="00694528">
          <w:t>ly lower</w:t>
        </w:r>
      </w:ins>
      <w:ins w:id="613" w:author="Suresh Andrew Sethi" w:date="2020-05-29T09:57:00Z">
        <w:r w:rsidR="00A90B04" w:rsidRPr="00694528">
          <w:t xml:space="preserve"> increases in areas impacted </w:t>
        </w:r>
      </w:ins>
      <w:ins w:id="614" w:author="Suresh Andrew Sethi" w:date="2020-05-29T09:58:00Z">
        <w:r w:rsidR="00A90B04" w:rsidRPr="00694528">
          <w:t>relative</w:t>
        </w:r>
      </w:ins>
      <w:ins w:id="615" w:author="Suresh Andrew Sethi" w:date="2020-05-29T09:57:00Z">
        <w:r w:rsidR="00A90B04" w:rsidRPr="00694528">
          <w:t xml:space="preserve"> to </w:t>
        </w:r>
      </w:ins>
      <w:ins w:id="616" w:author="Suresh Andrew Sethi" w:date="2020-05-29T09:58:00Z">
        <w:r w:rsidR="00A90B04" w:rsidRPr="00694528">
          <w:t xml:space="preserve">regions with </w:t>
        </w:r>
      </w:ins>
      <w:ins w:id="617" w:author="Suresh Andrew Sethi" w:date="2020-05-29T09:57:00Z">
        <w:r w:rsidR="00A90B04" w:rsidRPr="00694528">
          <w:t xml:space="preserve">more diffusely spread effort. </w:t>
        </w:r>
      </w:ins>
      <w:commentRangeEnd w:id="605"/>
      <w:ins w:id="618" w:author="Suresh Andrew Sethi" w:date="2020-05-29T10:00:00Z">
        <w:r w:rsidR="00F914CC" w:rsidRPr="00694528">
          <w:rPr>
            <w:rStyle w:val="CommentReference"/>
          </w:rPr>
          <w:commentReference w:id="605"/>
        </w:r>
      </w:ins>
      <w:r w:rsidRPr="00694528">
        <w:t xml:space="preserve">Blue bars show </w:t>
      </w:r>
      <w:ins w:id="619" w:author="Suresh Andrew Sethi" w:date="2020-05-29T09:53:00Z">
        <w:r w:rsidR="00E9771C" w:rsidRPr="00694528">
          <w:t xml:space="preserve">the </w:t>
        </w:r>
      </w:ins>
      <w:r w:rsidRPr="00694528">
        <w:t xml:space="preserve">percent increase in yearly </w:t>
      </w:r>
      <w:del w:id="620" w:author="Suresh Andrew Sethi" w:date="2020-05-29T09:53:00Z">
        <w:r w:rsidRPr="00694528" w:rsidDel="00E9771C">
          <w:delText xml:space="preserve">trawl </w:delText>
        </w:r>
      </w:del>
      <w:r w:rsidRPr="00694528">
        <w:t xml:space="preserve">harvest at </w:t>
      </w:r>
      <w:del w:id="621" w:author="Suresh Andrew Sethi" w:date="2020-05-29T09:57:00Z">
        <w:r w:rsidRPr="00694528" w:rsidDel="00A90B04">
          <w:delText xml:space="preserve">maximum sustainable yield </w:delText>
        </w:r>
      </w:del>
      <w:ins w:id="622" w:author="Suresh Andrew Sethi" w:date="2020-05-29T09:57:00Z">
        <w:r w:rsidR="00A90B04" w:rsidRPr="00694528">
          <w:t xml:space="preserve">MSY fishing </w:t>
        </w:r>
      </w:ins>
      <w:r w:rsidRPr="00694528">
        <w:t xml:space="preserve">over current harvest level. </w:t>
      </w:r>
      <w:del w:id="623" w:author="Suresh Andrew Sethi" w:date="2020-05-29T09:59:00Z">
        <w:r w:rsidRPr="00694528" w:rsidDel="00A90B04">
          <w:delText xml:space="preserve"> </w:delText>
        </w:r>
      </w:del>
      <w:r w:rsidRPr="00694528">
        <w:t xml:space="preserve">Red bars show </w:t>
      </w:r>
      <w:ins w:id="624" w:author="Suresh Andrew Sethi" w:date="2020-05-29T09:53:00Z">
        <w:r w:rsidR="00E9771C" w:rsidRPr="00694528">
          <w:t xml:space="preserve">the </w:t>
        </w:r>
      </w:ins>
      <w:r w:rsidRPr="00694528">
        <w:t>estimated percent increase in seafloor disturbance over current levels</w:t>
      </w:r>
      <w:ins w:id="625" w:author="Suresh Andrew Sethi" w:date="2020-05-29T09:53:00Z">
        <w:r w:rsidR="00E9771C" w:rsidRPr="00694528">
          <w:t xml:space="preserve">. </w:t>
        </w:r>
      </w:ins>
      <w:ins w:id="626" w:author="Suresh Andrew Sethi" w:date="2020-05-29T09:54:00Z">
        <w:r w:rsidR="00E9771C" w:rsidRPr="00694528">
          <w:t>Tan</w:t>
        </w:r>
      </w:ins>
      <w:del w:id="627" w:author="Suresh Andrew Sethi" w:date="2020-05-29T09:53:00Z">
        <w:r w:rsidRPr="00694528" w:rsidDel="00E9771C">
          <w:delText>.</w:delText>
        </w:r>
      </w:del>
      <w:del w:id="628" w:author="Suresh Andrew Sethi" w:date="2020-05-29T09:54:00Z">
        <w:r w:rsidRPr="00694528" w:rsidDel="00E9771C">
          <w:delText xml:space="preserve">  Tan</w:delText>
        </w:r>
      </w:del>
      <w:r w:rsidRPr="00694528">
        <w:t xml:space="preserve"> bars </w:t>
      </w:r>
      <w:del w:id="629" w:author="Suresh Andrew Sethi" w:date="2020-05-29T09:54:00Z">
        <w:r w:rsidRPr="00694528" w:rsidDel="00E9771C">
          <w:lastRenderedPageBreak/>
          <w:delText xml:space="preserve">show </w:delText>
        </w:r>
      </w:del>
      <w:ins w:id="630" w:author="Suresh Andrew Sethi" w:date="2020-05-29T09:54:00Z">
        <w:r w:rsidR="00E9771C" w:rsidRPr="00694528">
          <w:t xml:space="preserve">indicate a </w:t>
        </w:r>
      </w:ins>
      <w:r w:rsidRPr="00694528">
        <w:t xml:space="preserve">percent reduction in seafloor disturbance for </w:t>
      </w:r>
      <w:del w:id="631" w:author="Suresh Andrew Sethi" w:date="2020-05-29T09:54:00Z">
        <w:r w:rsidRPr="00694528" w:rsidDel="00E9771C">
          <w:delText xml:space="preserve">those </w:delText>
        </w:r>
      </w:del>
      <w:ins w:id="632" w:author="Suresh Andrew Sethi" w:date="2020-05-29T09:54:00Z">
        <w:r w:rsidR="00E9771C" w:rsidRPr="00694528">
          <w:t xml:space="preserve">four </w:t>
        </w:r>
      </w:ins>
      <w:r w:rsidRPr="00694528">
        <w:t>LMEs currently fishing above MSY in which case reducing fishing effort would lead to</w:t>
      </w:r>
      <w:ins w:id="633" w:author="Suresh Andrew Sethi" w:date="2020-05-29T09:55:00Z">
        <w:r w:rsidR="00E9771C" w:rsidRPr="00694528">
          <w:t xml:space="preserve"> both</w:t>
        </w:r>
      </w:ins>
      <w:r w:rsidRPr="00694528">
        <w:t xml:space="preserve"> increased harvest</w:t>
      </w:r>
      <w:ins w:id="634" w:author="Suresh Andrew Sethi" w:date="2020-05-29T09:55:00Z">
        <w:r w:rsidR="00E9771C" w:rsidRPr="00694528">
          <w:t xml:space="preserve"> and reduced habitat impacts</w:t>
        </w:r>
      </w:ins>
      <w:r w:rsidRPr="00694528">
        <w:t>.</w:t>
      </w:r>
      <w:ins w:id="635" w:author="Suresh Andrew Sethi" w:date="2020-05-29T09:55:00Z">
        <w:r w:rsidR="00A90B04" w:rsidRPr="00694528">
          <w:t xml:space="preserve"> </w:t>
        </w:r>
      </w:ins>
    </w:p>
    <w:p w14:paraId="346CAD4A" w14:textId="77777777" w:rsidR="00B626DA" w:rsidRPr="00694528" w:rsidRDefault="00B626DA" w:rsidP="00B626DA"/>
    <w:p w14:paraId="4840BA10" w14:textId="77777777" w:rsidR="00B626DA" w:rsidRPr="00694528" w:rsidRDefault="00326BAF" w:rsidP="00B626DA">
      <w:r w:rsidRPr="00694528">
        <w:rPr>
          <w:noProof/>
        </w:rPr>
        <w:drawing>
          <wp:inline distT="0" distB="0" distL="0" distR="0" wp14:anchorId="7E80F3DA" wp14:editId="3417F565">
            <wp:extent cx="53721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2600325"/>
                    </a:xfrm>
                    <a:prstGeom prst="rect">
                      <a:avLst/>
                    </a:prstGeom>
                  </pic:spPr>
                </pic:pic>
              </a:graphicData>
            </a:graphic>
          </wp:inline>
        </w:drawing>
      </w:r>
    </w:p>
    <w:p w14:paraId="762ECAE8" w14:textId="01E070E6" w:rsidR="00B626DA" w:rsidRPr="00694528" w:rsidRDefault="00B626DA" w:rsidP="00B626DA">
      <w:commentRangeStart w:id="636"/>
      <w:r w:rsidRPr="00694528">
        <w:t xml:space="preserve">Figure 3. </w:t>
      </w:r>
      <w:commentRangeEnd w:id="636"/>
      <w:r w:rsidR="001F64BD" w:rsidRPr="00694528">
        <w:rPr>
          <w:rStyle w:val="CommentReference"/>
        </w:rPr>
        <w:commentReference w:id="636"/>
      </w:r>
      <w:r w:rsidRPr="00694528">
        <w:t xml:space="preserve"> </w:t>
      </w:r>
      <w:r w:rsidR="00A74D69" w:rsidRPr="00694528">
        <w:t xml:space="preserve">Gear modifications and their effect on </w:t>
      </w:r>
      <w:ins w:id="637" w:author="Suresh Andrew Sethi" w:date="2020-05-29T10:02:00Z">
        <w:r w:rsidR="002B53EB" w:rsidRPr="00694528">
          <w:t xml:space="preserve">global </w:t>
        </w:r>
      </w:ins>
      <w:r w:rsidR="00A74D69" w:rsidRPr="00694528">
        <w:t>seafloor disturbance</w:t>
      </w:r>
      <w:r w:rsidRPr="00694528">
        <w:t xml:space="preserve">.  </w:t>
      </w:r>
      <w:r w:rsidR="00A74D69" w:rsidRPr="00694528">
        <w:t xml:space="preserve">Panels A, B, and C show examples of recently developed gear modifications that reduce seafloor contact.  Panel A </w:t>
      </w:r>
      <w:r w:rsidRPr="00694528">
        <w:t>is a drawing of a</w:t>
      </w:r>
      <w:r w:rsidR="00A74D69" w:rsidRPr="00694528">
        <w:t xml:space="preserve"> groundfish trawl equipped with conventional sweeps compared to one outfitted with bobbins.  Panel B shows a conventional trawl door compared to a modified (“batwing”) trawl door.  Panel C shows</w:t>
      </w:r>
      <w:r w:rsidRPr="00694528">
        <w:t xml:space="preserve"> </w:t>
      </w:r>
      <w:r w:rsidR="00A74D69" w:rsidRPr="00694528">
        <w:t xml:space="preserve">a </w:t>
      </w:r>
      <w:r w:rsidRPr="00694528">
        <w:t>pulse trawl</w:t>
      </w:r>
      <w:r w:rsidR="00A74D69" w:rsidRPr="00694528">
        <w:t xml:space="preserve"> which uses electrical pulses instead of direct contact with the seafloor to stimulate fish.  Panel D shows estimated </w:t>
      </w:r>
      <w:r w:rsidRPr="00694528">
        <w:t xml:space="preserve">change in </w:t>
      </w:r>
      <w:r w:rsidR="00A74D69" w:rsidRPr="00694528">
        <w:t xml:space="preserve">global </w:t>
      </w:r>
      <w:r w:rsidRPr="00694528">
        <w:t>seafloor disturbance (% change over</w:t>
      </w:r>
      <w:ins w:id="638" w:author="Suresh Andrew Sethi" w:date="2020-05-29T10:10:00Z">
        <w:r w:rsidR="001F64BD" w:rsidRPr="00694528">
          <w:t xml:space="preserve"> current)</w:t>
        </w:r>
      </w:ins>
      <w:r w:rsidRPr="00694528">
        <w:t xml:space="preserve"> </w:t>
      </w:r>
      <w:r w:rsidR="00A74D69" w:rsidRPr="00694528">
        <w:rPr>
          <w:strike/>
          <w:rPrChange w:id="639" w:author="Suresh Andrew Sethi" w:date="2020-05-29T10:10:00Z">
            <w:rPr/>
          </w:rPrChange>
        </w:rPr>
        <w:t>business-as-usual</w:t>
      </w:r>
      <w:commentRangeStart w:id="640"/>
      <w:commentRangeStart w:id="641"/>
      <w:r w:rsidR="00A74D69" w:rsidRPr="00694528">
        <w:rPr>
          <w:strike/>
          <w:rPrChange w:id="642" w:author="Suresh Andrew Sethi" w:date="2020-05-29T10:10:00Z">
            <w:rPr/>
          </w:rPrChange>
        </w:rPr>
        <w:t xml:space="preserve"> </w:t>
      </w:r>
      <w:ins w:id="643" w:author="Suresh Andrew Sethi" w:date="2020-05-29T10:04:00Z">
        <w:r w:rsidR="00CC12F2" w:rsidRPr="00694528">
          <w:rPr>
            <w:strike/>
            <w:rPrChange w:id="644" w:author="Suresh Andrew Sethi" w:date="2020-05-29T10:10:00Z">
              <w:rPr/>
            </w:rPrChange>
          </w:rPr>
          <w:t>(</w:t>
        </w:r>
      </w:ins>
      <w:del w:id="645" w:author="Suresh Andrew Sethi" w:date="2020-05-29T10:04:00Z">
        <w:r w:rsidR="00A74D69" w:rsidRPr="00694528" w:rsidDel="00CC12F2">
          <w:rPr>
            <w:strike/>
            <w:rPrChange w:id="646" w:author="Suresh Andrew Sethi" w:date="2020-05-29T10:10:00Z">
              <w:rPr/>
            </w:rPrChange>
          </w:rPr>
          <w:delText>[</w:delText>
        </w:r>
      </w:del>
      <w:r w:rsidR="00A74D69" w:rsidRPr="00694528">
        <w:rPr>
          <w:strike/>
          <w:rPrChange w:id="647" w:author="Suresh Andrew Sethi" w:date="2020-05-29T10:10:00Z">
            <w:rPr/>
          </w:rPrChange>
        </w:rPr>
        <w:t>BAU</w:t>
      </w:r>
      <w:ins w:id="648" w:author="Suresh Andrew Sethi" w:date="2020-05-29T10:04:00Z">
        <w:r w:rsidR="00CC12F2" w:rsidRPr="00694528">
          <w:rPr>
            <w:strike/>
            <w:rPrChange w:id="649" w:author="Suresh Andrew Sethi" w:date="2020-05-29T10:10:00Z">
              <w:rPr/>
            </w:rPrChange>
          </w:rPr>
          <w:t>)</w:t>
        </w:r>
      </w:ins>
      <w:commentRangeEnd w:id="640"/>
      <w:ins w:id="650" w:author="Suresh Andrew Sethi" w:date="2020-05-29T10:05:00Z">
        <w:r w:rsidR="00CC12F2" w:rsidRPr="00694528">
          <w:rPr>
            <w:rStyle w:val="CommentReference"/>
            <w:strike/>
            <w:rPrChange w:id="651" w:author="Suresh Andrew Sethi" w:date="2020-05-29T10:10:00Z">
              <w:rPr>
                <w:rStyle w:val="CommentReference"/>
              </w:rPr>
            </w:rPrChange>
          </w:rPr>
          <w:commentReference w:id="640"/>
        </w:r>
      </w:ins>
      <w:commentRangeEnd w:id="641"/>
      <w:r w:rsidR="00917036">
        <w:rPr>
          <w:rStyle w:val="CommentReference"/>
        </w:rPr>
        <w:commentReference w:id="641"/>
      </w:r>
      <w:del w:id="652" w:author="Suresh Andrew Sethi" w:date="2020-05-29T10:04:00Z">
        <w:r w:rsidR="00A74D69" w:rsidRPr="00694528" w:rsidDel="00CC12F2">
          <w:delText>]</w:delText>
        </w:r>
      </w:del>
      <w:r w:rsidRPr="00694528">
        <w:t>) under a range of contact reduction scenarios</w:t>
      </w:r>
      <w:ins w:id="653" w:author="Suresh Andrew Sethi" w:date="2020-05-29T10:09:00Z">
        <w:r w:rsidR="001F64BD" w:rsidRPr="00694528">
          <w:t>; zero contact reduction indicates seafloor disturbance under current fishing practices.</w:t>
        </w:r>
      </w:ins>
      <w:del w:id="654" w:author="Suresh Andrew Sethi" w:date="2020-05-29T10:09:00Z">
        <w:r w:rsidRPr="00694528" w:rsidDel="001F64BD">
          <w:delText xml:space="preserve">. </w:delText>
        </w:r>
      </w:del>
      <w:r w:rsidRPr="00694528">
        <w:t xml:space="preserve"> The </w:t>
      </w:r>
      <w:del w:id="655" w:author="Suresh Andrew Sethi" w:date="2020-05-29T10:08:00Z">
        <w:r w:rsidRPr="00694528" w:rsidDel="001F64BD">
          <w:delText xml:space="preserve">solid </w:delText>
        </w:r>
      </w:del>
      <w:r w:rsidRPr="00694528">
        <w:t xml:space="preserve">green line shows the </w:t>
      </w:r>
      <w:del w:id="656" w:author="Suresh Andrew Sethi" w:date="2020-05-29T10:11:00Z">
        <w:r w:rsidRPr="00694528" w:rsidDel="001F64BD">
          <w:delText>business-as-usual</w:delText>
        </w:r>
      </w:del>
      <w:ins w:id="657" w:author="Suresh Andrew Sethi" w:date="2020-05-29T10:11:00Z">
        <w:r w:rsidR="001F64BD" w:rsidRPr="00694528">
          <w:t>seafloor disturbance</w:t>
        </w:r>
      </w:ins>
      <w:r w:rsidRPr="00694528">
        <w:t xml:space="preserve"> scenario</w:t>
      </w:r>
      <w:ins w:id="658" w:author="Suresh Andrew Sethi" w:date="2020-05-29T10:11:00Z">
        <w:r w:rsidR="001F64BD" w:rsidRPr="00694528">
          <w:t>s under current fishing levels</w:t>
        </w:r>
      </w:ins>
      <w:r w:rsidRPr="00694528">
        <w:t xml:space="preserve"> in which global trawl harvest</w:t>
      </w:r>
      <w:r w:rsidR="00A74D69" w:rsidRPr="00694528">
        <w:t xml:space="preserve"> remains </w:t>
      </w:r>
      <w:r w:rsidRPr="00694528">
        <w:t>stable relative to 2013-2018 harvest rates</w:t>
      </w:r>
      <w:ins w:id="659" w:author="Suresh Andrew Sethi" w:date="2020-05-29T10:12:00Z">
        <w:r w:rsidR="001F64BD" w:rsidRPr="00694528">
          <w:t xml:space="preserve">, whereas the orange line indicates disturbance scenarios </w:t>
        </w:r>
      </w:ins>
      <w:del w:id="660" w:author="Suresh Andrew Sethi" w:date="2020-05-29T10:12:00Z">
        <w:r w:rsidRPr="00694528" w:rsidDel="001F64BD">
          <w:delText xml:space="preserve">.  The </w:delText>
        </w:r>
      </w:del>
      <w:del w:id="661" w:author="Suresh Andrew Sethi" w:date="2020-05-29T10:08:00Z">
        <w:r w:rsidRPr="00694528" w:rsidDel="001F64BD">
          <w:delText xml:space="preserve">solid </w:delText>
        </w:r>
      </w:del>
      <w:del w:id="662" w:author="Suresh Andrew Sethi" w:date="2020-05-29T10:12:00Z">
        <w:r w:rsidRPr="00694528" w:rsidDel="001F64BD">
          <w:delText xml:space="preserve">orange line shows the relationship if </w:delText>
        </w:r>
      </w:del>
      <w:ins w:id="663" w:author="Suresh Andrew Sethi" w:date="2020-05-29T10:12:00Z">
        <w:r w:rsidR="001F64BD" w:rsidRPr="00694528">
          <w:t xml:space="preserve">under </w:t>
        </w:r>
      </w:ins>
      <w:ins w:id="664" w:author="Suresh Andrew Sethi" w:date="2020-05-29T10:13:00Z">
        <w:r w:rsidR="001F64BD" w:rsidRPr="00694528">
          <w:t xml:space="preserve">global </w:t>
        </w:r>
      </w:ins>
      <w:del w:id="665" w:author="Suresh Andrew Sethi" w:date="2020-05-29T10:12:00Z">
        <w:r w:rsidRPr="00694528" w:rsidDel="001F64BD">
          <w:delText xml:space="preserve">global </w:delText>
        </w:r>
      </w:del>
      <w:del w:id="666" w:author="Suresh Andrew Sethi" w:date="2020-05-29T10:04:00Z">
        <w:r w:rsidRPr="00694528" w:rsidDel="00CC12F2">
          <w:delText xml:space="preserve">trawl </w:delText>
        </w:r>
      </w:del>
      <w:ins w:id="667" w:author="Suresh Andrew Sethi" w:date="2020-05-29T10:04:00Z">
        <w:r w:rsidR="00CC12F2" w:rsidRPr="00694528">
          <w:t>bottom-tendere</w:t>
        </w:r>
      </w:ins>
      <w:ins w:id="668" w:author="Suresh Andrew Sethi" w:date="2020-05-29T10:12:00Z">
        <w:r w:rsidR="001F64BD" w:rsidRPr="00694528">
          <w:t>d fishing associated with</w:t>
        </w:r>
      </w:ins>
      <w:del w:id="669" w:author="Suresh Andrew Sethi" w:date="2020-05-29T10:13:00Z">
        <w:r w:rsidRPr="00694528" w:rsidDel="001F64BD">
          <w:delText xml:space="preserve">harvest were increased to </w:delText>
        </w:r>
        <w:r w:rsidR="00A74D69" w:rsidRPr="00694528" w:rsidDel="001F64BD">
          <w:delText>achieve</w:delText>
        </w:r>
      </w:del>
      <w:r w:rsidR="00A74D69" w:rsidRPr="00694528">
        <w:t xml:space="preserve"> </w:t>
      </w:r>
      <w:r w:rsidRPr="00694528">
        <w:t>maximum sustainable yield</w:t>
      </w:r>
      <w:ins w:id="670" w:author="Suresh Andrew Sethi" w:date="2020-05-29T10:04:00Z">
        <w:r w:rsidR="00CC12F2" w:rsidRPr="00694528">
          <w:t>s</w:t>
        </w:r>
      </w:ins>
      <w:r w:rsidRPr="00694528">
        <w:t>.  Vertical bars give two standard errors reflecting year-to-year variability in</w:t>
      </w:r>
      <w:r w:rsidR="00A74D69" w:rsidRPr="00694528">
        <w:t xml:space="preserve"> </w:t>
      </w:r>
      <w:ins w:id="671" w:author="Suresh Andrew Sethi" w:date="2020-05-29T10:09:00Z">
        <w:r w:rsidR="001F64BD" w:rsidRPr="00694528">
          <w:t xml:space="preserve">simulated </w:t>
        </w:r>
      </w:ins>
      <w:r w:rsidR="00A74D69" w:rsidRPr="00694528">
        <w:t>fishing effort.</w:t>
      </w:r>
    </w:p>
    <w:p w14:paraId="7C2B10FA" w14:textId="4D8744B6" w:rsidR="00A30560" w:rsidRPr="00694528" w:rsidRDefault="00A30560"/>
    <w:p w14:paraId="5963D8AD" w14:textId="5F36D23C" w:rsidR="001225AD" w:rsidRPr="00694528" w:rsidRDefault="001225AD"/>
    <w:p w14:paraId="552C212F" w14:textId="2D54FB36" w:rsidR="001225AD" w:rsidRPr="00694528" w:rsidRDefault="001225AD"/>
    <w:p w14:paraId="30361405" w14:textId="3DBB2531" w:rsidR="001225AD" w:rsidRPr="00694528" w:rsidRDefault="001225AD"/>
    <w:p w14:paraId="4F8EB0F3" w14:textId="0032A6F3" w:rsidR="004C4183" w:rsidRPr="00694528" w:rsidRDefault="004C4183"/>
    <w:p w14:paraId="323B63A9" w14:textId="77777777" w:rsidR="004C4183" w:rsidRPr="00694528" w:rsidRDefault="004C4183"/>
    <w:p w14:paraId="115CA899" w14:textId="6C70CD0C" w:rsidR="001225AD" w:rsidRPr="00694528" w:rsidRDefault="006C559B" w:rsidP="001225AD">
      <w:r w:rsidRPr="00694528">
        <w:rPr>
          <w:noProof/>
        </w:rPr>
        <w:lastRenderedPageBreak/>
        <w:drawing>
          <wp:inline distT="0" distB="0" distL="0" distR="0" wp14:anchorId="3E77396C" wp14:editId="17406CB7">
            <wp:extent cx="4676775" cy="467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4676775"/>
                    </a:xfrm>
                    <a:prstGeom prst="rect">
                      <a:avLst/>
                    </a:prstGeom>
                  </pic:spPr>
                </pic:pic>
              </a:graphicData>
            </a:graphic>
          </wp:inline>
        </w:drawing>
      </w:r>
    </w:p>
    <w:p w14:paraId="2ABCAE4E" w14:textId="4166130E" w:rsidR="001225AD" w:rsidRPr="00694528" w:rsidRDefault="001225AD" w:rsidP="001225AD">
      <w:pPr>
        <w:rPr>
          <w:rFonts w:eastAsiaTheme="minorEastAsia"/>
        </w:rPr>
      </w:pPr>
      <w:r w:rsidRPr="00694528">
        <w:t xml:space="preserve">Extended Figure 1.  </w:t>
      </w:r>
      <w:commentRangeStart w:id="672"/>
      <w:r w:rsidR="004C4183" w:rsidRPr="00694528">
        <w:rPr>
          <w:strike/>
          <w:rPrChange w:id="673" w:author="Suresh Andrew Sethi" w:date="2020-05-29T10:15:00Z">
            <w:rPr/>
          </w:rPrChange>
        </w:rPr>
        <w:t>Kobe</w:t>
      </w:r>
      <w:commentRangeEnd w:id="672"/>
      <w:r w:rsidR="00B65E32" w:rsidRPr="00694528">
        <w:rPr>
          <w:rStyle w:val="CommentReference"/>
          <w:strike/>
          <w:rPrChange w:id="674" w:author="Suresh Andrew Sethi" w:date="2020-05-29T10:15:00Z">
            <w:rPr>
              <w:rStyle w:val="CommentReference"/>
            </w:rPr>
          </w:rPrChange>
        </w:rPr>
        <w:commentReference w:id="672"/>
      </w:r>
      <w:r w:rsidR="004C4183" w:rsidRPr="00694528">
        <w:rPr>
          <w:strike/>
          <w:rPrChange w:id="675" w:author="Suresh Andrew Sethi" w:date="2020-05-29T10:15:00Z">
            <w:rPr/>
          </w:rPrChange>
        </w:rPr>
        <w:t xml:space="preserve"> plot showing the</w:t>
      </w:r>
      <w:r w:rsidR="004C4183" w:rsidRPr="00694528">
        <w:t xml:space="preserve"> </w:t>
      </w:r>
      <w:ins w:id="676" w:author="Suresh Andrew Sethi" w:date="2020-05-29T10:15:00Z">
        <w:r w:rsidR="00DE6838" w:rsidRPr="00694528">
          <w:t xml:space="preserve">Status of global bottom-tendered gear fisheries showing </w:t>
        </w:r>
      </w:ins>
      <w:r w:rsidR="004C4183" w:rsidRPr="00694528">
        <w:t>exploitation rate and stock biomass relative to MSY</w:t>
      </w:r>
      <w:r w:rsidRPr="00694528">
        <w:t xml:space="preserve"> of </w:t>
      </w:r>
      <w:del w:id="677" w:author="Suresh Andrew Sethi" w:date="2020-05-29T10:15:00Z">
        <w:r w:rsidRPr="00694528" w:rsidDel="00DE6838">
          <w:delText xml:space="preserve">trawl caught </w:delText>
        </w:r>
      </w:del>
      <w:r w:rsidRPr="00694528">
        <w:t>stocks estimated using the RH-</w:t>
      </w:r>
      <w:proofErr w:type="spellStart"/>
      <w:r w:rsidRPr="00694528">
        <w:t>cMSY</w:t>
      </w:r>
      <w:proofErr w:type="spellEnd"/>
      <w:r w:rsidRPr="00694528">
        <w:t xml:space="preserve"> catc</w:t>
      </w:r>
      <w:r w:rsidR="00997230" w:rsidRPr="00694528">
        <w:t>h</w:t>
      </w:r>
      <w:ins w:id="678" w:author="Chris Free" w:date="2020-05-29T21:12:00Z">
        <w:r w:rsidR="006F5E9D">
          <w:t>-</w:t>
        </w:r>
      </w:ins>
      <w:del w:id="679" w:author="Chris Free" w:date="2020-05-29T21:12:00Z">
        <w:r w:rsidR="00997230" w:rsidRPr="00694528" w:rsidDel="006F5E9D">
          <w:delText xml:space="preserve"> </w:delText>
        </w:r>
      </w:del>
      <w:r w:rsidR="00997230" w:rsidRPr="00694528">
        <w:t xml:space="preserve">only </w:t>
      </w:r>
      <w:del w:id="680" w:author="Suresh Andrew Sethi" w:date="2020-05-29T10:15:00Z">
        <w:r w:rsidR="00997230" w:rsidRPr="00694528" w:rsidDel="00DE6838">
          <w:delText xml:space="preserve">stock </w:delText>
        </w:r>
      </w:del>
      <w:r w:rsidR="00997230" w:rsidRPr="00694528">
        <w:t xml:space="preserve">assessment model.  </w:t>
      </w:r>
      <w:r w:rsidR="004C4183" w:rsidRPr="00694528">
        <w:t>The v</w:t>
      </w:r>
      <w:r w:rsidRPr="00694528">
        <w:t>ertical axis is the ratio of current exploitation rate to that at MSY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MSY</m:t>
            </m:r>
          </m:sub>
        </m:sSub>
      </m:oMath>
      <w:r w:rsidR="00997230" w:rsidRPr="00694528">
        <w:rPr>
          <w:rFonts w:eastAsiaTheme="minorEastAsia"/>
        </w:rPr>
        <w:t xml:space="preserve">).  </w:t>
      </w:r>
      <w:r w:rsidR="004C4183" w:rsidRPr="00694528">
        <w:rPr>
          <w:rFonts w:eastAsiaTheme="minorEastAsia"/>
        </w:rPr>
        <w:t>The h</w:t>
      </w:r>
      <w:r w:rsidR="00997230" w:rsidRPr="00694528">
        <w:rPr>
          <w:rFonts w:eastAsiaTheme="minorEastAsia"/>
        </w:rPr>
        <w:t>orizontal</w:t>
      </w:r>
      <w:r w:rsidRPr="00694528">
        <w:rPr>
          <w:rFonts w:eastAsiaTheme="minorEastAsia"/>
        </w:rPr>
        <w:t xml:space="preserve"> axis is </w:t>
      </w:r>
      <w:r w:rsidR="00997230" w:rsidRPr="00694528">
        <w:rPr>
          <w:rFonts w:eastAsiaTheme="minorEastAsia"/>
        </w:rPr>
        <w:t xml:space="preserve">the </w:t>
      </w:r>
      <w:r w:rsidRPr="00694528">
        <w:rPr>
          <w:rFonts w:eastAsiaTheme="minorEastAsia"/>
        </w:rPr>
        <w:t xml:space="preserve">ratio of current </w:t>
      </w:r>
      <w:r w:rsidRPr="00694528">
        <w:t xml:space="preserve">stock biomass to that at </w:t>
      </w:r>
      <w:commentRangeStart w:id="681"/>
      <w:r w:rsidRPr="00694528">
        <w:t>MSY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MSY</m:t>
            </m:r>
          </m:sub>
        </m:sSub>
      </m:oMath>
      <w:r w:rsidRPr="00694528">
        <w:rPr>
          <w:rFonts w:eastAsiaTheme="minorEastAsia"/>
        </w:rPr>
        <w:t>).</w:t>
      </w:r>
      <w:ins w:id="682" w:author="Suresh Andrew Sethi" w:date="2020-05-29T10:16:00Z">
        <w:r w:rsidR="00DE6838" w:rsidRPr="00694528">
          <w:rPr>
            <w:rFonts w:eastAsiaTheme="minorEastAsia"/>
          </w:rPr>
          <w:t xml:space="preserve"> </w:t>
        </w:r>
      </w:ins>
      <w:commentRangeEnd w:id="681"/>
      <w:ins w:id="683" w:author="Suresh Andrew Sethi" w:date="2020-05-29T10:20:00Z">
        <w:r w:rsidR="00FB344C" w:rsidRPr="00694528">
          <w:rPr>
            <w:rStyle w:val="CommentReference"/>
          </w:rPr>
          <w:commentReference w:id="681"/>
        </w:r>
      </w:ins>
    </w:p>
    <w:p w14:paraId="24CFAA09" w14:textId="16D6F2DA" w:rsidR="001225AD" w:rsidRPr="00694528" w:rsidRDefault="001225AD"/>
    <w:p w14:paraId="4F2F55A2" w14:textId="6D1CE00D" w:rsidR="001225AD" w:rsidRPr="00694528" w:rsidRDefault="001225AD"/>
    <w:p w14:paraId="07CC4D29" w14:textId="7300555B" w:rsidR="001225AD" w:rsidRPr="00694528" w:rsidRDefault="001225AD"/>
    <w:p w14:paraId="0C159222" w14:textId="36901F0D" w:rsidR="001225AD" w:rsidRPr="00694528" w:rsidRDefault="00CA0E13" w:rsidP="001225AD">
      <w:r w:rsidRPr="00694528">
        <w:rPr>
          <w:noProof/>
        </w:rPr>
        <w:lastRenderedPageBreak/>
        <w:drawing>
          <wp:inline distT="0" distB="0" distL="0" distR="0" wp14:anchorId="5204157B" wp14:editId="60B21685">
            <wp:extent cx="434340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4343400"/>
                    </a:xfrm>
                    <a:prstGeom prst="rect">
                      <a:avLst/>
                    </a:prstGeom>
                  </pic:spPr>
                </pic:pic>
              </a:graphicData>
            </a:graphic>
          </wp:inline>
        </w:drawing>
      </w:r>
    </w:p>
    <w:p w14:paraId="6ED76B4F" w14:textId="08B58B1B" w:rsidR="001225AD" w:rsidRPr="00694528" w:rsidRDefault="001225AD">
      <w:r w:rsidRPr="00694528">
        <w:t xml:space="preserve">Extended Figure 2.  </w:t>
      </w:r>
      <w:r w:rsidR="00CA0E13" w:rsidRPr="00694528">
        <w:t>Effect of fishing effort aggregation on effectiveness of contact reduction.  The vertical a</w:t>
      </w:r>
      <w:r w:rsidR="00EC132D" w:rsidRPr="00694528">
        <w:t>xis is the</w:t>
      </w:r>
      <w:r w:rsidR="00CA0E13" w:rsidRPr="00694528">
        <w:t xml:space="preserve"> estimated reductio</w:t>
      </w:r>
      <w:r w:rsidR="00EC132D" w:rsidRPr="00694528">
        <w:t>n</w:t>
      </w:r>
      <w:r w:rsidR="00CA0E13" w:rsidRPr="00694528">
        <w:t xml:space="preserve"> in seafloor disturbance for LMEs f</w:t>
      </w:r>
      <w:r w:rsidR="00EC132D" w:rsidRPr="00694528">
        <w:t>or 20% (red points) and 40% (black points) contact reduction scenarios.  The horizontal axis is an aggregation coefficient (</w:t>
      </w:r>
      <m:oMath>
        <m:r>
          <w:rPr>
            <w:rFonts w:ascii="Cambria Math" w:hAnsi="Cambria Math"/>
          </w:rPr>
          <m:t>b</m:t>
        </m:r>
      </m:oMath>
      <w:r w:rsidR="00EC132D" w:rsidRPr="00694528">
        <w:rPr>
          <w:rFonts w:eastAsiaTheme="minorEastAsia"/>
        </w:rPr>
        <w:t>, see Supplemental Methods for a description of this parameter), where high</w:t>
      </w:r>
      <w:proofErr w:type="spellStart"/>
      <w:r w:rsidR="00EC132D" w:rsidRPr="00694528">
        <w:rPr>
          <w:rFonts w:eastAsiaTheme="minorEastAsia"/>
        </w:rPr>
        <w:t>er</w:t>
      </w:r>
      <w:proofErr w:type="spellEnd"/>
      <w:r w:rsidR="00EC132D" w:rsidRPr="00694528">
        <w:rPr>
          <w:rFonts w:eastAsiaTheme="minorEastAsia"/>
        </w:rPr>
        <w:t xml:space="preserve"> values of </w:t>
      </w:r>
      <m:oMath>
        <m:r>
          <w:rPr>
            <w:rFonts w:ascii="Cambria Math" w:eastAsiaTheme="minorEastAsia" w:hAnsi="Cambria Math"/>
          </w:rPr>
          <m:t>b</m:t>
        </m:r>
      </m:oMath>
      <w:r w:rsidR="00EC132D" w:rsidRPr="00694528">
        <w:rPr>
          <w:rFonts w:eastAsiaTheme="minorEastAsia"/>
        </w:rPr>
        <w:t xml:space="preserve"> represent less spatially aggregated fishing effort</w:t>
      </w:r>
      <w:r w:rsidR="00EC132D" w:rsidRPr="00694528">
        <w:t xml:space="preserve">.  The positive correlation of level of effort aggregation and reduction in seafloor disturbance suggest that contact reduction may be more effective when fishing effort is less aggregated and more </w:t>
      </w:r>
      <w:del w:id="684" w:author="Suresh Andrew Sethi" w:date="2020-05-29T10:21:00Z">
        <w:r w:rsidR="00EC132D" w:rsidRPr="00694528" w:rsidDel="00FB344C">
          <w:delText xml:space="preserve">evenly </w:delText>
        </w:r>
      </w:del>
      <w:ins w:id="685" w:author="Suresh Andrew Sethi" w:date="2020-05-29T10:21:00Z">
        <w:r w:rsidR="00FB344C" w:rsidRPr="00694528">
          <w:t xml:space="preserve">diffusely </w:t>
        </w:r>
      </w:ins>
      <w:r w:rsidR="00EC132D" w:rsidRPr="00694528">
        <w:t>distributed throughout an LME.</w:t>
      </w:r>
    </w:p>
    <w:p w14:paraId="4EC31E5F" w14:textId="6EC2FBD7" w:rsidR="001225AD" w:rsidRPr="00694528" w:rsidRDefault="001225AD"/>
    <w:p w14:paraId="49445AF2" w14:textId="6DF868F6" w:rsidR="001225AD" w:rsidRPr="00694528" w:rsidRDefault="001225AD">
      <w:r w:rsidRPr="00694528">
        <w:br w:type="page"/>
      </w:r>
    </w:p>
    <w:p w14:paraId="43E8FB4A" w14:textId="66BFAA8B" w:rsidR="001225AD" w:rsidRPr="00694528" w:rsidRDefault="001225AD">
      <w:commentRangeStart w:id="686"/>
      <w:r w:rsidRPr="00694528">
        <w:lastRenderedPageBreak/>
        <w:t xml:space="preserve">Extended </w:t>
      </w:r>
      <w:commentRangeStart w:id="687"/>
      <w:r w:rsidRPr="00694528">
        <w:t xml:space="preserve">Table </w:t>
      </w:r>
      <w:commentRangeEnd w:id="687"/>
      <w:r w:rsidR="00430094">
        <w:rPr>
          <w:rStyle w:val="CommentReference"/>
        </w:rPr>
        <w:commentReference w:id="687"/>
      </w:r>
      <w:r w:rsidRPr="00694528">
        <w:t>1.</w:t>
      </w:r>
      <w:commentRangeEnd w:id="686"/>
      <w:r w:rsidR="00FC2BDA" w:rsidRPr="00694528">
        <w:rPr>
          <w:rStyle w:val="CommentReference"/>
        </w:rPr>
        <w:commentReference w:id="686"/>
      </w:r>
      <w:r w:rsidRPr="00694528">
        <w:t xml:space="preserve">  </w:t>
      </w:r>
      <w:del w:id="688" w:author="Suresh Andrew Sethi" w:date="2020-05-29T10:22:00Z">
        <w:r w:rsidR="00997230" w:rsidRPr="00694528" w:rsidDel="00FC2BDA">
          <w:delText xml:space="preserve">Results </w:delText>
        </w:r>
      </w:del>
      <w:ins w:id="689" w:author="Suresh Andrew Sethi" w:date="2020-05-29T10:22:00Z">
        <w:r w:rsidR="00FC2BDA" w:rsidRPr="00694528">
          <w:t xml:space="preserve">Seafloor disturbance, harvests, and estimated </w:t>
        </w:r>
      </w:ins>
      <w:ins w:id="690" w:author="Suresh Andrew Sethi" w:date="2020-05-29T10:23:00Z">
        <w:r w:rsidR="00FC2BDA" w:rsidRPr="00694528">
          <w:t xml:space="preserve">maximum sustainable yields for bottom-tendered fisheries </w:t>
        </w:r>
      </w:ins>
      <w:r w:rsidR="00997230" w:rsidRPr="00694528">
        <w:t>by large marine ecosystem (LME).</w:t>
      </w:r>
    </w:p>
    <w:tbl>
      <w:tblPr>
        <w:tblW w:w="0" w:type="auto"/>
        <w:tblCellMar>
          <w:top w:w="15" w:type="dxa"/>
          <w:left w:w="15" w:type="dxa"/>
          <w:bottom w:w="15" w:type="dxa"/>
          <w:right w:w="15" w:type="dxa"/>
        </w:tblCellMar>
        <w:tblLook w:val="04A0" w:firstRow="1" w:lastRow="0" w:firstColumn="1" w:lastColumn="0" w:noHBand="0" w:noVBand="1"/>
      </w:tblPr>
      <w:tblGrid>
        <w:gridCol w:w="3059"/>
        <w:gridCol w:w="1143"/>
        <w:gridCol w:w="1104"/>
        <w:gridCol w:w="1483"/>
        <w:gridCol w:w="1174"/>
        <w:gridCol w:w="701"/>
        <w:gridCol w:w="696"/>
      </w:tblGrid>
      <w:tr w:rsidR="00A60F1E" w:rsidRPr="00694528" w14:paraId="2CE4649C" w14:textId="77777777" w:rsidTr="00A60F1E">
        <w:trPr>
          <w:tblHeader/>
        </w:trPr>
        <w:tc>
          <w:tcPr>
            <w:tcW w:w="3060" w:type="dxa"/>
            <w:tcBorders>
              <w:top w:val="single" w:sz="4" w:space="0" w:color="auto"/>
              <w:bottom w:val="single" w:sz="4" w:space="0" w:color="auto"/>
            </w:tcBorders>
            <w:vAlign w:val="center"/>
            <w:hideMark/>
          </w:tcPr>
          <w:p w14:paraId="6323739B" w14:textId="77777777" w:rsidR="00A60F1E" w:rsidRPr="00694528" w:rsidRDefault="00A60F1E" w:rsidP="00A60F1E">
            <w:pPr>
              <w:spacing w:after="0" w:line="240" w:lineRule="auto"/>
              <w:rPr>
                <w:rFonts w:ascii="Times New Roman" w:eastAsia="Times New Roman" w:hAnsi="Times New Roman" w:cs="Times New Roman"/>
                <w:b/>
                <w:bCs/>
              </w:rPr>
            </w:pPr>
            <w:r w:rsidRPr="00694528">
              <w:rPr>
                <w:rFonts w:ascii="Times New Roman" w:eastAsia="Times New Roman" w:hAnsi="Times New Roman" w:cs="Times New Roman"/>
                <w:b/>
                <w:bCs/>
              </w:rPr>
              <w:t>LME</w:t>
            </w:r>
          </w:p>
        </w:tc>
        <w:tc>
          <w:tcPr>
            <w:tcW w:w="786" w:type="dxa"/>
            <w:tcBorders>
              <w:top w:val="single" w:sz="4" w:space="0" w:color="auto"/>
              <w:bottom w:val="single" w:sz="4" w:space="0" w:color="auto"/>
            </w:tcBorders>
            <w:vAlign w:val="center"/>
            <w:hideMark/>
          </w:tcPr>
          <w:p w14:paraId="6216F080" w14:textId="77777777" w:rsidR="00A60F1E" w:rsidRPr="00694528" w:rsidRDefault="00A60F1E" w:rsidP="00A60F1E">
            <w:pPr>
              <w:spacing w:after="0" w:line="240" w:lineRule="auto"/>
              <w:rPr>
                <w:rFonts w:ascii="Times New Roman" w:eastAsia="Times New Roman" w:hAnsi="Times New Roman" w:cs="Times New Roman"/>
                <w:b/>
                <w:bCs/>
              </w:rPr>
            </w:pPr>
            <w:r w:rsidRPr="00694528">
              <w:rPr>
                <w:rFonts w:ascii="Times New Roman" w:eastAsia="Times New Roman" w:hAnsi="Times New Roman" w:cs="Times New Roman"/>
                <w:b/>
                <w:bCs/>
              </w:rPr>
              <w:t>Seafloor disturbance (%)</w:t>
            </w:r>
          </w:p>
        </w:tc>
        <w:tc>
          <w:tcPr>
            <w:tcW w:w="0" w:type="auto"/>
            <w:tcBorders>
              <w:top w:val="single" w:sz="4" w:space="0" w:color="auto"/>
              <w:bottom w:val="single" w:sz="4" w:space="0" w:color="auto"/>
            </w:tcBorders>
            <w:vAlign w:val="center"/>
            <w:hideMark/>
          </w:tcPr>
          <w:p w14:paraId="3D4F8E8D" w14:textId="77777777" w:rsidR="00A60F1E" w:rsidRPr="00694528" w:rsidRDefault="00A60F1E" w:rsidP="00A60F1E">
            <w:pPr>
              <w:spacing w:after="0" w:line="240" w:lineRule="auto"/>
              <w:jc w:val="center"/>
              <w:rPr>
                <w:rFonts w:ascii="Times New Roman" w:eastAsia="Times New Roman" w:hAnsi="Times New Roman" w:cs="Times New Roman"/>
                <w:b/>
                <w:bCs/>
              </w:rPr>
            </w:pPr>
            <w:r w:rsidRPr="00694528">
              <w:rPr>
                <w:rFonts w:ascii="Times New Roman" w:eastAsia="Times New Roman" w:hAnsi="Times New Roman" w:cs="Times New Roman"/>
                <w:b/>
                <w:bCs/>
              </w:rPr>
              <w:t>Shelf area (sq. km)</w:t>
            </w:r>
          </w:p>
        </w:tc>
        <w:tc>
          <w:tcPr>
            <w:tcW w:w="0" w:type="auto"/>
            <w:tcBorders>
              <w:top w:val="single" w:sz="4" w:space="0" w:color="auto"/>
              <w:bottom w:val="single" w:sz="4" w:space="0" w:color="auto"/>
            </w:tcBorders>
            <w:vAlign w:val="center"/>
            <w:hideMark/>
          </w:tcPr>
          <w:p w14:paraId="301C7D22" w14:textId="77777777" w:rsidR="00A60F1E" w:rsidRPr="00694528" w:rsidRDefault="00A60F1E" w:rsidP="00A60F1E">
            <w:pPr>
              <w:spacing w:after="0" w:line="240" w:lineRule="auto"/>
              <w:jc w:val="center"/>
              <w:rPr>
                <w:rFonts w:ascii="Times New Roman" w:eastAsia="Times New Roman" w:hAnsi="Times New Roman" w:cs="Times New Roman"/>
                <w:b/>
                <w:bCs/>
              </w:rPr>
            </w:pPr>
            <w:r w:rsidRPr="00694528">
              <w:rPr>
                <w:rFonts w:ascii="Times New Roman" w:eastAsia="Times New Roman" w:hAnsi="Times New Roman" w:cs="Times New Roman"/>
                <w:b/>
                <w:bCs/>
              </w:rPr>
              <w:t>Aggregation coefficient (b)</w:t>
            </w:r>
          </w:p>
        </w:tc>
        <w:tc>
          <w:tcPr>
            <w:tcW w:w="0" w:type="auto"/>
            <w:tcBorders>
              <w:top w:val="single" w:sz="4" w:space="0" w:color="auto"/>
              <w:bottom w:val="single" w:sz="4" w:space="0" w:color="auto"/>
            </w:tcBorders>
            <w:vAlign w:val="center"/>
            <w:hideMark/>
          </w:tcPr>
          <w:p w14:paraId="4FF946E2" w14:textId="6F88FDAB" w:rsidR="00A60F1E" w:rsidRPr="00694528" w:rsidRDefault="00A60F1E" w:rsidP="00A60F1E">
            <w:pPr>
              <w:spacing w:after="0" w:line="240" w:lineRule="auto"/>
              <w:jc w:val="center"/>
              <w:rPr>
                <w:rFonts w:ascii="Times New Roman" w:eastAsia="Times New Roman" w:hAnsi="Times New Roman" w:cs="Times New Roman"/>
                <w:b/>
                <w:bCs/>
              </w:rPr>
            </w:pPr>
            <w:r w:rsidRPr="00694528">
              <w:rPr>
                <w:rFonts w:ascii="Times New Roman" w:eastAsia="Times New Roman" w:hAnsi="Times New Roman" w:cs="Times New Roman"/>
                <w:b/>
                <w:bCs/>
              </w:rPr>
              <w:t>2014 trawl harvest (1,000 mt)</w:t>
            </w:r>
          </w:p>
        </w:tc>
        <w:tc>
          <w:tcPr>
            <w:tcW w:w="0" w:type="auto"/>
            <w:tcBorders>
              <w:top w:val="single" w:sz="4" w:space="0" w:color="auto"/>
              <w:bottom w:val="single" w:sz="4" w:space="0" w:color="auto"/>
            </w:tcBorders>
            <w:vAlign w:val="center"/>
            <w:hideMark/>
          </w:tcPr>
          <w:p w14:paraId="29213B86" w14:textId="1E943871" w:rsidR="00A60F1E" w:rsidRPr="00694528" w:rsidRDefault="00086061" w:rsidP="00A60F1E">
            <w:pPr>
              <w:spacing w:after="0" w:line="240" w:lineRule="auto"/>
              <w:jc w:val="center"/>
              <w:rPr>
                <w:rFonts w:ascii="Times New Roman" w:eastAsia="Times New Roman" w:hAnsi="Times New Roman" w:cs="Times New Roman"/>
                <w:b/>
                <w:bCs/>
              </w:rPr>
            </w:pPr>
            <m:oMathPara>
              <m:oMath>
                <m:sSub>
                  <m:sSubPr>
                    <m:ctrlPr>
                      <w:rPr>
                        <w:rFonts w:ascii="Cambria Math" w:eastAsia="Times New Roman" w:hAnsi="Cambria Math" w:cstheme="minorHAnsi"/>
                        <w:b/>
                        <w:bCs/>
                        <w:i/>
                      </w:rPr>
                    </m:ctrlPr>
                  </m:sSubPr>
                  <m:e>
                    <m:r>
                      <m:rPr>
                        <m:sty m:val="bi"/>
                      </m:rPr>
                      <w:rPr>
                        <w:rFonts w:ascii="Cambria Math" w:eastAsia="Times New Roman" w:hAnsi="Cambria Math" w:cstheme="minorHAnsi"/>
                      </w:rPr>
                      <m:t>E</m:t>
                    </m:r>
                  </m:e>
                  <m:sub>
                    <m:r>
                      <m:rPr>
                        <m:sty m:val="bi"/>
                      </m:rPr>
                      <w:rPr>
                        <w:rFonts w:ascii="Cambria Math" w:eastAsia="Times New Roman" w:hAnsi="Cambria Math" w:cstheme="minorHAnsi"/>
                      </w:rPr>
                      <m:t>msy</m:t>
                    </m:r>
                  </m:sub>
                </m:sSub>
                <m:r>
                  <m:rPr>
                    <m:sty m:val="bi"/>
                  </m:rPr>
                  <w:rPr>
                    <w:rFonts w:ascii="Cambria Math" w:eastAsia="Times New Roman" w:hAnsi="Cambria Math" w:cstheme="minorHAnsi"/>
                  </w:rPr>
                  <m:t>/</m:t>
                </m:r>
                <m:sSub>
                  <m:sSubPr>
                    <m:ctrlPr>
                      <w:rPr>
                        <w:rFonts w:ascii="Cambria Math" w:eastAsia="Times New Roman" w:hAnsi="Cambria Math" w:cstheme="minorHAnsi"/>
                        <w:b/>
                        <w:bCs/>
                        <w:i/>
                      </w:rPr>
                    </m:ctrlPr>
                  </m:sSubPr>
                  <m:e>
                    <m:r>
                      <m:rPr>
                        <m:sty m:val="bi"/>
                      </m:rPr>
                      <w:rPr>
                        <w:rFonts w:ascii="Cambria Math" w:eastAsia="Times New Roman" w:hAnsi="Cambria Math" w:cstheme="minorHAnsi"/>
                      </w:rPr>
                      <m:t>E</m:t>
                    </m:r>
                  </m:e>
                  <m:sub>
                    <m:r>
                      <m:rPr>
                        <m:sty m:val="bi"/>
                      </m:rPr>
                      <w:rPr>
                        <w:rFonts w:ascii="Cambria Math" w:eastAsia="Times New Roman" w:hAnsi="Cambria Math" w:cstheme="minorHAnsi"/>
                      </w:rPr>
                      <m:t>last</m:t>
                    </m:r>
                  </m:sub>
                </m:sSub>
              </m:oMath>
            </m:oMathPara>
          </w:p>
        </w:tc>
        <w:tc>
          <w:tcPr>
            <w:tcW w:w="0" w:type="auto"/>
            <w:tcBorders>
              <w:top w:val="single" w:sz="4" w:space="0" w:color="auto"/>
              <w:bottom w:val="single" w:sz="4" w:space="0" w:color="auto"/>
            </w:tcBorders>
            <w:vAlign w:val="center"/>
            <w:hideMark/>
          </w:tcPr>
          <w:p w14:paraId="7AF53AF9" w14:textId="16ED2D93" w:rsidR="00A60F1E" w:rsidRPr="00694528" w:rsidRDefault="00086061" w:rsidP="00A60F1E">
            <w:pPr>
              <w:spacing w:after="0" w:line="240" w:lineRule="auto"/>
              <w:jc w:val="center"/>
              <w:rPr>
                <w:rFonts w:ascii="Times New Roman" w:eastAsia="Times New Roman" w:hAnsi="Times New Roman" w:cs="Times New Roman"/>
                <w:b/>
                <w:bCs/>
              </w:rPr>
            </w:pPr>
            <m:oMathPara>
              <m:oMath>
                <m:sSub>
                  <m:sSubPr>
                    <m:ctrlPr>
                      <w:rPr>
                        <w:rFonts w:ascii="Cambria Math" w:eastAsia="Times New Roman" w:hAnsi="Cambria Math" w:cstheme="minorHAnsi"/>
                        <w:b/>
                        <w:bCs/>
                        <w:i/>
                      </w:rPr>
                    </m:ctrlPr>
                  </m:sSubPr>
                  <m:e>
                    <m:r>
                      <m:rPr>
                        <m:sty m:val="bi"/>
                      </m:rPr>
                      <w:rPr>
                        <w:rFonts w:ascii="Cambria Math" w:eastAsia="Times New Roman" w:hAnsi="Cambria Math" w:cstheme="minorHAnsi"/>
                      </w:rPr>
                      <m:t>Y</m:t>
                    </m:r>
                  </m:e>
                  <m:sub>
                    <m:r>
                      <m:rPr>
                        <m:sty m:val="bi"/>
                      </m:rPr>
                      <w:rPr>
                        <w:rFonts w:ascii="Cambria Math" w:eastAsia="Times New Roman" w:hAnsi="Cambria Math" w:cstheme="minorHAnsi"/>
                      </w:rPr>
                      <m:t>msy</m:t>
                    </m:r>
                  </m:sub>
                </m:sSub>
                <m:r>
                  <m:rPr>
                    <m:sty m:val="bi"/>
                  </m:rPr>
                  <w:rPr>
                    <w:rFonts w:ascii="Cambria Math" w:eastAsia="Times New Roman" w:hAnsi="Cambria Math" w:cstheme="minorHAnsi"/>
                  </w:rPr>
                  <m:t>/</m:t>
                </m:r>
                <m:sSub>
                  <m:sSubPr>
                    <m:ctrlPr>
                      <w:rPr>
                        <w:rFonts w:ascii="Cambria Math" w:eastAsia="Times New Roman" w:hAnsi="Cambria Math" w:cstheme="minorHAnsi"/>
                        <w:b/>
                        <w:bCs/>
                        <w:i/>
                      </w:rPr>
                    </m:ctrlPr>
                  </m:sSubPr>
                  <m:e>
                    <m:r>
                      <m:rPr>
                        <m:sty m:val="bi"/>
                      </m:rPr>
                      <w:rPr>
                        <w:rFonts w:ascii="Cambria Math" w:eastAsia="Times New Roman" w:hAnsi="Cambria Math" w:cstheme="minorHAnsi"/>
                      </w:rPr>
                      <m:t>Y</m:t>
                    </m:r>
                  </m:e>
                  <m:sub>
                    <m:r>
                      <m:rPr>
                        <m:sty m:val="bi"/>
                      </m:rPr>
                      <w:rPr>
                        <w:rFonts w:ascii="Cambria Math" w:eastAsia="Times New Roman" w:hAnsi="Cambria Math" w:cstheme="minorHAnsi"/>
                      </w:rPr>
                      <m:t>last</m:t>
                    </m:r>
                  </m:sub>
                </m:sSub>
              </m:oMath>
            </m:oMathPara>
          </w:p>
        </w:tc>
      </w:tr>
      <w:tr w:rsidR="00A60F1E" w:rsidRPr="00694528" w14:paraId="4DE9835B" w14:textId="77777777" w:rsidTr="00A60F1E">
        <w:tc>
          <w:tcPr>
            <w:tcW w:w="3060" w:type="dxa"/>
            <w:tcBorders>
              <w:top w:val="single" w:sz="4" w:space="0" w:color="auto"/>
            </w:tcBorders>
            <w:vAlign w:val="center"/>
            <w:hideMark/>
          </w:tcPr>
          <w:p w14:paraId="50F47BC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Agulhas Current</w:t>
            </w:r>
          </w:p>
        </w:tc>
        <w:tc>
          <w:tcPr>
            <w:tcW w:w="786" w:type="dxa"/>
            <w:tcBorders>
              <w:top w:val="single" w:sz="4" w:space="0" w:color="auto"/>
            </w:tcBorders>
            <w:vAlign w:val="center"/>
            <w:hideMark/>
          </w:tcPr>
          <w:p w14:paraId="4E3D699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7.2</w:t>
            </w:r>
          </w:p>
        </w:tc>
        <w:tc>
          <w:tcPr>
            <w:tcW w:w="0" w:type="auto"/>
            <w:tcBorders>
              <w:top w:val="single" w:sz="4" w:space="0" w:color="auto"/>
            </w:tcBorders>
            <w:vAlign w:val="center"/>
            <w:hideMark/>
          </w:tcPr>
          <w:p w14:paraId="5BBD097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470,184</w:t>
            </w:r>
          </w:p>
        </w:tc>
        <w:tc>
          <w:tcPr>
            <w:tcW w:w="0" w:type="auto"/>
            <w:tcBorders>
              <w:top w:val="single" w:sz="4" w:space="0" w:color="auto"/>
            </w:tcBorders>
            <w:vAlign w:val="center"/>
            <w:hideMark/>
          </w:tcPr>
          <w:p w14:paraId="7E210A6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0.14</w:t>
            </w:r>
          </w:p>
        </w:tc>
        <w:tc>
          <w:tcPr>
            <w:tcW w:w="0" w:type="auto"/>
            <w:tcBorders>
              <w:top w:val="single" w:sz="4" w:space="0" w:color="auto"/>
            </w:tcBorders>
            <w:vAlign w:val="center"/>
            <w:hideMark/>
          </w:tcPr>
          <w:p w14:paraId="5498C1A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108.9</w:t>
            </w:r>
          </w:p>
        </w:tc>
        <w:tc>
          <w:tcPr>
            <w:tcW w:w="0" w:type="auto"/>
            <w:tcBorders>
              <w:top w:val="single" w:sz="4" w:space="0" w:color="auto"/>
            </w:tcBorders>
            <w:vAlign w:val="center"/>
            <w:hideMark/>
          </w:tcPr>
          <w:p w14:paraId="034ABC6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0.87</w:t>
            </w:r>
          </w:p>
        </w:tc>
        <w:tc>
          <w:tcPr>
            <w:tcW w:w="0" w:type="auto"/>
            <w:tcBorders>
              <w:top w:val="single" w:sz="4" w:space="0" w:color="auto"/>
            </w:tcBorders>
            <w:vAlign w:val="center"/>
            <w:hideMark/>
          </w:tcPr>
          <w:p w14:paraId="652B6C6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1.25</w:t>
            </w:r>
          </w:p>
        </w:tc>
      </w:tr>
      <w:tr w:rsidR="00A60F1E" w:rsidRPr="00694528" w14:paraId="6C3AED78" w14:textId="77777777" w:rsidTr="00A60F1E">
        <w:tc>
          <w:tcPr>
            <w:tcW w:w="3060" w:type="dxa"/>
            <w:vAlign w:val="center"/>
            <w:hideMark/>
          </w:tcPr>
          <w:p w14:paraId="12611AC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Aleutian Islands</w:t>
            </w:r>
          </w:p>
        </w:tc>
        <w:tc>
          <w:tcPr>
            <w:tcW w:w="786" w:type="dxa"/>
            <w:vAlign w:val="center"/>
            <w:hideMark/>
          </w:tcPr>
          <w:p w14:paraId="324DA454"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6.8</w:t>
            </w:r>
          </w:p>
        </w:tc>
        <w:tc>
          <w:tcPr>
            <w:tcW w:w="0" w:type="auto"/>
            <w:vAlign w:val="center"/>
            <w:hideMark/>
          </w:tcPr>
          <w:p w14:paraId="679D21B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83,264</w:t>
            </w:r>
          </w:p>
        </w:tc>
        <w:tc>
          <w:tcPr>
            <w:tcW w:w="0" w:type="auto"/>
            <w:vAlign w:val="center"/>
            <w:hideMark/>
          </w:tcPr>
          <w:p w14:paraId="12247D6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0.18</w:t>
            </w:r>
          </w:p>
        </w:tc>
        <w:tc>
          <w:tcPr>
            <w:tcW w:w="0" w:type="auto"/>
            <w:vAlign w:val="center"/>
            <w:hideMark/>
          </w:tcPr>
          <w:p w14:paraId="1CEC545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508.1</w:t>
            </w:r>
          </w:p>
        </w:tc>
        <w:tc>
          <w:tcPr>
            <w:tcW w:w="0" w:type="auto"/>
            <w:vAlign w:val="center"/>
            <w:hideMark/>
          </w:tcPr>
          <w:p w14:paraId="316BE7E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1.85</w:t>
            </w:r>
          </w:p>
        </w:tc>
        <w:tc>
          <w:tcPr>
            <w:tcW w:w="0" w:type="auto"/>
            <w:vAlign w:val="center"/>
            <w:hideMark/>
          </w:tcPr>
          <w:p w14:paraId="13ACEE3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1.13</w:t>
            </w:r>
          </w:p>
        </w:tc>
      </w:tr>
      <w:tr w:rsidR="00A60F1E" w:rsidRPr="00694528" w14:paraId="6FAB54AE" w14:textId="77777777" w:rsidTr="00A60F1E">
        <w:tc>
          <w:tcPr>
            <w:tcW w:w="3060" w:type="dxa"/>
            <w:vAlign w:val="center"/>
            <w:hideMark/>
          </w:tcPr>
          <w:p w14:paraId="2BB517B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Antarctic</w:t>
            </w:r>
          </w:p>
        </w:tc>
        <w:tc>
          <w:tcPr>
            <w:tcW w:w="786" w:type="dxa"/>
            <w:vAlign w:val="center"/>
            <w:hideMark/>
          </w:tcPr>
          <w:p w14:paraId="5D5BC2E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0.2</w:t>
            </w:r>
          </w:p>
        </w:tc>
        <w:tc>
          <w:tcPr>
            <w:tcW w:w="0" w:type="auto"/>
            <w:vAlign w:val="center"/>
            <w:hideMark/>
          </w:tcPr>
          <w:p w14:paraId="3A470F4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2,721,116</w:t>
            </w:r>
          </w:p>
        </w:tc>
        <w:tc>
          <w:tcPr>
            <w:tcW w:w="0" w:type="auto"/>
            <w:vAlign w:val="center"/>
            <w:hideMark/>
          </w:tcPr>
          <w:p w14:paraId="5321CD0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0.19</w:t>
            </w:r>
          </w:p>
        </w:tc>
        <w:tc>
          <w:tcPr>
            <w:tcW w:w="0" w:type="auto"/>
            <w:vAlign w:val="center"/>
            <w:hideMark/>
          </w:tcPr>
          <w:p w14:paraId="52C3E5F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146.7</w:t>
            </w:r>
          </w:p>
        </w:tc>
        <w:tc>
          <w:tcPr>
            <w:tcW w:w="0" w:type="auto"/>
            <w:vAlign w:val="center"/>
            <w:hideMark/>
          </w:tcPr>
          <w:p w14:paraId="40599C0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1.85</w:t>
            </w:r>
          </w:p>
        </w:tc>
        <w:tc>
          <w:tcPr>
            <w:tcW w:w="0" w:type="auto"/>
            <w:vAlign w:val="center"/>
            <w:hideMark/>
          </w:tcPr>
          <w:p w14:paraId="48C2AE7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1.08</w:t>
            </w:r>
          </w:p>
        </w:tc>
      </w:tr>
      <w:tr w:rsidR="00A60F1E" w:rsidRPr="00694528" w14:paraId="4BE56346" w14:textId="77777777" w:rsidTr="00A60F1E">
        <w:tc>
          <w:tcPr>
            <w:tcW w:w="3060" w:type="dxa"/>
            <w:vAlign w:val="center"/>
            <w:hideMark/>
          </w:tcPr>
          <w:p w14:paraId="1ADC8E6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Arabian Sea</w:t>
            </w:r>
          </w:p>
        </w:tc>
        <w:tc>
          <w:tcPr>
            <w:tcW w:w="786" w:type="dxa"/>
            <w:vAlign w:val="center"/>
            <w:hideMark/>
          </w:tcPr>
          <w:p w14:paraId="1A509EC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1.9</w:t>
            </w:r>
          </w:p>
        </w:tc>
        <w:tc>
          <w:tcPr>
            <w:tcW w:w="0" w:type="auto"/>
            <w:vAlign w:val="center"/>
            <w:hideMark/>
          </w:tcPr>
          <w:p w14:paraId="59A5D23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861,776</w:t>
            </w:r>
          </w:p>
        </w:tc>
        <w:tc>
          <w:tcPr>
            <w:tcW w:w="0" w:type="auto"/>
            <w:vAlign w:val="center"/>
            <w:hideMark/>
          </w:tcPr>
          <w:p w14:paraId="497EEE2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0.17</w:t>
            </w:r>
          </w:p>
        </w:tc>
        <w:tc>
          <w:tcPr>
            <w:tcW w:w="0" w:type="auto"/>
            <w:vAlign w:val="center"/>
            <w:hideMark/>
          </w:tcPr>
          <w:p w14:paraId="258374B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584.5</w:t>
            </w:r>
          </w:p>
        </w:tc>
        <w:tc>
          <w:tcPr>
            <w:tcW w:w="0" w:type="auto"/>
            <w:vAlign w:val="center"/>
            <w:hideMark/>
          </w:tcPr>
          <w:p w14:paraId="3F2221F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2.28</w:t>
            </w:r>
          </w:p>
        </w:tc>
        <w:tc>
          <w:tcPr>
            <w:tcW w:w="0" w:type="auto"/>
            <w:vAlign w:val="center"/>
            <w:hideMark/>
          </w:tcPr>
          <w:p w14:paraId="1B7E007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1.42</w:t>
            </w:r>
          </w:p>
        </w:tc>
      </w:tr>
      <w:tr w:rsidR="00A60F1E" w:rsidRPr="00694528" w14:paraId="3D3A83C6" w14:textId="77777777" w:rsidTr="00A60F1E">
        <w:tc>
          <w:tcPr>
            <w:tcW w:w="3060" w:type="dxa"/>
            <w:vAlign w:val="center"/>
            <w:hideMark/>
          </w:tcPr>
          <w:p w14:paraId="3A1E402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Baltic Sea</w:t>
            </w:r>
          </w:p>
        </w:tc>
        <w:tc>
          <w:tcPr>
            <w:tcW w:w="786" w:type="dxa"/>
            <w:vAlign w:val="center"/>
            <w:hideMark/>
          </w:tcPr>
          <w:p w14:paraId="3591170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20.2</w:t>
            </w:r>
          </w:p>
        </w:tc>
        <w:tc>
          <w:tcPr>
            <w:tcW w:w="0" w:type="auto"/>
            <w:vAlign w:val="center"/>
            <w:hideMark/>
          </w:tcPr>
          <w:p w14:paraId="78BEC4D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377,548</w:t>
            </w:r>
          </w:p>
        </w:tc>
        <w:tc>
          <w:tcPr>
            <w:tcW w:w="0" w:type="auto"/>
            <w:vAlign w:val="center"/>
            <w:hideMark/>
          </w:tcPr>
          <w:p w14:paraId="4991CEA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0.11</w:t>
            </w:r>
          </w:p>
        </w:tc>
        <w:tc>
          <w:tcPr>
            <w:tcW w:w="0" w:type="auto"/>
            <w:vAlign w:val="center"/>
            <w:hideMark/>
          </w:tcPr>
          <w:p w14:paraId="79B1F48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436.4</w:t>
            </w:r>
          </w:p>
        </w:tc>
        <w:tc>
          <w:tcPr>
            <w:tcW w:w="0" w:type="auto"/>
            <w:vAlign w:val="center"/>
            <w:hideMark/>
          </w:tcPr>
          <w:p w14:paraId="3AFF7FD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1.77</w:t>
            </w:r>
          </w:p>
        </w:tc>
        <w:tc>
          <w:tcPr>
            <w:tcW w:w="0" w:type="auto"/>
            <w:vAlign w:val="center"/>
            <w:hideMark/>
          </w:tcPr>
          <w:p w14:paraId="76D7508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1.42</w:t>
            </w:r>
          </w:p>
        </w:tc>
      </w:tr>
      <w:tr w:rsidR="00A60F1E" w:rsidRPr="00694528" w14:paraId="38A3A8D7" w14:textId="77777777" w:rsidTr="00A60F1E">
        <w:tc>
          <w:tcPr>
            <w:tcW w:w="3060" w:type="dxa"/>
            <w:vAlign w:val="center"/>
            <w:hideMark/>
          </w:tcPr>
          <w:p w14:paraId="08DE064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Barents Sea</w:t>
            </w:r>
          </w:p>
        </w:tc>
        <w:tc>
          <w:tcPr>
            <w:tcW w:w="786" w:type="dxa"/>
            <w:vAlign w:val="center"/>
            <w:hideMark/>
          </w:tcPr>
          <w:p w14:paraId="48A42A0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14.3</w:t>
            </w:r>
          </w:p>
        </w:tc>
        <w:tc>
          <w:tcPr>
            <w:tcW w:w="0" w:type="auto"/>
            <w:vAlign w:val="center"/>
            <w:hideMark/>
          </w:tcPr>
          <w:p w14:paraId="1DEEB69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1,793,564</w:t>
            </w:r>
          </w:p>
        </w:tc>
        <w:tc>
          <w:tcPr>
            <w:tcW w:w="0" w:type="auto"/>
            <w:vAlign w:val="center"/>
            <w:hideMark/>
          </w:tcPr>
          <w:p w14:paraId="69E0ABD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0.15</w:t>
            </w:r>
          </w:p>
        </w:tc>
        <w:tc>
          <w:tcPr>
            <w:tcW w:w="0" w:type="auto"/>
            <w:vAlign w:val="center"/>
            <w:hideMark/>
          </w:tcPr>
          <w:p w14:paraId="6B2CDB7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229.3</w:t>
            </w:r>
          </w:p>
        </w:tc>
        <w:tc>
          <w:tcPr>
            <w:tcW w:w="0" w:type="auto"/>
            <w:vAlign w:val="center"/>
            <w:hideMark/>
          </w:tcPr>
          <w:p w14:paraId="32EBB92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1.55</w:t>
            </w:r>
          </w:p>
        </w:tc>
        <w:tc>
          <w:tcPr>
            <w:tcW w:w="0" w:type="auto"/>
            <w:vAlign w:val="center"/>
            <w:hideMark/>
          </w:tcPr>
          <w:p w14:paraId="182AAFB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1.67</w:t>
            </w:r>
          </w:p>
        </w:tc>
      </w:tr>
      <w:tr w:rsidR="00A60F1E" w:rsidRPr="00694528" w14:paraId="0AD5DA70" w14:textId="77777777" w:rsidTr="00A60F1E">
        <w:tc>
          <w:tcPr>
            <w:tcW w:w="3060" w:type="dxa"/>
            <w:vAlign w:val="center"/>
            <w:hideMark/>
          </w:tcPr>
          <w:p w14:paraId="7991242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Bay of Bengal</w:t>
            </w:r>
          </w:p>
        </w:tc>
        <w:tc>
          <w:tcPr>
            <w:tcW w:w="786" w:type="dxa"/>
            <w:vAlign w:val="center"/>
            <w:hideMark/>
          </w:tcPr>
          <w:p w14:paraId="502418FF" w14:textId="10886639" w:rsidR="00A60F1E" w:rsidRPr="00694528" w:rsidRDefault="00A60F1E" w:rsidP="00A60F1E">
            <w:pPr>
              <w:spacing w:after="0" w:line="240" w:lineRule="auto"/>
              <w:rPr>
                <w:rFonts w:ascii="Times New Roman" w:eastAsia="Times New Roman" w:hAnsi="Times New Roman" w:cs="Times New Roman"/>
                <w:vertAlign w:val="superscript"/>
              </w:rPr>
            </w:pPr>
            <w:r w:rsidRPr="00694528">
              <w:rPr>
                <w:rFonts w:ascii="Times New Roman" w:eastAsia="Times New Roman" w:hAnsi="Times New Roman" w:cs="Times New Roman"/>
              </w:rPr>
              <w:t>0.5 (</w:t>
            </w:r>
            <w:proofErr w:type="gramStart"/>
            <w:r w:rsidRPr="00694528">
              <w:rPr>
                <w:rFonts w:ascii="Times New Roman" w:eastAsia="Times New Roman" w:hAnsi="Times New Roman" w:cs="Times New Roman"/>
              </w:rPr>
              <w:t>15.5</w:t>
            </w:r>
            <w:commentRangeStart w:id="691"/>
            <w:r w:rsidRPr="00694528">
              <w:rPr>
                <w:rFonts w:ascii="Times New Roman" w:eastAsia="Times New Roman" w:hAnsi="Times New Roman" w:cs="Times New Roman"/>
              </w:rPr>
              <w:t>)</w:t>
            </w:r>
            <w:r w:rsidRPr="00694528">
              <w:rPr>
                <w:rFonts w:ascii="Times New Roman" w:eastAsia="Times New Roman" w:hAnsi="Times New Roman" w:cs="Times New Roman"/>
                <w:vertAlign w:val="superscript"/>
              </w:rPr>
              <w:t>a</w:t>
            </w:r>
            <w:commentRangeEnd w:id="691"/>
            <w:proofErr w:type="gramEnd"/>
            <w:r w:rsidR="00E535A7">
              <w:rPr>
                <w:rStyle w:val="CommentReference"/>
              </w:rPr>
              <w:commentReference w:id="691"/>
            </w:r>
          </w:p>
        </w:tc>
        <w:tc>
          <w:tcPr>
            <w:tcW w:w="0" w:type="auto"/>
            <w:vAlign w:val="center"/>
            <w:hideMark/>
          </w:tcPr>
          <w:p w14:paraId="0D4E28A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897,204</w:t>
            </w:r>
          </w:p>
        </w:tc>
        <w:tc>
          <w:tcPr>
            <w:tcW w:w="0" w:type="auto"/>
            <w:vAlign w:val="center"/>
            <w:hideMark/>
          </w:tcPr>
          <w:p w14:paraId="0A7A193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0926DDB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2,072.5</w:t>
            </w:r>
          </w:p>
        </w:tc>
        <w:tc>
          <w:tcPr>
            <w:tcW w:w="0" w:type="auto"/>
            <w:vAlign w:val="center"/>
            <w:hideMark/>
          </w:tcPr>
          <w:p w14:paraId="3314F4A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1.89</w:t>
            </w:r>
          </w:p>
        </w:tc>
        <w:tc>
          <w:tcPr>
            <w:tcW w:w="0" w:type="auto"/>
            <w:vAlign w:val="center"/>
            <w:hideMark/>
          </w:tcPr>
          <w:p w14:paraId="45F95F9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1.27</w:t>
            </w:r>
          </w:p>
        </w:tc>
      </w:tr>
      <w:tr w:rsidR="00A60F1E" w:rsidRPr="00694528" w14:paraId="644CF526" w14:textId="77777777" w:rsidTr="00A60F1E">
        <w:tc>
          <w:tcPr>
            <w:tcW w:w="3060" w:type="dxa"/>
            <w:vAlign w:val="center"/>
            <w:hideMark/>
          </w:tcPr>
          <w:p w14:paraId="4929AA5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Beaufort Sea</w:t>
            </w:r>
          </w:p>
        </w:tc>
        <w:tc>
          <w:tcPr>
            <w:tcW w:w="786" w:type="dxa"/>
            <w:vAlign w:val="center"/>
            <w:hideMark/>
          </w:tcPr>
          <w:p w14:paraId="5E78B98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3078781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620,780</w:t>
            </w:r>
          </w:p>
        </w:tc>
        <w:tc>
          <w:tcPr>
            <w:tcW w:w="0" w:type="auto"/>
            <w:vAlign w:val="center"/>
            <w:hideMark/>
          </w:tcPr>
          <w:p w14:paraId="18A37D2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0.59</w:t>
            </w:r>
          </w:p>
        </w:tc>
        <w:tc>
          <w:tcPr>
            <w:tcW w:w="0" w:type="auto"/>
            <w:vAlign w:val="center"/>
            <w:hideMark/>
          </w:tcPr>
          <w:p w14:paraId="5305B5A8" w14:textId="44D060CA"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1D16E279" w14:textId="47C9196E"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11FAF9C7" w14:textId="6A9DC0D4"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08955786" w14:textId="77777777" w:rsidTr="00A60F1E">
        <w:tc>
          <w:tcPr>
            <w:tcW w:w="3060" w:type="dxa"/>
            <w:vAlign w:val="center"/>
            <w:hideMark/>
          </w:tcPr>
          <w:p w14:paraId="776592E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Benguela Current</w:t>
            </w:r>
          </w:p>
        </w:tc>
        <w:tc>
          <w:tcPr>
            <w:tcW w:w="786" w:type="dxa"/>
            <w:vAlign w:val="center"/>
            <w:hideMark/>
          </w:tcPr>
          <w:p w14:paraId="0EC2DCC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17.1</w:t>
            </w:r>
          </w:p>
        </w:tc>
        <w:tc>
          <w:tcPr>
            <w:tcW w:w="0" w:type="auto"/>
            <w:vAlign w:val="center"/>
            <w:hideMark/>
          </w:tcPr>
          <w:p w14:paraId="3E18F39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400,664</w:t>
            </w:r>
          </w:p>
        </w:tc>
        <w:tc>
          <w:tcPr>
            <w:tcW w:w="0" w:type="auto"/>
            <w:vAlign w:val="center"/>
            <w:hideMark/>
          </w:tcPr>
          <w:p w14:paraId="5E46032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0.13</w:t>
            </w:r>
          </w:p>
        </w:tc>
        <w:tc>
          <w:tcPr>
            <w:tcW w:w="0" w:type="auto"/>
            <w:vAlign w:val="center"/>
            <w:hideMark/>
          </w:tcPr>
          <w:p w14:paraId="3EF4EA4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1,095.2</w:t>
            </w:r>
          </w:p>
        </w:tc>
        <w:tc>
          <w:tcPr>
            <w:tcW w:w="0" w:type="auto"/>
            <w:vAlign w:val="center"/>
            <w:hideMark/>
          </w:tcPr>
          <w:p w14:paraId="54CD901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1.25</w:t>
            </w:r>
          </w:p>
        </w:tc>
        <w:tc>
          <w:tcPr>
            <w:tcW w:w="0" w:type="auto"/>
            <w:vAlign w:val="center"/>
            <w:hideMark/>
          </w:tcPr>
          <w:p w14:paraId="6D1CE54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1.27</w:t>
            </w:r>
          </w:p>
        </w:tc>
      </w:tr>
      <w:tr w:rsidR="00A60F1E" w:rsidRPr="00694528" w14:paraId="047D0728" w14:textId="77777777" w:rsidTr="00A60F1E">
        <w:tc>
          <w:tcPr>
            <w:tcW w:w="3060" w:type="dxa"/>
            <w:vAlign w:val="center"/>
            <w:hideMark/>
          </w:tcPr>
          <w:p w14:paraId="644B6B1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Black Sea</w:t>
            </w:r>
          </w:p>
        </w:tc>
        <w:tc>
          <w:tcPr>
            <w:tcW w:w="786" w:type="dxa"/>
            <w:vAlign w:val="center"/>
            <w:hideMark/>
          </w:tcPr>
          <w:p w14:paraId="3C58797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5.8</w:t>
            </w:r>
          </w:p>
        </w:tc>
        <w:tc>
          <w:tcPr>
            <w:tcW w:w="0" w:type="auto"/>
            <w:vAlign w:val="center"/>
            <w:hideMark/>
          </w:tcPr>
          <w:p w14:paraId="28AEA0E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190,820</w:t>
            </w:r>
          </w:p>
        </w:tc>
        <w:tc>
          <w:tcPr>
            <w:tcW w:w="0" w:type="auto"/>
            <w:vAlign w:val="center"/>
            <w:hideMark/>
          </w:tcPr>
          <w:p w14:paraId="4E5E877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0.06</w:t>
            </w:r>
          </w:p>
        </w:tc>
        <w:tc>
          <w:tcPr>
            <w:tcW w:w="0" w:type="auto"/>
            <w:vAlign w:val="center"/>
            <w:hideMark/>
          </w:tcPr>
          <w:p w14:paraId="1B7FD51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355.9</w:t>
            </w:r>
          </w:p>
        </w:tc>
        <w:tc>
          <w:tcPr>
            <w:tcW w:w="0" w:type="auto"/>
            <w:vAlign w:val="center"/>
            <w:hideMark/>
          </w:tcPr>
          <w:p w14:paraId="121FC78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w:t>
            </w:r>
          </w:p>
        </w:tc>
        <w:tc>
          <w:tcPr>
            <w:tcW w:w="0" w:type="auto"/>
            <w:vAlign w:val="center"/>
            <w:hideMark/>
          </w:tcPr>
          <w:p w14:paraId="6836418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1.46</w:t>
            </w:r>
          </w:p>
        </w:tc>
      </w:tr>
      <w:tr w:rsidR="00A60F1E" w:rsidRPr="00694528" w14:paraId="2FE8550C" w14:textId="77777777" w:rsidTr="00A60F1E">
        <w:tc>
          <w:tcPr>
            <w:tcW w:w="3060" w:type="dxa"/>
            <w:vAlign w:val="center"/>
            <w:hideMark/>
          </w:tcPr>
          <w:p w14:paraId="4B88299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California Current</w:t>
            </w:r>
          </w:p>
        </w:tc>
        <w:tc>
          <w:tcPr>
            <w:tcW w:w="786" w:type="dxa"/>
            <w:vAlign w:val="center"/>
            <w:hideMark/>
          </w:tcPr>
          <w:p w14:paraId="41B0C8E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10.9</w:t>
            </w:r>
          </w:p>
        </w:tc>
        <w:tc>
          <w:tcPr>
            <w:tcW w:w="0" w:type="auto"/>
            <w:vAlign w:val="center"/>
            <w:hideMark/>
          </w:tcPr>
          <w:p w14:paraId="49F0D81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206,296</w:t>
            </w:r>
          </w:p>
        </w:tc>
        <w:tc>
          <w:tcPr>
            <w:tcW w:w="0" w:type="auto"/>
            <w:vAlign w:val="center"/>
            <w:hideMark/>
          </w:tcPr>
          <w:p w14:paraId="37A006C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0.11</w:t>
            </w:r>
          </w:p>
        </w:tc>
        <w:tc>
          <w:tcPr>
            <w:tcW w:w="0" w:type="auto"/>
            <w:vAlign w:val="center"/>
            <w:hideMark/>
          </w:tcPr>
          <w:p w14:paraId="1130371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407.3</w:t>
            </w:r>
          </w:p>
        </w:tc>
        <w:tc>
          <w:tcPr>
            <w:tcW w:w="0" w:type="auto"/>
            <w:vAlign w:val="center"/>
            <w:hideMark/>
          </w:tcPr>
          <w:p w14:paraId="01BE357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1.55</w:t>
            </w:r>
          </w:p>
        </w:tc>
        <w:tc>
          <w:tcPr>
            <w:tcW w:w="0" w:type="auto"/>
            <w:vAlign w:val="center"/>
            <w:hideMark/>
          </w:tcPr>
          <w:p w14:paraId="7914D97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1.21</w:t>
            </w:r>
          </w:p>
        </w:tc>
      </w:tr>
      <w:tr w:rsidR="00A60F1E" w:rsidRPr="00694528" w14:paraId="41A7B409" w14:textId="77777777" w:rsidTr="00A60F1E">
        <w:tc>
          <w:tcPr>
            <w:tcW w:w="3060" w:type="dxa"/>
            <w:vAlign w:val="center"/>
            <w:hideMark/>
          </w:tcPr>
          <w:p w14:paraId="7F13869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Canadian Eastern Arctic -West Greenland</w:t>
            </w:r>
          </w:p>
        </w:tc>
        <w:tc>
          <w:tcPr>
            <w:tcW w:w="786" w:type="dxa"/>
            <w:vAlign w:val="center"/>
            <w:hideMark/>
          </w:tcPr>
          <w:p w14:paraId="2B1F823C"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3.6</w:t>
            </w:r>
          </w:p>
        </w:tc>
        <w:tc>
          <w:tcPr>
            <w:tcW w:w="0" w:type="auto"/>
            <w:vAlign w:val="center"/>
            <w:hideMark/>
          </w:tcPr>
          <w:p w14:paraId="4BDAF5B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1,004,632</w:t>
            </w:r>
          </w:p>
        </w:tc>
        <w:tc>
          <w:tcPr>
            <w:tcW w:w="0" w:type="auto"/>
            <w:vAlign w:val="center"/>
            <w:hideMark/>
          </w:tcPr>
          <w:p w14:paraId="2A114D5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0.12</w:t>
            </w:r>
          </w:p>
        </w:tc>
        <w:tc>
          <w:tcPr>
            <w:tcW w:w="0" w:type="auto"/>
            <w:vAlign w:val="center"/>
            <w:hideMark/>
          </w:tcPr>
          <w:p w14:paraId="74CFDC1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141.8</w:t>
            </w:r>
          </w:p>
        </w:tc>
        <w:tc>
          <w:tcPr>
            <w:tcW w:w="0" w:type="auto"/>
            <w:vAlign w:val="center"/>
            <w:hideMark/>
          </w:tcPr>
          <w:p w14:paraId="653C2D8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w:t>
            </w:r>
          </w:p>
        </w:tc>
        <w:tc>
          <w:tcPr>
            <w:tcW w:w="0" w:type="auto"/>
            <w:vAlign w:val="center"/>
            <w:hideMark/>
          </w:tcPr>
          <w:p w14:paraId="50AAC07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1.25</w:t>
            </w:r>
          </w:p>
        </w:tc>
      </w:tr>
      <w:tr w:rsidR="00A60F1E" w:rsidRPr="00694528" w14:paraId="7EDB2E19" w14:textId="77777777" w:rsidTr="00A60F1E">
        <w:tc>
          <w:tcPr>
            <w:tcW w:w="3060" w:type="dxa"/>
            <w:vAlign w:val="center"/>
            <w:hideMark/>
          </w:tcPr>
          <w:p w14:paraId="59B2865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Canadian High Arctic - North Greenland</w:t>
            </w:r>
          </w:p>
        </w:tc>
        <w:tc>
          <w:tcPr>
            <w:tcW w:w="786" w:type="dxa"/>
            <w:vAlign w:val="center"/>
            <w:hideMark/>
          </w:tcPr>
          <w:p w14:paraId="30D7FBD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1605E1B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372,060</w:t>
            </w:r>
          </w:p>
        </w:tc>
        <w:tc>
          <w:tcPr>
            <w:tcW w:w="0" w:type="auto"/>
            <w:vAlign w:val="center"/>
            <w:hideMark/>
          </w:tcPr>
          <w:p w14:paraId="7AB17DE6" w14:textId="5BC66030" w:rsidR="00A60F1E" w:rsidRPr="00694528" w:rsidRDefault="00A60F1E" w:rsidP="00A60F1E">
            <w:pPr>
              <w:spacing w:after="0" w:line="240" w:lineRule="auto"/>
              <w:jc w:val="center"/>
              <w:rPr>
                <w:rFonts w:ascii="Times New Roman" w:eastAsia="Times New Roman" w:hAnsi="Times New Roman" w:cs="Times New Roman"/>
                <w:vertAlign w:val="superscript"/>
              </w:rPr>
            </w:pPr>
            <w:r w:rsidRPr="00694528">
              <w:rPr>
                <w:rFonts w:ascii="Times New Roman" w:eastAsia="Times New Roman" w:hAnsi="Times New Roman" w:cs="Times New Roman"/>
              </w:rPr>
              <w:t>-</w:t>
            </w:r>
            <w:r w:rsidRPr="00694528">
              <w:rPr>
                <w:rFonts w:ascii="Times New Roman" w:eastAsia="Times New Roman" w:hAnsi="Times New Roman" w:cs="Times New Roman"/>
                <w:vertAlign w:val="superscript"/>
              </w:rPr>
              <w:t>b</w:t>
            </w:r>
          </w:p>
        </w:tc>
        <w:tc>
          <w:tcPr>
            <w:tcW w:w="0" w:type="auto"/>
            <w:vAlign w:val="center"/>
            <w:hideMark/>
          </w:tcPr>
          <w:p w14:paraId="0637DEE3" w14:textId="03BAB455"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286E6788" w14:textId="4500099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2E86A7AC" w14:textId="5E6A6B09"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68E2EE4B" w14:textId="77777777" w:rsidTr="00A60F1E">
        <w:tc>
          <w:tcPr>
            <w:tcW w:w="3060" w:type="dxa"/>
            <w:vAlign w:val="center"/>
            <w:hideMark/>
          </w:tcPr>
          <w:p w14:paraId="3984734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Canary Current</w:t>
            </w:r>
          </w:p>
        </w:tc>
        <w:tc>
          <w:tcPr>
            <w:tcW w:w="786" w:type="dxa"/>
            <w:vAlign w:val="center"/>
            <w:hideMark/>
          </w:tcPr>
          <w:p w14:paraId="2946A6A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22.9</w:t>
            </w:r>
          </w:p>
        </w:tc>
        <w:tc>
          <w:tcPr>
            <w:tcW w:w="0" w:type="auto"/>
            <w:vAlign w:val="center"/>
            <w:hideMark/>
          </w:tcPr>
          <w:p w14:paraId="2F83188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269,340</w:t>
            </w:r>
          </w:p>
        </w:tc>
        <w:tc>
          <w:tcPr>
            <w:tcW w:w="0" w:type="auto"/>
            <w:vAlign w:val="center"/>
            <w:hideMark/>
          </w:tcPr>
          <w:p w14:paraId="5351B75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0.09</w:t>
            </w:r>
          </w:p>
        </w:tc>
        <w:tc>
          <w:tcPr>
            <w:tcW w:w="0" w:type="auto"/>
            <w:vAlign w:val="center"/>
            <w:hideMark/>
          </w:tcPr>
          <w:p w14:paraId="00F3171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3,229.3</w:t>
            </w:r>
          </w:p>
        </w:tc>
        <w:tc>
          <w:tcPr>
            <w:tcW w:w="0" w:type="auto"/>
            <w:vAlign w:val="center"/>
            <w:hideMark/>
          </w:tcPr>
          <w:p w14:paraId="08CA883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1.71</w:t>
            </w:r>
          </w:p>
        </w:tc>
        <w:tc>
          <w:tcPr>
            <w:tcW w:w="0" w:type="auto"/>
            <w:vAlign w:val="center"/>
            <w:hideMark/>
          </w:tcPr>
          <w:p w14:paraId="5CD8167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1.24</w:t>
            </w:r>
          </w:p>
        </w:tc>
      </w:tr>
      <w:tr w:rsidR="00A60F1E" w:rsidRPr="00694528" w14:paraId="5D8DDF69" w14:textId="77777777" w:rsidTr="00A60F1E">
        <w:tc>
          <w:tcPr>
            <w:tcW w:w="3060" w:type="dxa"/>
            <w:vAlign w:val="center"/>
            <w:hideMark/>
          </w:tcPr>
          <w:p w14:paraId="64DC9C9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Caribbean Sea</w:t>
            </w:r>
          </w:p>
        </w:tc>
        <w:tc>
          <w:tcPr>
            <w:tcW w:w="786" w:type="dxa"/>
            <w:vAlign w:val="center"/>
            <w:hideMark/>
          </w:tcPr>
          <w:p w14:paraId="7E705BE4" w14:textId="120587AC"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 (2.5)</w:t>
            </w:r>
          </w:p>
        </w:tc>
        <w:tc>
          <w:tcPr>
            <w:tcW w:w="0" w:type="auto"/>
            <w:vAlign w:val="center"/>
            <w:hideMark/>
          </w:tcPr>
          <w:p w14:paraId="188C070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850,176</w:t>
            </w:r>
          </w:p>
        </w:tc>
        <w:tc>
          <w:tcPr>
            <w:tcW w:w="0" w:type="auto"/>
            <w:vAlign w:val="center"/>
            <w:hideMark/>
          </w:tcPr>
          <w:p w14:paraId="4EF57D0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0.39</w:t>
            </w:r>
          </w:p>
        </w:tc>
        <w:tc>
          <w:tcPr>
            <w:tcW w:w="0" w:type="auto"/>
            <w:vAlign w:val="center"/>
            <w:hideMark/>
          </w:tcPr>
          <w:p w14:paraId="3ACAD40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33.8</w:t>
            </w:r>
          </w:p>
        </w:tc>
        <w:tc>
          <w:tcPr>
            <w:tcW w:w="0" w:type="auto"/>
            <w:vAlign w:val="center"/>
            <w:hideMark/>
          </w:tcPr>
          <w:p w14:paraId="12340F5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1.41</w:t>
            </w:r>
          </w:p>
        </w:tc>
        <w:tc>
          <w:tcPr>
            <w:tcW w:w="0" w:type="auto"/>
            <w:vAlign w:val="center"/>
            <w:hideMark/>
          </w:tcPr>
          <w:p w14:paraId="723E5D4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1.55</w:t>
            </w:r>
          </w:p>
        </w:tc>
      </w:tr>
      <w:tr w:rsidR="00A60F1E" w:rsidRPr="00694528" w14:paraId="222FBAF1" w14:textId="77777777" w:rsidTr="00A60F1E">
        <w:tc>
          <w:tcPr>
            <w:tcW w:w="3060" w:type="dxa"/>
            <w:vAlign w:val="center"/>
            <w:hideMark/>
          </w:tcPr>
          <w:p w14:paraId="26C09EF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Celtic-Biscay Shelf</w:t>
            </w:r>
          </w:p>
        </w:tc>
        <w:tc>
          <w:tcPr>
            <w:tcW w:w="786" w:type="dxa"/>
            <w:vAlign w:val="center"/>
            <w:hideMark/>
          </w:tcPr>
          <w:p w14:paraId="469FC2D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45.9</w:t>
            </w:r>
          </w:p>
        </w:tc>
        <w:tc>
          <w:tcPr>
            <w:tcW w:w="0" w:type="auto"/>
            <w:vAlign w:val="center"/>
            <w:hideMark/>
          </w:tcPr>
          <w:p w14:paraId="7F0228B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591,924</w:t>
            </w:r>
          </w:p>
        </w:tc>
        <w:tc>
          <w:tcPr>
            <w:tcW w:w="0" w:type="auto"/>
            <w:vAlign w:val="center"/>
            <w:hideMark/>
          </w:tcPr>
          <w:p w14:paraId="10E1E5F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0.06</w:t>
            </w:r>
          </w:p>
        </w:tc>
        <w:tc>
          <w:tcPr>
            <w:tcW w:w="0" w:type="auto"/>
            <w:vAlign w:val="center"/>
            <w:hideMark/>
          </w:tcPr>
          <w:p w14:paraId="453F8EE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1,109.8</w:t>
            </w:r>
          </w:p>
        </w:tc>
        <w:tc>
          <w:tcPr>
            <w:tcW w:w="0" w:type="auto"/>
            <w:vAlign w:val="center"/>
            <w:hideMark/>
          </w:tcPr>
          <w:p w14:paraId="3259A51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1.41</w:t>
            </w:r>
          </w:p>
        </w:tc>
        <w:tc>
          <w:tcPr>
            <w:tcW w:w="0" w:type="auto"/>
            <w:vAlign w:val="center"/>
            <w:hideMark/>
          </w:tcPr>
          <w:p w14:paraId="341EF1D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1.25</w:t>
            </w:r>
          </w:p>
        </w:tc>
      </w:tr>
      <w:tr w:rsidR="00A60F1E" w:rsidRPr="00694528" w14:paraId="6C72162A" w14:textId="77777777" w:rsidTr="00A60F1E">
        <w:tc>
          <w:tcPr>
            <w:tcW w:w="3060" w:type="dxa"/>
            <w:vAlign w:val="center"/>
            <w:hideMark/>
          </w:tcPr>
          <w:p w14:paraId="1C23652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East-Central Australian Shelf</w:t>
            </w:r>
          </w:p>
        </w:tc>
        <w:tc>
          <w:tcPr>
            <w:tcW w:w="786" w:type="dxa"/>
            <w:vAlign w:val="center"/>
            <w:hideMark/>
          </w:tcPr>
          <w:p w14:paraId="14EB519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5.7</w:t>
            </w:r>
          </w:p>
        </w:tc>
        <w:tc>
          <w:tcPr>
            <w:tcW w:w="0" w:type="auto"/>
            <w:vAlign w:val="center"/>
            <w:hideMark/>
          </w:tcPr>
          <w:p w14:paraId="5759686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87,520</w:t>
            </w:r>
          </w:p>
        </w:tc>
        <w:tc>
          <w:tcPr>
            <w:tcW w:w="0" w:type="auto"/>
            <w:vAlign w:val="center"/>
            <w:hideMark/>
          </w:tcPr>
          <w:p w14:paraId="1C0786B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0.15</w:t>
            </w:r>
          </w:p>
        </w:tc>
        <w:tc>
          <w:tcPr>
            <w:tcW w:w="0" w:type="auto"/>
            <w:vAlign w:val="center"/>
            <w:hideMark/>
          </w:tcPr>
          <w:p w14:paraId="67C917D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5.1</w:t>
            </w:r>
          </w:p>
        </w:tc>
        <w:tc>
          <w:tcPr>
            <w:tcW w:w="0" w:type="auto"/>
            <w:vAlign w:val="center"/>
            <w:hideMark/>
          </w:tcPr>
          <w:p w14:paraId="28A5684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3.46</w:t>
            </w:r>
          </w:p>
        </w:tc>
        <w:tc>
          <w:tcPr>
            <w:tcW w:w="0" w:type="auto"/>
            <w:vAlign w:val="center"/>
            <w:hideMark/>
          </w:tcPr>
          <w:p w14:paraId="6C9D5FD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4.47</w:t>
            </w:r>
          </w:p>
        </w:tc>
      </w:tr>
      <w:tr w:rsidR="00A60F1E" w:rsidRPr="00694528" w14:paraId="062F7D32" w14:textId="77777777" w:rsidTr="00A60F1E">
        <w:tc>
          <w:tcPr>
            <w:tcW w:w="3060" w:type="dxa"/>
            <w:vAlign w:val="center"/>
            <w:hideMark/>
          </w:tcPr>
          <w:p w14:paraId="6FC9347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East Bering Sea</w:t>
            </w:r>
          </w:p>
        </w:tc>
        <w:tc>
          <w:tcPr>
            <w:tcW w:w="786" w:type="dxa"/>
            <w:vAlign w:val="center"/>
            <w:hideMark/>
          </w:tcPr>
          <w:p w14:paraId="14EF29D4"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14.3</w:t>
            </w:r>
          </w:p>
        </w:tc>
        <w:tc>
          <w:tcPr>
            <w:tcW w:w="0" w:type="auto"/>
            <w:vAlign w:val="center"/>
            <w:hideMark/>
          </w:tcPr>
          <w:p w14:paraId="2D936BE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633,352</w:t>
            </w:r>
          </w:p>
        </w:tc>
        <w:tc>
          <w:tcPr>
            <w:tcW w:w="0" w:type="auto"/>
            <w:vAlign w:val="center"/>
            <w:hideMark/>
          </w:tcPr>
          <w:p w14:paraId="0B9EECD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0.22</w:t>
            </w:r>
          </w:p>
        </w:tc>
        <w:tc>
          <w:tcPr>
            <w:tcW w:w="0" w:type="auto"/>
            <w:vAlign w:val="center"/>
            <w:hideMark/>
          </w:tcPr>
          <w:p w14:paraId="6AEF990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735.9</w:t>
            </w:r>
          </w:p>
        </w:tc>
        <w:tc>
          <w:tcPr>
            <w:tcW w:w="0" w:type="auto"/>
            <w:vAlign w:val="center"/>
            <w:hideMark/>
          </w:tcPr>
          <w:p w14:paraId="04CE03C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1.59</w:t>
            </w:r>
          </w:p>
        </w:tc>
        <w:tc>
          <w:tcPr>
            <w:tcW w:w="0" w:type="auto"/>
            <w:vAlign w:val="center"/>
            <w:hideMark/>
          </w:tcPr>
          <w:p w14:paraId="6E747EC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1.12</w:t>
            </w:r>
          </w:p>
        </w:tc>
      </w:tr>
      <w:tr w:rsidR="00A60F1E" w:rsidRPr="00694528" w14:paraId="320CD08A" w14:textId="77777777" w:rsidTr="00A60F1E">
        <w:tc>
          <w:tcPr>
            <w:tcW w:w="3060" w:type="dxa"/>
            <w:vAlign w:val="center"/>
            <w:hideMark/>
          </w:tcPr>
          <w:p w14:paraId="66E29AF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East Brazil Shelf</w:t>
            </w:r>
          </w:p>
        </w:tc>
        <w:tc>
          <w:tcPr>
            <w:tcW w:w="786" w:type="dxa"/>
            <w:vAlign w:val="center"/>
            <w:hideMark/>
          </w:tcPr>
          <w:p w14:paraId="1E5ED6BC" w14:textId="5E951B06"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0.2 (4.2)</w:t>
            </w:r>
          </w:p>
        </w:tc>
        <w:tc>
          <w:tcPr>
            <w:tcW w:w="0" w:type="auto"/>
            <w:vAlign w:val="center"/>
            <w:hideMark/>
          </w:tcPr>
          <w:p w14:paraId="13C7A19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200,136</w:t>
            </w:r>
          </w:p>
        </w:tc>
        <w:tc>
          <w:tcPr>
            <w:tcW w:w="0" w:type="auto"/>
            <w:vAlign w:val="center"/>
            <w:hideMark/>
          </w:tcPr>
          <w:p w14:paraId="6C8FE81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0.28</w:t>
            </w:r>
          </w:p>
        </w:tc>
        <w:tc>
          <w:tcPr>
            <w:tcW w:w="0" w:type="auto"/>
            <w:vAlign w:val="center"/>
            <w:hideMark/>
          </w:tcPr>
          <w:p w14:paraId="67C69A7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38.7</w:t>
            </w:r>
          </w:p>
        </w:tc>
        <w:tc>
          <w:tcPr>
            <w:tcW w:w="0" w:type="auto"/>
            <w:vAlign w:val="center"/>
            <w:hideMark/>
          </w:tcPr>
          <w:p w14:paraId="4920630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1.59</w:t>
            </w:r>
          </w:p>
        </w:tc>
        <w:tc>
          <w:tcPr>
            <w:tcW w:w="0" w:type="auto"/>
            <w:vAlign w:val="center"/>
            <w:hideMark/>
          </w:tcPr>
          <w:p w14:paraId="7A83EC4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1.27</w:t>
            </w:r>
          </w:p>
        </w:tc>
      </w:tr>
      <w:tr w:rsidR="00A60F1E" w:rsidRPr="00694528" w14:paraId="59543433" w14:textId="77777777" w:rsidTr="00A60F1E">
        <w:tc>
          <w:tcPr>
            <w:tcW w:w="3060" w:type="dxa"/>
            <w:vAlign w:val="center"/>
            <w:hideMark/>
          </w:tcPr>
          <w:p w14:paraId="30A9092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East China Sea</w:t>
            </w:r>
          </w:p>
        </w:tc>
        <w:tc>
          <w:tcPr>
            <w:tcW w:w="786" w:type="dxa"/>
            <w:vAlign w:val="center"/>
            <w:hideMark/>
          </w:tcPr>
          <w:p w14:paraId="5FD056BC"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20.2</w:t>
            </w:r>
          </w:p>
        </w:tc>
        <w:tc>
          <w:tcPr>
            <w:tcW w:w="0" w:type="auto"/>
            <w:vAlign w:val="center"/>
            <w:hideMark/>
          </w:tcPr>
          <w:p w14:paraId="456A335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682,420</w:t>
            </w:r>
          </w:p>
        </w:tc>
        <w:tc>
          <w:tcPr>
            <w:tcW w:w="0" w:type="auto"/>
            <w:vAlign w:val="center"/>
            <w:hideMark/>
          </w:tcPr>
          <w:p w14:paraId="163F7CE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0.02</w:t>
            </w:r>
          </w:p>
        </w:tc>
        <w:tc>
          <w:tcPr>
            <w:tcW w:w="0" w:type="auto"/>
            <w:vAlign w:val="center"/>
            <w:hideMark/>
          </w:tcPr>
          <w:p w14:paraId="1CA8430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3,489.5</w:t>
            </w:r>
          </w:p>
        </w:tc>
        <w:tc>
          <w:tcPr>
            <w:tcW w:w="0" w:type="auto"/>
            <w:vAlign w:val="center"/>
            <w:hideMark/>
          </w:tcPr>
          <w:p w14:paraId="7E2110F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1.43</w:t>
            </w:r>
          </w:p>
        </w:tc>
        <w:tc>
          <w:tcPr>
            <w:tcW w:w="0" w:type="auto"/>
            <w:vAlign w:val="center"/>
            <w:hideMark/>
          </w:tcPr>
          <w:p w14:paraId="55953D0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1.29</w:t>
            </w:r>
          </w:p>
        </w:tc>
      </w:tr>
      <w:tr w:rsidR="00A60F1E" w:rsidRPr="00694528" w14:paraId="0F7B19D7" w14:textId="77777777" w:rsidTr="00A60F1E">
        <w:tc>
          <w:tcPr>
            <w:tcW w:w="3060" w:type="dxa"/>
            <w:vAlign w:val="center"/>
            <w:hideMark/>
          </w:tcPr>
          <w:p w14:paraId="0E637AD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East Siberian Sea</w:t>
            </w:r>
          </w:p>
        </w:tc>
        <w:tc>
          <w:tcPr>
            <w:tcW w:w="786" w:type="dxa"/>
            <w:vAlign w:val="center"/>
            <w:hideMark/>
          </w:tcPr>
          <w:p w14:paraId="196D778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74EC09B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612,960</w:t>
            </w:r>
          </w:p>
        </w:tc>
        <w:tc>
          <w:tcPr>
            <w:tcW w:w="0" w:type="auto"/>
            <w:vAlign w:val="center"/>
            <w:hideMark/>
          </w:tcPr>
          <w:p w14:paraId="1E3E891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0.68</w:t>
            </w:r>
          </w:p>
        </w:tc>
        <w:tc>
          <w:tcPr>
            <w:tcW w:w="0" w:type="auto"/>
            <w:vAlign w:val="center"/>
            <w:hideMark/>
          </w:tcPr>
          <w:p w14:paraId="601E8495" w14:textId="3366494C"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0DD135AD" w14:textId="39F4ED21"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2E04F6C1" w14:textId="39ED2321"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0D48EB53" w14:textId="77777777" w:rsidTr="00A60F1E">
        <w:tc>
          <w:tcPr>
            <w:tcW w:w="3060" w:type="dxa"/>
            <w:vAlign w:val="center"/>
            <w:hideMark/>
          </w:tcPr>
          <w:p w14:paraId="009B0AC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Faroe Plateau</w:t>
            </w:r>
          </w:p>
        </w:tc>
        <w:tc>
          <w:tcPr>
            <w:tcW w:w="786" w:type="dxa"/>
            <w:vAlign w:val="center"/>
            <w:hideMark/>
          </w:tcPr>
          <w:p w14:paraId="56F9143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34.1</w:t>
            </w:r>
          </w:p>
        </w:tc>
        <w:tc>
          <w:tcPr>
            <w:tcW w:w="0" w:type="auto"/>
            <w:vAlign w:val="center"/>
            <w:hideMark/>
          </w:tcPr>
          <w:p w14:paraId="29024D8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87,984</w:t>
            </w:r>
          </w:p>
        </w:tc>
        <w:tc>
          <w:tcPr>
            <w:tcW w:w="0" w:type="auto"/>
            <w:vAlign w:val="center"/>
            <w:hideMark/>
          </w:tcPr>
          <w:p w14:paraId="5865F1B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59F7BF7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287.3</w:t>
            </w:r>
          </w:p>
        </w:tc>
        <w:tc>
          <w:tcPr>
            <w:tcW w:w="0" w:type="auto"/>
            <w:vAlign w:val="center"/>
            <w:hideMark/>
          </w:tcPr>
          <w:p w14:paraId="107A2AD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1.24</w:t>
            </w:r>
          </w:p>
        </w:tc>
        <w:tc>
          <w:tcPr>
            <w:tcW w:w="0" w:type="auto"/>
            <w:vAlign w:val="center"/>
            <w:hideMark/>
          </w:tcPr>
          <w:p w14:paraId="39C9C9A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0.92</w:t>
            </w:r>
          </w:p>
        </w:tc>
      </w:tr>
      <w:tr w:rsidR="00A60F1E" w:rsidRPr="00694528" w14:paraId="47BD7DA1" w14:textId="77777777" w:rsidTr="00A60F1E">
        <w:tc>
          <w:tcPr>
            <w:tcW w:w="3060" w:type="dxa"/>
            <w:vAlign w:val="center"/>
            <w:hideMark/>
          </w:tcPr>
          <w:p w14:paraId="41788DB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Greenland Sea</w:t>
            </w:r>
          </w:p>
        </w:tc>
        <w:tc>
          <w:tcPr>
            <w:tcW w:w="786" w:type="dxa"/>
            <w:vAlign w:val="center"/>
            <w:hideMark/>
          </w:tcPr>
          <w:p w14:paraId="48E1990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3.1</w:t>
            </w:r>
          </w:p>
        </w:tc>
        <w:tc>
          <w:tcPr>
            <w:tcW w:w="0" w:type="auto"/>
            <w:vAlign w:val="center"/>
            <w:hideMark/>
          </w:tcPr>
          <w:p w14:paraId="6266EE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561,164</w:t>
            </w:r>
          </w:p>
        </w:tc>
        <w:tc>
          <w:tcPr>
            <w:tcW w:w="0" w:type="auto"/>
            <w:vAlign w:val="center"/>
            <w:hideMark/>
          </w:tcPr>
          <w:p w14:paraId="21E23D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0.08</w:t>
            </w:r>
          </w:p>
        </w:tc>
        <w:tc>
          <w:tcPr>
            <w:tcW w:w="0" w:type="auto"/>
            <w:vAlign w:val="center"/>
            <w:hideMark/>
          </w:tcPr>
          <w:p w14:paraId="7F67CE3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77.1</w:t>
            </w:r>
          </w:p>
        </w:tc>
        <w:tc>
          <w:tcPr>
            <w:tcW w:w="0" w:type="auto"/>
            <w:vAlign w:val="center"/>
            <w:hideMark/>
          </w:tcPr>
          <w:p w14:paraId="4C5EB0D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1.74</w:t>
            </w:r>
          </w:p>
        </w:tc>
        <w:tc>
          <w:tcPr>
            <w:tcW w:w="0" w:type="auto"/>
            <w:vAlign w:val="center"/>
            <w:hideMark/>
          </w:tcPr>
          <w:p w14:paraId="67B28C4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1.92</w:t>
            </w:r>
          </w:p>
        </w:tc>
      </w:tr>
      <w:tr w:rsidR="00A60F1E" w:rsidRPr="00694528" w14:paraId="551BF419" w14:textId="77777777" w:rsidTr="00A60F1E">
        <w:tc>
          <w:tcPr>
            <w:tcW w:w="3060" w:type="dxa"/>
            <w:vAlign w:val="center"/>
            <w:hideMark/>
          </w:tcPr>
          <w:p w14:paraId="4B89558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Guinea Current</w:t>
            </w:r>
          </w:p>
        </w:tc>
        <w:tc>
          <w:tcPr>
            <w:tcW w:w="786" w:type="dxa"/>
            <w:vAlign w:val="center"/>
            <w:hideMark/>
          </w:tcPr>
          <w:p w14:paraId="6EA376F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17.8</w:t>
            </w:r>
          </w:p>
        </w:tc>
        <w:tc>
          <w:tcPr>
            <w:tcW w:w="0" w:type="auto"/>
            <w:vAlign w:val="center"/>
            <w:hideMark/>
          </w:tcPr>
          <w:p w14:paraId="14D8270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377,376</w:t>
            </w:r>
          </w:p>
        </w:tc>
        <w:tc>
          <w:tcPr>
            <w:tcW w:w="0" w:type="auto"/>
            <w:vAlign w:val="center"/>
            <w:hideMark/>
          </w:tcPr>
          <w:p w14:paraId="435D464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6C5CECE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1,624.7</w:t>
            </w:r>
          </w:p>
        </w:tc>
        <w:tc>
          <w:tcPr>
            <w:tcW w:w="0" w:type="auto"/>
            <w:vAlign w:val="center"/>
            <w:hideMark/>
          </w:tcPr>
          <w:p w14:paraId="43F82F3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1.95</w:t>
            </w:r>
          </w:p>
        </w:tc>
        <w:tc>
          <w:tcPr>
            <w:tcW w:w="0" w:type="auto"/>
            <w:vAlign w:val="center"/>
            <w:hideMark/>
          </w:tcPr>
          <w:p w14:paraId="2338CCF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1.44</w:t>
            </w:r>
          </w:p>
        </w:tc>
      </w:tr>
      <w:tr w:rsidR="00A60F1E" w:rsidRPr="00694528" w14:paraId="5715AC89" w14:textId="77777777" w:rsidTr="00A60F1E">
        <w:tc>
          <w:tcPr>
            <w:tcW w:w="3060" w:type="dxa"/>
            <w:vAlign w:val="center"/>
            <w:hideMark/>
          </w:tcPr>
          <w:p w14:paraId="2C70512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Gulf of Alaska</w:t>
            </w:r>
          </w:p>
        </w:tc>
        <w:tc>
          <w:tcPr>
            <w:tcW w:w="786" w:type="dxa"/>
            <w:vAlign w:val="center"/>
            <w:hideMark/>
          </w:tcPr>
          <w:p w14:paraId="6BE6187C"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8.9</w:t>
            </w:r>
          </w:p>
        </w:tc>
        <w:tc>
          <w:tcPr>
            <w:tcW w:w="0" w:type="auto"/>
            <w:vAlign w:val="center"/>
            <w:hideMark/>
          </w:tcPr>
          <w:p w14:paraId="24F7630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441,872</w:t>
            </w:r>
          </w:p>
        </w:tc>
        <w:tc>
          <w:tcPr>
            <w:tcW w:w="0" w:type="auto"/>
            <w:vAlign w:val="center"/>
            <w:hideMark/>
          </w:tcPr>
          <w:p w14:paraId="419F04F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0.17</w:t>
            </w:r>
          </w:p>
        </w:tc>
        <w:tc>
          <w:tcPr>
            <w:tcW w:w="0" w:type="auto"/>
            <w:vAlign w:val="center"/>
            <w:hideMark/>
          </w:tcPr>
          <w:p w14:paraId="0C8D85F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565.0</w:t>
            </w:r>
          </w:p>
        </w:tc>
        <w:tc>
          <w:tcPr>
            <w:tcW w:w="0" w:type="auto"/>
            <w:vAlign w:val="center"/>
            <w:hideMark/>
          </w:tcPr>
          <w:p w14:paraId="2C5A1F1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1.29</w:t>
            </w:r>
          </w:p>
        </w:tc>
        <w:tc>
          <w:tcPr>
            <w:tcW w:w="0" w:type="auto"/>
            <w:vAlign w:val="center"/>
            <w:hideMark/>
          </w:tcPr>
          <w:p w14:paraId="1867899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1.19</w:t>
            </w:r>
          </w:p>
        </w:tc>
      </w:tr>
      <w:tr w:rsidR="00A60F1E" w:rsidRPr="00694528" w14:paraId="6EC608E8" w14:textId="77777777" w:rsidTr="00A60F1E">
        <w:tc>
          <w:tcPr>
            <w:tcW w:w="3060" w:type="dxa"/>
            <w:vAlign w:val="center"/>
            <w:hideMark/>
          </w:tcPr>
          <w:p w14:paraId="7588DF54"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Gulf of California</w:t>
            </w:r>
          </w:p>
        </w:tc>
        <w:tc>
          <w:tcPr>
            <w:tcW w:w="786" w:type="dxa"/>
            <w:vAlign w:val="center"/>
            <w:hideMark/>
          </w:tcPr>
          <w:p w14:paraId="1EEC985F" w14:textId="07119568"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0.3 (7.1)</w:t>
            </w:r>
          </w:p>
        </w:tc>
        <w:tc>
          <w:tcPr>
            <w:tcW w:w="0" w:type="auto"/>
            <w:vAlign w:val="center"/>
            <w:hideMark/>
          </w:tcPr>
          <w:p w14:paraId="526D842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125,020</w:t>
            </w:r>
          </w:p>
        </w:tc>
        <w:tc>
          <w:tcPr>
            <w:tcW w:w="0" w:type="auto"/>
            <w:vAlign w:val="center"/>
            <w:hideMark/>
          </w:tcPr>
          <w:p w14:paraId="4E74C26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0.18</w:t>
            </w:r>
          </w:p>
        </w:tc>
        <w:tc>
          <w:tcPr>
            <w:tcW w:w="0" w:type="auto"/>
            <w:vAlign w:val="center"/>
            <w:hideMark/>
          </w:tcPr>
          <w:p w14:paraId="7054017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160.5</w:t>
            </w:r>
          </w:p>
        </w:tc>
        <w:tc>
          <w:tcPr>
            <w:tcW w:w="0" w:type="auto"/>
            <w:vAlign w:val="center"/>
            <w:hideMark/>
          </w:tcPr>
          <w:p w14:paraId="61C9876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1.74</w:t>
            </w:r>
          </w:p>
        </w:tc>
        <w:tc>
          <w:tcPr>
            <w:tcW w:w="0" w:type="auto"/>
            <w:vAlign w:val="center"/>
            <w:hideMark/>
          </w:tcPr>
          <w:p w14:paraId="0B5C4B6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1.16</w:t>
            </w:r>
          </w:p>
        </w:tc>
      </w:tr>
      <w:tr w:rsidR="00A60F1E" w:rsidRPr="00694528" w14:paraId="06579000" w14:textId="77777777" w:rsidTr="00A60F1E">
        <w:tc>
          <w:tcPr>
            <w:tcW w:w="3060" w:type="dxa"/>
            <w:vAlign w:val="center"/>
            <w:hideMark/>
          </w:tcPr>
          <w:p w14:paraId="3E509F9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Gulf of Mexico</w:t>
            </w:r>
          </w:p>
        </w:tc>
        <w:tc>
          <w:tcPr>
            <w:tcW w:w="786" w:type="dxa"/>
            <w:vAlign w:val="center"/>
            <w:hideMark/>
          </w:tcPr>
          <w:p w14:paraId="3607790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5.5</w:t>
            </w:r>
          </w:p>
        </w:tc>
        <w:tc>
          <w:tcPr>
            <w:tcW w:w="0" w:type="auto"/>
            <w:vAlign w:val="center"/>
            <w:hideMark/>
          </w:tcPr>
          <w:p w14:paraId="45B6010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726,084</w:t>
            </w:r>
          </w:p>
        </w:tc>
        <w:tc>
          <w:tcPr>
            <w:tcW w:w="0" w:type="auto"/>
            <w:vAlign w:val="center"/>
            <w:hideMark/>
          </w:tcPr>
          <w:p w14:paraId="7252A0A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0.19</w:t>
            </w:r>
          </w:p>
        </w:tc>
        <w:tc>
          <w:tcPr>
            <w:tcW w:w="0" w:type="auto"/>
            <w:vAlign w:val="center"/>
            <w:hideMark/>
          </w:tcPr>
          <w:p w14:paraId="66EA974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566.3</w:t>
            </w:r>
          </w:p>
        </w:tc>
        <w:tc>
          <w:tcPr>
            <w:tcW w:w="0" w:type="auto"/>
            <w:vAlign w:val="center"/>
            <w:hideMark/>
          </w:tcPr>
          <w:p w14:paraId="50B9C8C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1.18</w:t>
            </w:r>
          </w:p>
        </w:tc>
        <w:tc>
          <w:tcPr>
            <w:tcW w:w="0" w:type="auto"/>
            <w:vAlign w:val="center"/>
            <w:hideMark/>
          </w:tcPr>
          <w:p w14:paraId="025808D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1.08</w:t>
            </w:r>
          </w:p>
        </w:tc>
      </w:tr>
      <w:tr w:rsidR="00A60F1E" w:rsidRPr="00694528" w14:paraId="24984955" w14:textId="77777777" w:rsidTr="00A60F1E">
        <w:tc>
          <w:tcPr>
            <w:tcW w:w="3060" w:type="dxa"/>
            <w:vAlign w:val="center"/>
            <w:hideMark/>
          </w:tcPr>
          <w:p w14:paraId="683C0174"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Gulf of Thailand</w:t>
            </w:r>
          </w:p>
        </w:tc>
        <w:tc>
          <w:tcPr>
            <w:tcW w:w="786" w:type="dxa"/>
            <w:vAlign w:val="center"/>
            <w:hideMark/>
          </w:tcPr>
          <w:p w14:paraId="6110AB7A" w14:textId="717A6340"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0.8 (14)</w:t>
            </w:r>
          </w:p>
        </w:tc>
        <w:tc>
          <w:tcPr>
            <w:tcW w:w="0" w:type="auto"/>
            <w:vAlign w:val="center"/>
            <w:hideMark/>
          </w:tcPr>
          <w:p w14:paraId="2F3942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381,072</w:t>
            </w:r>
          </w:p>
        </w:tc>
        <w:tc>
          <w:tcPr>
            <w:tcW w:w="0" w:type="auto"/>
            <w:vAlign w:val="center"/>
            <w:hideMark/>
          </w:tcPr>
          <w:p w14:paraId="42C2C0D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0.04</w:t>
            </w:r>
          </w:p>
        </w:tc>
        <w:tc>
          <w:tcPr>
            <w:tcW w:w="0" w:type="auto"/>
            <w:vAlign w:val="center"/>
            <w:hideMark/>
          </w:tcPr>
          <w:p w14:paraId="446D43C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1,163.6</w:t>
            </w:r>
          </w:p>
        </w:tc>
        <w:tc>
          <w:tcPr>
            <w:tcW w:w="0" w:type="auto"/>
            <w:vAlign w:val="center"/>
            <w:hideMark/>
          </w:tcPr>
          <w:p w14:paraId="2ECD5E2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w:t>
            </w:r>
          </w:p>
        </w:tc>
        <w:tc>
          <w:tcPr>
            <w:tcW w:w="0" w:type="auto"/>
            <w:vAlign w:val="center"/>
            <w:hideMark/>
          </w:tcPr>
          <w:p w14:paraId="17A15DC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1.31</w:t>
            </w:r>
          </w:p>
        </w:tc>
      </w:tr>
      <w:tr w:rsidR="00A60F1E" w:rsidRPr="00694528" w14:paraId="6238B553" w14:textId="77777777" w:rsidTr="00A60F1E">
        <w:tc>
          <w:tcPr>
            <w:tcW w:w="3060" w:type="dxa"/>
            <w:vAlign w:val="center"/>
            <w:hideMark/>
          </w:tcPr>
          <w:p w14:paraId="0141FCC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Hudson Bay Complex</w:t>
            </w:r>
          </w:p>
        </w:tc>
        <w:tc>
          <w:tcPr>
            <w:tcW w:w="786" w:type="dxa"/>
            <w:vAlign w:val="center"/>
            <w:hideMark/>
          </w:tcPr>
          <w:p w14:paraId="5B8B08E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0.2</w:t>
            </w:r>
          </w:p>
        </w:tc>
        <w:tc>
          <w:tcPr>
            <w:tcW w:w="0" w:type="auto"/>
            <w:vAlign w:val="center"/>
            <w:hideMark/>
          </w:tcPr>
          <w:p w14:paraId="28AA2DE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1,234,880</w:t>
            </w:r>
          </w:p>
        </w:tc>
        <w:tc>
          <w:tcPr>
            <w:tcW w:w="0" w:type="auto"/>
            <w:vAlign w:val="center"/>
            <w:hideMark/>
          </w:tcPr>
          <w:p w14:paraId="23B050B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0.19</w:t>
            </w:r>
          </w:p>
        </w:tc>
        <w:tc>
          <w:tcPr>
            <w:tcW w:w="0" w:type="auto"/>
            <w:vAlign w:val="center"/>
            <w:hideMark/>
          </w:tcPr>
          <w:p w14:paraId="3E16174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0.5</w:t>
            </w:r>
          </w:p>
        </w:tc>
        <w:tc>
          <w:tcPr>
            <w:tcW w:w="0" w:type="auto"/>
            <w:vAlign w:val="center"/>
            <w:hideMark/>
          </w:tcPr>
          <w:p w14:paraId="70872C72" w14:textId="1C015661"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0CC0F9B8" w14:textId="24C9F5C6"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58A6FF92" w14:textId="77777777" w:rsidTr="00A60F1E">
        <w:tc>
          <w:tcPr>
            <w:tcW w:w="3060" w:type="dxa"/>
            <w:vAlign w:val="center"/>
            <w:hideMark/>
          </w:tcPr>
          <w:p w14:paraId="349114C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Humboldt Current</w:t>
            </w:r>
          </w:p>
        </w:tc>
        <w:tc>
          <w:tcPr>
            <w:tcW w:w="786" w:type="dxa"/>
            <w:vAlign w:val="center"/>
            <w:hideMark/>
          </w:tcPr>
          <w:p w14:paraId="3CD8130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2.8</w:t>
            </w:r>
          </w:p>
        </w:tc>
        <w:tc>
          <w:tcPr>
            <w:tcW w:w="0" w:type="auto"/>
            <w:vAlign w:val="center"/>
            <w:hideMark/>
          </w:tcPr>
          <w:p w14:paraId="54FFED1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403,220</w:t>
            </w:r>
          </w:p>
        </w:tc>
        <w:tc>
          <w:tcPr>
            <w:tcW w:w="0" w:type="auto"/>
            <w:vAlign w:val="center"/>
            <w:hideMark/>
          </w:tcPr>
          <w:p w14:paraId="7938AF6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0.18</w:t>
            </w:r>
          </w:p>
        </w:tc>
        <w:tc>
          <w:tcPr>
            <w:tcW w:w="0" w:type="auto"/>
            <w:vAlign w:val="center"/>
            <w:hideMark/>
          </w:tcPr>
          <w:p w14:paraId="0EADE6E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139.0</w:t>
            </w:r>
          </w:p>
        </w:tc>
        <w:tc>
          <w:tcPr>
            <w:tcW w:w="0" w:type="auto"/>
            <w:vAlign w:val="center"/>
            <w:hideMark/>
          </w:tcPr>
          <w:p w14:paraId="407FCF5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1.73</w:t>
            </w:r>
          </w:p>
        </w:tc>
        <w:tc>
          <w:tcPr>
            <w:tcW w:w="0" w:type="auto"/>
            <w:vAlign w:val="center"/>
            <w:hideMark/>
          </w:tcPr>
          <w:p w14:paraId="0242D30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1.83</w:t>
            </w:r>
          </w:p>
        </w:tc>
      </w:tr>
      <w:tr w:rsidR="00A60F1E" w:rsidRPr="00694528" w14:paraId="53A4E02F" w14:textId="77777777" w:rsidTr="00A60F1E">
        <w:tc>
          <w:tcPr>
            <w:tcW w:w="3060" w:type="dxa"/>
            <w:vAlign w:val="center"/>
            <w:hideMark/>
          </w:tcPr>
          <w:p w14:paraId="19A7753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Iberian Coastal</w:t>
            </w:r>
          </w:p>
        </w:tc>
        <w:tc>
          <w:tcPr>
            <w:tcW w:w="786" w:type="dxa"/>
            <w:vAlign w:val="center"/>
            <w:hideMark/>
          </w:tcPr>
          <w:p w14:paraId="4847613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44.5</w:t>
            </w:r>
          </w:p>
        </w:tc>
        <w:tc>
          <w:tcPr>
            <w:tcW w:w="0" w:type="auto"/>
            <w:vAlign w:val="center"/>
            <w:hideMark/>
          </w:tcPr>
          <w:p w14:paraId="4463447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88,436</w:t>
            </w:r>
          </w:p>
        </w:tc>
        <w:tc>
          <w:tcPr>
            <w:tcW w:w="0" w:type="auto"/>
            <w:vAlign w:val="center"/>
            <w:hideMark/>
          </w:tcPr>
          <w:p w14:paraId="2F474C8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0.03</w:t>
            </w:r>
          </w:p>
        </w:tc>
        <w:tc>
          <w:tcPr>
            <w:tcW w:w="0" w:type="auto"/>
            <w:vAlign w:val="center"/>
            <w:hideMark/>
          </w:tcPr>
          <w:p w14:paraId="5D50683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86.3</w:t>
            </w:r>
          </w:p>
        </w:tc>
        <w:tc>
          <w:tcPr>
            <w:tcW w:w="0" w:type="auto"/>
            <w:vAlign w:val="center"/>
            <w:hideMark/>
          </w:tcPr>
          <w:p w14:paraId="70BB834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w:t>
            </w:r>
          </w:p>
        </w:tc>
        <w:tc>
          <w:tcPr>
            <w:tcW w:w="0" w:type="auto"/>
            <w:vAlign w:val="center"/>
            <w:hideMark/>
          </w:tcPr>
          <w:p w14:paraId="64A972C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1.51</w:t>
            </w:r>
          </w:p>
        </w:tc>
      </w:tr>
      <w:tr w:rsidR="00A60F1E" w:rsidRPr="00694528" w14:paraId="0BBC2F12" w14:textId="77777777" w:rsidTr="00A60F1E">
        <w:tc>
          <w:tcPr>
            <w:tcW w:w="3060" w:type="dxa"/>
            <w:vAlign w:val="center"/>
            <w:hideMark/>
          </w:tcPr>
          <w:p w14:paraId="7739452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Iceland Shelf and Sea</w:t>
            </w:r>
          </w:p>
        </w:tc>
        <w:tc>
          <w:tcPr>
            <w:tcW w:w="786" w:type="dxa"/>
            <w:vAlign w:val="center"/>
            <w:hideMark/>
          </w:tcPr>
          <w:p w14:paraId="6B1E364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24.9</w:t>
            </w:r>
          </w:p>
        </w:tc>
        <w:tc>
          <w:tcPr>
            <w:tcW w:w="0" w:type="auto"/>
            <w:vAlign w:val="center"/>
            <w:hideMark/>
          </w:tcPr>
          <w:p w14:paraId="36E834B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286,752</w:t>
            </w:r>
          </w:p>
        </w:tc>
        <w:tc>
          <w:tcPr>
            <w:tcW w:w="0" w:type="auto"/>
            <w:vAlign w:val="center"/>
            <w:hideMark/>
          </w:tcPr>
          <w:p w14:paraId="053B879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0.16</w:t>
            </w:r>
          </w:p>
        </w:tc>
        <w:tc>
          <w:tcPr>
            <w:tcW w:w="0" w:type="auto"/>
            <w:vAlign w:val="center"/>
            <w:hideMark/>
          </w:tcPr>
          <w:p w14:paraId="57CE27E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575.6</w:t>
            </w:r>
          </w:p>
        </w:tc>
        <w:tc>
          <w:tcPr>
            <w:tcW w:w="0" w:type="auto"/>
            <w:vAlign w:val="center"/>
            <w:hideMark/>
          </w:tcPr>
          <w:p w14:paraId="1ADE175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1.95</w:t>
            </w:r>
          </w:p>
        </w:tc>
        <w:tc>
          <w:tcPr>
            <w:tcW w:w="0" w:type="auto"/>
            <w:vAlign w:val="center"/>
            <w:hideMark/>
          </w:tcPr>
          <w:p w14:paraId="553274E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1.9</w:t>
            </w:r>
          </w:p>
        </w:tc>
      </w:tr>
      <w:tr w:rsidR="00A60F1E" w:rsidRPr="00694528" w14:paraId="7B743E3D" w14:textId="77777777" w:rsidTr="00A60F1E">
        <w:tc>
          <w:tcPr>
            <w:tcW w:w="3060" w:type="dxa"/>
            <w:vAlign w:val="center"/>
            <w:hideMark/>
          </w:tcPr>
          <w:p w14:paraId="4D6674E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Indonesian Sea</w:t>
            </w:r>
          </w:p>
        </w:tc>
        <w:tc>
          <w:tcPr>
            <w:tcW w:w="786" w:type="dxa"/>
            <w:vAlign w:val="center"/>
            <w:hideMark/>
          </w:tcPr>
          <w:p w14:paraId="6E9F473C" w14:textId="2D8A3BC9"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0.1 (13.2)</w:t>
            </w:r>
          </w:p>
        </w:tc>
        <w:tc>
          <w:tcPr>
            <w:tcW w:w="0" w:type="auto"/>
            <w:vAlign w:val="center"/>
            <w:hideMark/>
          </w:tcPr>
          <w:p w14:paraId="209F7DA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1,136,496</w:t>
            </w:r>
          </w:p>
        </w:tc>
        <w:tc>
          <w:tcPr>
            <w:tcW w:w="0" w:type="auto"/>
            <w:vAlign w:val="center"/>
            <w:hideMark/>
          </w:tcPr>
          <w:p w14:paraId="21A5317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0.13</w:t>
            </w:r>
          </w:p>
        </w:tc>
        <w:tc>
          <w:tcPr>
            <w:tcW w:w="0" w:type="auto"/>
            <w:vAlign w:val="center"/>
            <w:hideMark/>
          </w:tcPr>
          <w:p w14:paraId="5968418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968.5</w:t>
            </w:r>
          </w:p>
        </w:tc>
        <w:tc>
          <w:tcPr>
            <w:tcW w:w="0" w:type="auto"/>
            <w:vAlign w:val="center"/>
            <w:hideMark/>
          </w:tcPr>
          <w:p w14:paraId="0FA5DB7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1.69</w:t>
            </w:r>
          </w:p>
        </w:tc>
        <w:tc>
          <w:tcPr>
            <w:tcW w:w="0" w:type="auto"/>
            <w:vAlign w:val="center"/>
            <w:hideMark/>
          </w:tcPr>
          <w:p w14:paraId="68E02EE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1.18</w:t>
            </w:r>
          </w:p>
        </w:tc>
      </w:tr>
      <w:tr w:rsidR="00A60F1E" w:rsidRPr="00694528" w14:paraId="7213FD1E" w14:textId="77777777" w:rsidTr="00A60F1E">
        <w:tc>
          <w:tcPr>
            <w:tcW w:w="3060" w:type="dxa"/>
            <w:vAlign w:val="center"/>
            <w:hideMark/>
          </w:tcPr>
          <w:p w14:paraId="3584A0B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Insular Pacific-Hawaiian</w:t>
            </w:r>
          </w:p>
        </w:tc>
        <w:tc>
          <w:tcPr>
            <w:tcW w:w="786" w:type="dxa"/>
            <w:vAlign w:val="center"/>
            <w:hideMark/>
          </w:tcPr>
          <w:p w14:paraId="3C15B44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009CA10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52,192</w:t>
            </w:r>
          </w:p>
        </w:tc>
        <w:tc>
          <w:tcPr>
            <w:tcW w:w="0" w:type="auto"/>
            <w:vAlign w:val="center"/>
            <w:hideMark/>
          </w:tcPr>
          <w:p w14:paraId="13DAE96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0.37</w:t>
            </w:r>
          </w:p>
        </w:tc>
        <w:tc>
          <w:tcPr>
            <w:tcW w:w="0" w:type="auto"/>
            <w:vAlign w:val="center"/>
            <w:hideMark/>
          </w:tcPr>
          <w:p w14:paraId="5039F0E9" w14:textId="5CC87451"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59DBF8B7" w14:textId="0B804249"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66E1735F" w14:textId="527B924E"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37C6DD0B" w14:textId="77777777" w:rsidTr="00A60F1E">
        <w:tc>
          <w:tcPr>
            <w:tcW w:w="3060" w:type="dxa"/>
            <w:vAlign w:val="center"/>
            <w:hideMark/>
          </w:tcPr>
          <w:p w14:paraId="03E2608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Kara Sea</w:t>
            </w:r>
          </w:p>
        </w:tc>
        <w:tc>
          <w:tcPr>
            <w:tcW w:w="786" w:type="dxa"/>
            <w:vAlign w:val="center"/>
            <w:hideMark/>
          </w:tcPr>
          <w:p w14:paraId="1E9E2C5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0.4</w:t>
            </w:r>
          </w:p>
        </w:tc>
        <w:tc>
          <w:tcPr>
            <w:tcW w:w="0" w:type="auto"/>
            <w:vAlign w:val="center"/>
            <w:hideMark/>
          </w:tcPr>
          <w:p w14:paraId="5FCCC36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923,308</w:t>
            </w:r>
          </w:p>
        </w:tc>
        <w:tc>
          <w:tcPr>
            <w:tcW w:w="0" w:type="auto"/>
            <w:vAlign w:val="center"/>
            <w:hideMark/>
          </w:tcPr>
          <w:p w14:paraId="4D716A1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w:t>
            </w:r>
          </w:p>
        </w:tc>
        <w:tc>
          <w:tcPr>
            <w:tcW w:w="0" w:type="auto"/>
            <w:vAlign w:val="center"/>
            <w:hideMark/>
          </w:tcPr>
          <w:p w14:paraId="12FEB644" w14:textId="108E480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50A308FF" w14:textId="05D5B8AE"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199D049E" w14:textId="05E15626"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6ACF55DE" w14:textId="77777777" w:rsidTr="00A60F1E">
        <w:tc>
          <w:tcPr>
            <w:tcW w:w="3060" w:type="dxa"/>
            <w:vAlign w:val="center"/>
            <w:hideMark/>
          </w:tcPr>
          <w:p w14:paraId="631AB8F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Kuroshio Current</w:t>
            </w:r>
          </w:p>
        </w:tc>
        <w:tc>
          <w:tcPr>
            <w:tcW w:w="786" w:type="dxa"/>
            <w:vAlign w:val="center"/>
            <w:hideMark/>
          </w:tcPr>
          <w:p w14:paraId="133626D6" w14:textId="002A5161"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6.9 (12.3)</w:t>
            </w:r>
          </w:p>
        </w:tc>
        <w:tc>
          <w:tcPr>
            <w:tcW w:w="0" w:type="auto"/>
            <w:vAlign w:val="center"/>
            <w:hideMark/>
          </w:tcPr>
          <w:p w14:paraId="07C9ECC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227,912</w:t>
            </w:r>
          </w:p>
        </w:tc>
        <w:tc>
          <w:tcPr>
            <w:tcW w:w="0" w:type="auto"/>
            <w:vAlign w:val="center"/>
            <w:hideMark/>
          </w:tcPr>
          <w:p w14:paraId="688E052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0.27</w:t>
            </w:r>
          </w:p>
        </w:tc>
        <w:tc>
          <w:tcPr>
            <w:tcW w:w="0" w:type="auto"/>
            <w:vAlign w:val="center"/>
            <w:hideMark/>
          </w:tcPr>
          <w:p w14:paraId="2B69A2F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782.3</w:t>
            </w:r>
          </w:p>
        </w:tc>
        <w:tc>
          <w:tcPr>
            <w:tcW w:w="0" w:type="auto"/>
            <w:vAlign w:val="center"/>
            <w:hideMark/>
          </w:tcPr>
          <w:p w14:paraId="0E9D646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1.08</w:t>
            </w:r>
          </w:p>
        </w:tc>
        <w:tc>
          <w:tcPr>
            <w:tcW w:w="0" w:type="auto"/>
            <w:vAlign w:val="center"/>
            <w:hideMark/>
          </w:tcPr>
          <w:p w14:paraId="47217D4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1.33</w:t>
            </w:r>
          </w:p>
        </w:tc>
      </w:tr>
      <w:tr w:rsidR="00A60F1E" w:rsidRPr="00694528" w14:paraId="20A2BF06" w14:textId="77777777" w:rsidTr="00A60F1E">
        <w:tc>
          <w:tcPr>
            <w:tcW w:w="3060" w:type="dxa"/>
            <w:vAlign w:val="center"/>
            <w:hideMark/>
          </w:tcPr>
          <w:p w14:paraId="2F1E206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Laptev Sea</w:t>
            </w:r>
          </w:p>
        </w:tc>
        <w:tc>
          <w:tcPr>
            <w:tcW w:w="786" w:type="dxa"/>
            <w:vAlign w:val="center"/>
            <w:hideMark/>
          </w:tcPr>
          <w:p w14:paraId="31CD177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25CE3DD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818,764</w:t>
            </w:r>
          </w:p>
        </w:tc>
        <w:tc>
          <w:tcPr>
            <w:tcW w:w="0" w:type="auto"/>
            <w:vAlign w:val="center"/>
            <w:hideMark/>
          </w:tcPr>
          <w:p w14:paraId="7427222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0.57</w:t>
            </w:r>
          </w:p>
        </w:tc>
        <w:tc>
          <w:tcPr>
            <w:tcW w:w="0" w:type="auto"/>
            <w:vAlign w:val="center"/>
            <w:hideMark/>
          </w:tcPr>
          <w:p w14:paraId="1C55B265" w14:textId="3C7C18B6"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1EA99526" w14:textId="727F8CE9"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6ACB9F14" w14:textId="224DCA25"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55179111" w14:textId="77777777" w:rsidTr="00A60F1E">
        <w:tc>
          <w:tcPr>
            <w:tcW w:w="3060" w:type="dxa"/>
            <w:vAlign w:val="center"/>
            <w:hideMark/>
          </w:tcPr>
          <w:p w14:paraId="1E870D4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Mediterranean Sea</w:t>
            </w:r>
          </w:p>
        </w:tc>
        <w:tc>
          <w:tcPr>
            <w:tcW w:w="786" w:type="dxa"/>
            <w:vAlign w:val="center"/>
            <w:hideMark/>
          </w:tcPr>
          <w:p w14:paraId="3E15ADFE"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25.7</w:t>
            </w:r>
          </w:p>
        </w:tc>
        <w:tc>
          <w:tcPr>
            <w:tcW w:w="0" w:type="auto"/>
            <w:vAlign w:val="center"/>
            <w:hideMark/>
          </w:tcPr>
          <w:p w14:paraId="5ED8F7E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1,035,708</w:t>
            </w:r>
          </w:p>
        </w:tc>
        <w:tc>
          <w:tcPr>
            <w:tcW w:w="0" w:type="auto"/>
            <w:vAlign w:val="center"/>
            <w:hideMark/>
          </w:tcPr>
          <w:p w14:paraId="44AAEFC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0.03</w:t>
            </w:r>
          </w:p>
        </w:tc>
        <w:tc>
          <w:tcPr>
            <w:tcW w:w="0" w:type="auto"/>
            <w:vAlign w:val="center"/>
            <w:hideMark/>
          </w:tcPr>
          <w:p w14:paraId="6CBD41C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461.9</w:t>
            </w:r>
          </w:p>
        </w:tc>
        <w:tc>
          <w:tcPr>
            <w:tcW w:w="0" w:type="auto"/>
            <w:vAlign w:val="center"/>
            <w:hideMark/>
          </w:tcPr>
          <w:p w14:paraId="3390D6F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1.46</w:t>
            </w:r>
          </w:p>
        </w:tc>
        <w:tc>
          <w:tcPr>
            <w:tcW w:w="0" w:type="auto"/>
            <w:vAlign w:val="center"/>
            <w:hideMark/>
          </w:tcPr>
          <w:p w14:paraId="5692B43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w:t>
            </w:r>
          </w:p>
        </w:tc>
      </w:tr>
      <w:tr w:rsidR="00A60F1E" w:rsidRPr="00694528" w14:paraId="5D280CC1" w14:textId="77777777" w:rsidTr="00A60F1E">
        <w:tc>
          <w:tcPr>
            <w:tcW w:w="3060" w:type="dxa"/>
            <w:vAlign w:val="center"/>
            <w:hideMark/>
          </w:tcPr>
          <w:p w14:paraId="04252E2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lastRenderedPageBreak/>
              <w:t>New Zealand Shelf</w:t>
            </w:r>
          </w:p>
        </w:tc>
        <w:tc>
          <w:tcPr>
            <w:tcW w:w="786" w:type="dxa"/>
            <w:vAlign w:val="center"/>
            <w:hideMark/>
          </w:tcPr>
          <w:p w14:paraId="2167E35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7.5</w:t>
            </w:r>
          </w:p>
        </w:tc>
        <w:tc>
          <w:tcPr>
            <w:tcW w:w="0" w:type="auto"/>
            <w:vAlign w:val="center"/>
            <w:hideMark/>
          </w:tcPr>
          <w:p w14:paraId="67F7241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546,724</w:t>
            </w:r>
          </w:p>
        </w:tc>
        <w:tc>
          <w:tcPr>
            <w:tcW w:w="0" w:type="auto"/>
            <w:vAlign w:val="center"/>
            <w:hideMark/>
          </w:tcPr>
          <w:p w14:paraId="0F2FFC8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0.21</w:t>
            </w:r>
          </w:p>
        </w:tc>
        <w:tc>
          <w:tcPr>
            <w:tcW w:w="0" w:type="auto"/>
            <w:vAlign w:val="center"/>
            <w:hideMark/>
          </w:tcPr>
          <w:p w14:paraId="3EF81BD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278.4</w:t>
            </w:r>
          </w:p>
        </w:tc>
        <w:tc>
          <w:tcPr>
            <w:tcW w:w="0" w:type="auto"/>
            <w:vAlign w:val="center"/>
            <w:hideMark/>
          </w:tcPr>
          <w:p w14:paraId="4F50DB8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1.43</w:t>
            </w:r>
          </w:p>
        </w:tc>
        <w:tc>
          <w:tcPr>
            <w:tcW w:w="0" w:type="auto"/>
            <w:vAlign w:val="center"/>
            <w:hideMark/>
          </w:tcPr>
          <w:p w14:paraId="6C037EE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1.15</w:t>
            </w:r>
          </w:p>
        </w:tc>
      </w:tr>
      <w:tr w:rsidR="00A60F1E" w:rsidRPr="00694528" w14:paraId="37211327" w14:textId="77777777" w:rsidTr="00A60F1E">
        <w:tc>
          <w:tcPr>
            <w:tcW w:w="3060" w:type="dxa"/>
            <w:vAlign w:val="center"/>
            <w:hideMark/>
          </w:tcPr>
          <w:p w14:paraId="647E21C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Newfoundland-Labrador Shelf</w:t>
            </w:r>
          </w:p>
        </w:tc>
        <w:tc>
          <w:tcPr>
            <w:tcW w:w="786" w:type="dxa"/>
            <w:vAlign w:val="center"/>
            <w:hideMark/>
          </w:tcPr>
          <w:p w14:paraId="55E39F9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4.4</w:t>
            </w:r>
          </w:p>
        </w:tc>
        <w:tc>
          <w:tcPr>
            <w:tcW w:w="0" w:type="auto"/>
            <w:vAlign w:val="center"/>
            <w:hideMark/>
          </w:tcPr>
          <w:p w14:paraId="3CADE4F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868,248</w:t>
            </w:r>
          </w:p>
        </w:tc>
        <w:tc>
          <w:tcPr>
            <w:tcW w:w="0" w:type="auto"/>
            <w:vAlign w:val="center"/>
            <w:hideMark/>
          </w:tcPr>
          <w:p w14:paraId="7635842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0.19</w:t>
            </w:r>
          </w:p>
        </w:tc>
        <w:tc>
          <w:tcPr>
            <w:tcW w:w="0" w:type="auto"/>
            <w:vAlign w:val="center"/>
            <w:hideMark/>
          </w:tcPr>
          <w:p w14:paraId="7E1C0E1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253.2</w:t>
            </w:r>
          </w:p>
        </w:tc>
        <w:tc>
          <w:tcPr>
            <w:tcW w:w="0" w:type="auto"/>
            <w:vAlign w:val="center"/>
            <w:hideMark/>
          </w:tcPr>
          <w:p w14:paraId="155518C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1.29</w:t>
            </w:r>
          </w:p>
        </w:tc>
        <w:tc>
          <w:tcPr>
            <w:tcW w:w="0" w:type="auto"/>
            <w:vAlign w:val="center"/>
            <w:hideMark/>
          </w:tcPr>
          <w:p w14:paraId="7CA3E8A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1.86</w:t>
            </w:r>
          </w:p>
        </w:tc>
      </w:tr>
      <w:tr w:rsidR="00A60F1E" w:rsidRPr="00694528" w14:paraId="1F797442" w14:textId="77777777" w:rsidTr="00A60F1E">
        <w:tc>
          <w:tcPr>
            <w:tcW w:w="3060" w:type="dxa"/>
            <w:vAlign w:val="center"/>
            <w:hideMark/>
          </w:tcPr>
          <w:p w14:paraId="0AE899E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 Australian Shelf</w:t>
            </w:r>
          </w:p>
        </w:tc>
        <w:tc>
          <w:tcPr>
            <w:tcW w:w="786" w:type="dxa"/>
            <w:vAlign w:val="center"/>
            <w:hideMark/>
          </w:tcPr>
          <w:p w14:paraId="186531D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1.5</w:t>
            </w:r>
          </w:p>
        </w:tc>
        <w:tc>
          <w:tcPr>
            <w:tcW w:w="0" w:type="auto"/>
            <w:vAlign w:val="center"/>
            <w:hideMark/>
          </w:tcPr>
          <w:p w14:paraId="207B8B1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771,604</w:t>
            </w:r>
          </w:p>
        </w:tc>
        <w:tc>
          <w:tcPr>
            <w:tcW w:w="0" w:type="auto"/>
            <w:vAlign w:val="center"/>
            <w:hideMark/>
          </w:tcPr>
          <w:p w14:paraId="3E931FC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0.27</w:t>
            </w:r>
          </w:p>
        </w:tc>
        <w:tc>
          <w:tcPr>
            <w:tcW w:w="0" w:type="auto"/>
            <w:vAlign w:val="center"/>
            <w:hideMark/>
          </w:tcPr>
          <w:p w14:paraId="2D3636B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22.9</w:t>
            </w:r>
          </w:p>
        </w:tc>
        <w:tc>
          <w:tcPr>
            <w:tcW w:w="0" w:type="auto"/>
            <w:vAlign w:val="center"/>
            <w:hideMark/>
          </w:tcPr>
          <w:p w14:paraId="13DE9B4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1.13</w:t>
            </w:r>
          </w:p>
        </w:tc>
        <w:tc>
          <w:tcPr>
            <w:tcW w:w="0" w:type="auto"/>
            <w:vAlign w:val="center"/>
            <w:hideMark/>
          </w:tcPr>
          <w:p w14:paraId="5DF873A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1.26</w:t>
            </w:r>
          </w:p>
        </w:tc>
      </w:tr>
      <w:tr w:rsidR="00A60F1E" w:rsidRPr="00694528" w14:paraId="45629A74" w14:textId="77777777" w:rsidTr="00A60F1E">
        <w:tc>
          <w:tcPr>
            <w:tcW w:w="3060" w:type="dxa"/>
            <w:vAlign w:val="center"/>
            <w:hideMark/>
          </w:tcPr>
          <w:p w14:paraId="116DD05C"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 Brazil Shelf</w:t>
            </w:r>
          </w:p>
        </w:tc>
        <w:tc>
          <w:tcPr>
            <w:tcW w:w="786" w:type="dxa"/>
            <w:vAlign w:val="center"/>
            <w:hideMark/>
          </w:tcPr>
          <w:p w14:paraId="3CDF1EB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w:t>
            </w:r>
          </w:p>
        </w:tc>
        <w:tc>
          <w:tcPr>
            <w:tcW w:w="0" w:type="auto"/>
            <w:vAlign w:val="center"/>
            <w:hideMark/>
          </w:tcPr>
          <w:p w14:paraId="708BED6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519,492</w:t>
            </w:r>
          </w:p>
        </w:tc>
        <w:tc>
          <w:tcPr>
            <w:tcW w:w="0" w:type="auto"/>
            <w:vAlign w:val="center"/>
            <w:hideMark/>
          </w:tcPr>
          <w:p w14:paraId="4320BC5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0.06</w:t>
            </w:r>
          </w:p>
        </w:tc>
        <w:tc>
          <w:tcPr>
            <w:tcW w:w="0" w:type="auto"/>
            <w:vAlign w:val="center"/>
            <w:hideMark/>
          </w:tcPr>
          <w:p w14:paraId="59E69A7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94.0</w:t>
            </w:r>
          </w:p>
        </w:tc>
        <w:tc>
          <w:tcPr>
            <w:tcW w:w="0" w:type="auto"/>
            <w:vAlign w:val="center"/>
            <w:hideMark/>
          </w:tcPr>
          <w:p w14:paraId="7EBFC16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1.69</w:t>
            </w:r>
          </w:p>
        </w:tc>
        <w:tc>
          <w:tcPr>
            <w:tcW w:w="0" w:type="auto"/>
            <w:vAlign w:val="center"/>
            <w:hideMark/>
          </w:tcPr>
          <w:p w14:paraId="1D6BA34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1.43</w:t>
            </w:r>
          </w:p>
        </w:tc>
      </w:tr>
      <w:tr w:rsidR="00A60F1E" w:rsidRPr="00694528" w14:paraId="0C72C1BE" w14:textId="77777777" w:rsidTr="00A60F1E">
        <w:tc>
          <w:tcPr>
            <w:tcW w:w="3060" w:type="dxa"/>
            <w:vAlign w:val="center"/>
            <w:hideMark/>
          </w:tcPr>
          <w:p w14:paraId="72CC239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 Sea</w:t>
            </w:r>
          </w:p>
        </w:tc>
        <w:tc>
          <w:tcPr>
            <w:tcW w:w="786" w:type="dxa"/>
            <w:vAlign w:val="center"/>
            <w:hideMark/>
          </w:tcPr>
          <w:p w14:paraId="1C7D39D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37.8</w:t>
            </w:r>
          </w:p>
        </w:tc>
        <w:tc>
          <w:tcPr>
            <w:tcW w:w="0" w:type="auto"/>
            <w:vAlign w:val="center"/>
            <w:hideMark/>
          </w:tcPr>
          <w:p w14:paraId="778A8D3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667,836</w:t>
            </w:r>
          </w:p>
        </w:tc>
        <w:tc>
          <w:tcPr>
            <w:tcW w:w="0" w:type="auto"/>
            <w:vAlign w:val="center"/>
            <w:hideMark/>
          </w:tcPr>
          <w:p w14:paraId="19574F3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0.06</w:t>
            </w:r>
          </w:p>
        </w:tc>
        <w:tc>
          <w:tcPr>
            <w:tcW w:w="0" w:type="auto"/>
            <w:vAlign w:val="center"/>
            <w:hideMark/>
          </w:tcPr>
          <w:p w14:paraId="4586D6A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1,572.5</w:t>
            </w:r>
          </w:p>
        </w:tc>
        <w:tc>
          <w:tcPr>
            <w:tcW w:w="0" w:type="auto"/>
            <w:vAlign w:val="center"/>
            <w:hideMark/>
          </w:tcPr>
          <w:p w14:paraId="60E5D78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0.94</w:t>
            </w:r>
          </w:p>
        </w:tc>
        <w:tc>
          <w:tcPr>
            <w:tcW w:w="0" w:type="auto"/>
            <w:vAlign w:val="center"/>
            <w:hideMark/>
          </w:tcPr>
          <w:p w14:paraId="6C8A307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w:t>
            </w:r>
          </w:p>
        </w:tc>
      </w:tr>
      <w:tr w:rsidR="00A60F1E" w:rsidRPr="00694528" w14:paraId="734BE80B" w14:textId="77777777" w:rsidTr="00A60F1E">
        <w:tc>
          <w:tcPr>
            <w:tcW w:w="3060" w:type="dxa"/>
            <w:vAlign w:val="center"/>
            <w:hideMark/>
          </w:tcPr>
          <w:p w14:paraId="297F4E9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Northeast Australian Shelf-Great Barrier Reef</w:t>
            </w:r>
          </w:p>
        </w:tc>
        <w:tc>
          <w:tcPr>
            <w:tcW w:w="786" w:type="dxa"/>
            <w:vAlign w:val="center"/>
            <w:hideMark/>
          </w:tcPr>
          <w:p w14:paraId="13F6FC6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1.6</w:t>
            </w:r>
          </w:p>
        </w:tc>
        <w:tc>
          <w:tcPr>
            <w:tcW w:w="0" w:type="auto"/>
            <w:vAlign w:val="center"/>
            <w:hideMark/>
          </w:tcPr>
          <w:p w14:paraId="0BDAF8E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496,736</w:t>
            </w:r>
          </w:p>
        </w:tc>
        <w:tc>
          <w:tcPr>
            <w:tcW w:w="0" w:type="auto"/>
            <w:vAlign w:val="center"/>
            <w:hideMark/>
          </w:tcPr>
          <w:p w14:paraId="6A8B054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0.14</w:t>
            </w:r>
          </w:p>
        </w:tc>
        <w:tc>
          <w:tcPr>
            <w:tcW w:w="0" w:type="auto"/>
            <w:vAlign w:val="center"/>
            <w:hideMark/>
          </w:tcPr>
          <w:p w14:paraId="7256C62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6.3</w:t>
            </w:r>
          </w:p>
        </w:tc>
        <w:tc>
          <w:tcPr>
            <w:tcW w:w="0" w:type="auto"/>
            <w:vAlign w:val="center"/>
            <w:hideMark/>
          </w:tcPr>
          <w:p w14:paraId="05FC404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0.98</w:t>
            </w:r>
          </w:p>
        </w:tc>
        <w:tc>
          <w:tcPr>
            <w:tcW w:w="0" w:type="auto"/>
            <w:vAlign w:val="center"/>
            <w:hideMark/>
          </w:tcPr>
          <w:p w14:paraId="3939A3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1.23</w:t>
            </w:r>
          </w:p>
        </w:tc>
      </w:tr>
      <w:tr w:rsidR="00A60F1E" w:rsidRPr="00694528" w14:paraId="207ED560" w14:textId="77777777" w:rsidTr="00A60F1E">
        <w:tc>
          <w:tcPr>
            <w:tcW w:w="3060" w:type="dxa"/>
            <w:vAlign w:val="center"/>
            <w:hideMark/>
          </w:tcPr>
          <w:p w14:paraId="4211F26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Northeast U.S. Continental Shelf</w:t>
            </w:r>
          </w:p>
        </w:tc>
        <w:tc>
          <w:tcPr>
            <w:tcW w:w="786" w:type="dxa"/>
            <w:vAlign w:val="center"/>
            <w:hideMark/>
          </w:tcPr>
          <w:p w14:paraId="458CE50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11.8</w:t>
            </w:r>
          </w:p>
        </w:tc>
        <w:tc>
          <w:tcPr>
            <w:tcW w:w="0" w:type="auto"/>
            <w:vAlign w:val="center"/>
            <w:hideMark/>
          </w:tcPr>
          <w:p w14:paraId="019FAFD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307,664</w:t>
            </w:r>
          </w:p>
        </w:tc>
        <w:tc>
          <w:tcPr>
            <w:tcW w:w="0" w:type="auto"/>
            <w:vAlign w:val="center"/>
            <w:hideMark/>
          </w:tcPr>
          <w:p w14:paraId="6629B83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0.18</w:t>
            </w:r>
          </w:p>
        </w:tc>
        <w:tc>
          <w:tcPr>
            <w:tcW w:w="0" w:type="auto"/>
            <w:vAlign w:val="center"/>
            <w:hideMark/>
          </w:tcPr>
          <w:p w14:paraId="698C685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561.9</w:t>
            </w:r>
          </w:p>
        </w:tc>
        <w:tc>
          <w:tcPr>
            <w:tcW w:w="0" w:type="auto"/>
            <w:vAlign w:val="center"/>
            <w:hideMark/>
          </w:tcPr>
          <w:p w14:paraId="4A8C123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1.23</w:t>
            </w:r>
          </w:p>
        </w:tc>
        <w:tc>
          <w:tcPr>
            <w:tcW w:w="0" w:type="auto"/>
            <w:vAlign w:val="center"/>
            <w:hideMark/>
          </w:tcPr>
          <w:p w14:paraId="7AA4D4A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1.38</w:t>
            </w:r>
          </w:p>
        </w:tc>
      </w:tr>
      <w:tr w:rsidR="00A60F1E" w:rsidRPr="00694528" w14:paraId="5910F61F" w14:textId="77777777" w:rsidTr="00A60F1E">
        <w:tc>
          <w:tcPr>
            <w:tcW w:w="3060" w:type="dxa"/>
            <w:vAlign w:val="center"/>
            <w:hideMark/>
          </w:tcPr>
          <w:p w14:paraId="3CCC7B1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Northern Bering - Chukchi Seas</w:t>
            </w:r>
          </w:p>
        </w:tc>
        <w:tc>
          <w:tcPr>
            <w:tcW w:w="786" w:type="dxa"/>
            <w:vAlign w:val="center"/>
            <w:hideMark/>
          </w:tcPr>
          <w:p w14:paraId="0B9B42E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2.2</w:t>
            </w:r>
          </w:p>
        </w:tc>
        <w:tc>
          <w:tcPr>
            <w:tcW w:w="0" w:type="auto"/>
            <w:vAlign w:val="center"/>
            <w:hideMark/>
          </w:tcPr>
          <w:p w14:paraId="7F7F8A7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1,159,852</w:t>
            </w:r>
          </w:p>
        </w:tc>
        <w:tc>
          <w:tcPr>
            <w:tcW w:w="0" w:type="auto"/>
            <w:vAlign w:val="center"/>
            <w:hideMark/>
          </w:tcPr>
          <w:p w14:paraId="5AF1059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0.37</w:t>
            </w:r>
          </w:p>
        </w:tc>
        <w:tc>
          <w:tcPr>
            <w:tcW w:w="0" w:type="auto"/>
            <w:vAlign w:val="center"/>
            <w:hideMark/>
          </w:tcPr>
          <w:p w14:paraId="6B719CB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240.3</w:t>
            </w:r>
          </w:p>
        </w:tc>
        <w:tc>
          <w:tcPr>
            <w:tcW w:w="0" w:type="auto"/>
            <w:vAlign w:val="center"/>
            <w:hideMark/>
          </w:tcPr>
          <w:p w14:paraId="009637A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1.68</w:t>
            </w:r>
          </w:p>
        </w:tc>
        <w:tc>
          <w:tcPr>
            <w:tcW w:w="0" w:type="auto"/>
            <w:vAlign w:val="center"/>
            <w:hideMark/>
          </w:tcPr>
          <w:p w14:paraId="1DE0EDD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1.16</w:t>
            </w:r>
          </w:p>
        </w:tc>
      </w:tr>
      <w:tr w:rsidR="00A60F1E" w:rsidRPr="00694528" w14:paraId="111FD24F" w14:textId="77777777" w:rsidTr="00A60F1E">
        <w:tc>
          <w:tcPr>
            <w:tcW w:w="3060" w:type="dxa"/>
            <w:vAlign w:val="center"/>
            <w:hideMark/>
          </w:tcPr>
          <w:p w14:paraId="7ABEDE4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Northwest Australian Shelf</w:t>
            </w:r>
          </w:p>
        </w:tc>
        <w:tc>
          <w:tcPr>
            <w:tcW w:w="786" w:type="dxa"/>
            <w:vAlign w:val="center"/>
            <w:hideMark/>
          </w:tcPr>
          <w:p w14:paraId="07618E2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0.9</w:t>
            </w:r>
          </w:p>
        </w:tc>
        <w:tc>
          <w:tcPr>
            <w:tcW w:w="0" w:type="auto"/>
            <w:vAlign w:val="center"/>
            <w:hideMark/>
          </w:tcPr>
          <w:p w14:paraId="7753ED3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508,748</w:t>
            </w:r>
          </w:p>
        </w:tc>
        <w:tc>
          <w:tcPr>
            <w:tcW w:w="0" w:type="auto"/>
            <w:vAlign w:val="center"/>
            <w:hideMark/>
          </w:tcPr>
          <w:p w14:paraId="69BF793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0.31</w:t>
            </w:r>
          </w:p>
        </w:tc>
        <w:tc>
          <w:tcPr>
            <w:tcW w:w="0" w:type="auto"/>
            <w:vAlign w:val="center"/>
            <w:hideMark/>
          </w:tcPr>
          <w:p w14:paraId="719B36E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10.3</w:t>
            </w:r>
          </w:p>
        </w:tc>
        <w:tc>
          <w:tcPr>
            <w:tcW w:w="0" w:type="auto"/>
            <w:vAlign w:val="center"/>
            <w:hideMark/>
          </w:tcPr>
          <w:p w14:paraId="6A95638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1.31</w:t>
            </w:r>
          </w:p>
        </w:tc>
        <w:tc>
          <w:tcPr>
            <w:tcW w:w="0" w:type="auto"/>
            <w:vAlign w:val="center"/>
            <w:hideMark/>
          </w:tcPr>
          <w:p w14:paraId="001718D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w:t>
            </w:r>
          </w:p>
        </w:tc>
      </w:tr>
      <w:tr w:rsidR="00A60F1E" w:rsidRPr="00694528" w14:paraId="099F495F" w14:textId="77777777" w:rsidTr="00A60F1E">
        <w:tc>
          <w:tcPr>
            <w:tcW w:w="3060" w:type="dxa"/>
            <w:vAlign w:val="center"/>
            <w:hideMark/>
          </w:tcPr>
          <w:p w14:paraId="0CD3E60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Norwegian Sea</w:t>
            </w:r>
          </w:p>
        </w:tc>
        <w:tc>
          <w:tcPr>
            <w:tcW w:w="786" w:type="dxa"/>
            <w:vAlign w:val="center"/>
            <w:hideMark/>
          </w:tcPr>
          <w:p w14:paraId="382BC2E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14.4</w:t>
            </w:r>
          </w:p>
        </w:tc>
        <w:tc>
          <w:tcPr>
            <w:tcW w:w="0" w:type="auto"/>
            <w:vAlign w:val="center"/>
            <w:hideMark/>
          </w:tcPr>
          <w:p w14:paraId="23BDFB4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217,312</w:t>
            </w:r>
          </w:p>
        </w:tc>
        <w:tc>
          <w:tcPr>
            <w:tcW w:w="0" w:type="auto"/>
            <w:vAlign w:val="center"/>
            <w:hideMark/>
          </w:tcPr>
          <w:p w14:paraId="4A5E3D3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0.16</w:t>
            </w:r>
          </w:p>
        </w:tc>
        <w:tc>
          <w:tcPr>
            <w:tcW w:w="0" w:type="auto"/>
            <w:vAlign w:val="center"/>
            <w:hideMark/>
          </w:tcPr>
          <w:p w14:paraId="1C6071E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218.8</w:t>
            </w:r>
          </w:p>
        </w:tc>
        <w:tc>
          <w:tcPr>
            <w:tcW w:w="0" w:type="auto"/>
            <w:vAlign w:val="center"/>
            <w:hideMark/>
          </w:tcPr>
          <w:p w14:paraId="3AFF7B5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1.68</w:t>
            </w:r>
          </w:p>
        </w:tc>
        <w:tc>
          <w:tcPr>
            <w:tcW w:w="0" w:type="auto"/>
            <w:vAlign w:val="center"/>
            <w:hideMark/>
          </w:tcPr>
          <w:p w14:paraId="762BCE8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1.45</w:t>
            </w:r>
          </w:p>
        </w:tc>
      </w:tr>
      <w:tr w:rsidR="00A60F1E" w:rsidRPr="00694528" w14:paraId="71116884" w14:textId="77777777" w:rsidTr="00A60F1E">
        <w:tc>
          <w:tcPr>
            <w:tcW w:w="3060" w:type="dxa"/>
            <w:vAlign w:val="center"/>
            <w:hideMark/>
          </w:tcPr>
          <w:p w14:paraId="3ECE6EB2" w14:textId="77777777" w:rsidR="00A60F1E" w:rsidRPr="00694528" w:rsidRDefault="00A60F1E" w:rsidP="00A60F1E">
            <w:pPr>
              <w:spacing w:after="0" w:line="240" w:lineRule="auto"/>
              <w:rPr>
                <w:rFonts w:ascii="Times New Roman" w:eastAsia="Times New Roman" w:hAnsi="Times New Roman" w:cs="Times New Roman"/>
              </w:rPr>
            </w:pPr>
            <w:proofErr w:type="spellStart"/>
            <w:r w:rsidRPr="00694528">
              <w:rPr>
                <w:rFonts w:ascii="Times New Roman" w:eastAsia="Times New Roman" w:hAnsi="Times New Roman" w:cs="Times New Roman"/>
              </w:rPr>
              <w:t>Oyashio</w:t>
            </w:r>
            <w:proofErr w:type="spellEnd"/>
            <w:r w:rsidRPr="00694528">
              <w:rPr>
                <w:rFonts w:ascii="Times New Roman" w:eastAsia="Times New Roman" w:hAnsi="Times New Roman" w:cs="Times New Roman"/>
              </w:rPr>
              <w:t xml:space="preserve"> Current</w:t>
            </w:r>
          </w:p>
        </w:tc>
        <w:tc>
          <w:tcPr>
            <w:tcW w:w="786" w:type="dxa"/>
            <w:vAlign w:val="center"/>
            <w:hideMark/>
          </w:tcPr>
          <w:p w14:paraId="10796A7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25.9</w:t>
            </w:r>
          </w:p>
        </w:tc>
        <w:tc>
          <w:tcPr>
            <w:tcW w:w="0" w:type="auto"/>
            <w:vAlign w:val="center"/>
            <w:hideMark/>
          </w:tcPr>
          <w:p w14:paraId="0F17DB8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101,540</w:t>
            </w:r>
          </w:p>
        </w:tc>
        <w:tc>
          <w:tcPr>
            <w:tcW w:w="0" w:type="auto"/>
            <w:vAlign w:val="center"/>
            <w:hideMark/>
          </w:tcPr>
          <w:p w14:paraId="214CF14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0.09</w:t>
            </w:r>
          </w:p>
        </w:tc>
        <w:tc>
          <w:tcPr>
            <w:tcW w:w="0" w:type="auto"/>
            <w:vAlign w:val="center"/>
            <w:hideMark/>
          </w:tcPr>
          <w:p w14:paraId="1FD01B1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663.9</w:t>
            </w:r>
          </w:p>
        </w:tc>
        <w:tc>
          <w:tcPr>
            <w:tcW w:w="0" w:type="auto"/>
            <w:vAlign w:val="center"/>
            <w:hideMark/>
          </w:tcPr>
          <w:p w14:paraId="0DABF7F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w:t>
            </w:r>
          </w:p>
        </w:tc>
        <w:tc>
          <w:tcPr>
            <w:tcW w:w="0" w:type="auto"/>
            <w:vAlign w:val="center"/>
            <w:hideMark/>
          </w:tcPr>
          <w:p w14:paraId="19551B9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1.12</w:t>
            </w:r>
          </w:p>
        </w:tc>
      </w:tr>
      <w:tr w:rsidR="00A60F1E" w:rsidRPr="00694528" w14:paraId="69C6E661" w14:textId="77777777" w:rsidTr="00A60F1E">
        <w:tc>
          <w:tcPr>
            <w:tcW w:w="3060" w:type="dxa"/>
            <w:vAlign w:val="center"/>
            <w:hideMark/>
          </w:tcPr>
          <w:p w14:paraId="43E3944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 xml:space="preserve">Pacific </w:t>
            </w:r>
            <w:proofErr w:type="gramStart"/>
            <w:r w:rsidRPr="00694528">
              <w:rPr>
                <w:rFonts w:ascii="Times New Roman" w:eastAsia="Times New Roman" w:hAnsi="Times New Roman" w:cs="Times New Roman"/>
              </w:rPr>
              <w:t>Central-American</w:t>
            </w:r>
            <w:proofErr w:type="gramEnd"/>
            <w:r w:rsidRPr="00694528">
              <w:rPr>
                <w:rFonts w:ascii="Times New Roman" w:eastAsia="Times New Roman" w:hAnsi="Times New Roman" w:cs="Times New Roman"/>
              </w:rPr>
              <w:t xml:space="preserve"> Coastal</w:t>
            </w:r>
          </w:p>
        </w:tc>
        <w:tc>
          <w:tcPr>
            <w:tcW w:w="786" w:type="dxa"/>
            <w:vAlign w:val="center"/>
            <w:hideMark/>
          </w:tcPr>
          <w:p w14:paraId="0CBC393E" w14:textId="3F76B64E"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 (8.2)</w:t>
            </w:r>
          </w:p>
        </w:tc>
        <w:tc>
          <w:tcPr>
            <w:tcW w:w="0" w:type="auto"/>
            <w:vAlign w:val="center"/>
            <w:hideMark/>
          </w:tcPr>
          <w:p w14:paraId="35285B5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298,504</w:t>
            </w:r>
          </w:p>
        </w:tc>
        <w:tc>
          <w:tcPr>
            <w:tcW w:w="0" w:type="auto"/>
            <w:vAlign w:val="center"/>
            <w:hideMark/>
          </w:tcPr>
          <w:p w14:paraId="6843FD0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0.12</w:t>
            </w:r>
          </w:p>
        </w:tc>
        <w:tc>
          <w:tcPr>
            <w:tcW w:w="0" w:type="auto"/>
            <w:vAlign w:val="center"/>
            <w:hideMark/>
          </w:tcPr>
          <w:p w14:paraId="134FD8A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246.2</w:t>
            </w:r>
          </w:p>
        </w:tc>
        <w:tc>
          <w:tcPr>
            <w:tcW w:w="0" w:type="auto"/>
            <w:vAlign w:val="center"/>
            <w:hideMark/>
          </w:tcPr>
          <w:p w14:paraId="79366A7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0.96</w:t>
            </w:r>
          </w:p>
        </w:tc>
        <w:tc>
          <w:tcPr>
            <w:tcW w:w="0" w:type="auto"/>
            <w:vAlign w:val="center"/>
            <w:hideMark/>
          </w:tcPr>
          <w:p w14:paraId="379EFFC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1.14</w:t>
            </w:r>
          </w:p>
        </w:tc>
      </w:tr>
      <w:tr w:rsidR="00A60F1E" w:rsidRPr="00694528" w14:paraId="31B47607" w14:textId="77777777" w:rsidTr="00A60F1E">
        <w:tc>
          <w:tcPr>
            <w:tcW w:w="3060" w:type="dxa"/>
            <w:vAlign w:val="center"/>
            <w:hideMark/>
          </w:tcPr>
          <w:p w14:paraId="0E8111D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Patagonian Shelf</w:t>
            </w:r>
          </w:p>
        </w:tc>
        <w:tc>
          <w:tcPr>
            <w:tcW w:w="786" w:type="dxa"/>
            <w:vAlign w:val="center"/>
            <w:hideMark/>
          </w:tcPr>
          <w:p w14:paraId="0895856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14.6</w:t>
            </w:r>
          </w:p>
        </w:tc>
        <w:tc>
          <w:tcPr>
            <w:tcW w:w="0" w:type="auto"/>
            <w:vAlign w:val="center"/>
            <w:hideMark/>
          </w:tcPr>
          <w:p w14:paraId="1FCA799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1,137,476</w:t>
            </w:r>
          </w:p>
        </w:tc>
        <w:tc>
          <w:tcPr>
            <w:tcW w:w="0" w:type="auto"/>
            <w:vAlign w:val="center"/>
            <w:hideMark/>
          </w:tcPr>
          <w:p w14:paraId="35A7D05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0.15</w:t>
            </w:r>
          </w:p>
        </w:tc>
        <w:tc>
          <w:tcPr>
            <w:tcW w:w="0" w:type="auto"/>
            <w:vAlign w:val="center"/>
            <w:hideMark/>
          </w:tcPr>
          <w:p w14:paraId="01F0EA8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848.9</w:t>
            </w:r>
          </w:p>
        </w:tc>
        <w:tc>
          <w:tcPr>
            <w:tcW w:w="0" w:type="auto"/>
            <w:vAlign w:val="center"/>
            <w:hideMark/>
          </w:tcPr>
          <w:p w14:paraId="1261409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1.35</w:t>
            </w:r>
          </w:p>
        </w:tc>
        <w:tc>
          <w:tcPr>
            <w:tcW w:w="0" w:type="auto"/>
            <w:vAlign w:val="center"/>
            <w:hideMark/>
          </w:tcPr>
          <w:p w14:paraId="37F79FA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1.17</w:t>
            </w:r>
          </w:p>
        </w:tc>
      </w:tr>
      <w:tr w:rsidR="00A60F1E" w:rsidRPr="00694528" w14:paraId="4BBEB5A0" w14:textId="77777777" w:rsidTr="00A60F1E">
        <w:tc>
          <w:tcPr>
            <w:tcW w:w="3060" w:type="dxa"/>
            <w:vAlign w:val="center"/>
            <w:hideMark/>
          </w:tcPr>
          <w:p w14:paraId="7320B26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Red Sea</w:t>
            </w:r>
          </w:p>
        </w:tc>
        <w:tc>
          <w:tcPr>
            <w:tcW w:w="786" w:type="dxa"/>
            <w:vAlign w:val="center"/>
            <w:hideMark/>
          </w:tcPr>
          <w:p w14:paraId="4868D450" w14:textId="009689DD"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 (4.5)</w:t>
            </w:r>
          </w:p>
        </w:tc>
        <w:tc>
          <w:tcPr>
            <w:tcW w:w="0" w:type="auto"/>
            <w:vAlign w:val="center"/>
            <w:hideMark/>
          </w:tcPr>
          <w:p w14:paraId="0C7E309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387,040</w:t>
            </w:r>
          </w:p>
        </w:tc>
        <w:tc>
          <w:tcPr>
            <w:tcW w:w="0" w:type="auto"/>
            <w:vAlign w:val="center"/>
            <w:hideMark/>
          </w:tcPr>
          <w:p w14:paraId="601AFC1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0.32</w:t>
            </w:r>
          </w:p>
        </w:tc>
        <w:tc>
          <w:tcPr>
            <w:tcW w:w="0" w:type="auto"/>
            <w:vAlign w:val="center"/>
            <w:hideMark/>
          </w:tcPr>
          <w:p w14:paraId="0645625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47.5</w:t>
            </w:r>
          </w:p>
        </w:tc>
        <w:tc>
          <w:tcPr>
            <w:tcW w:w="0" w:type="auto"/>
            <w:vAlign w:val="center"/>
            <w:hideMark/>
          </w:tcPr>
          <w:p w14:paraId="2EDA334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1.85</w:t>
            </w:r>
          </w:p>
        </w:tc>
        <w:tc>
          <w:tcPr>
            <w:tcW w:w="0" w:type="auto"/>
            <w:vAlign w:val="center"/>
            <w:hideMark/>
          </w:tcPr>
          <w:p w14:paraId="03ED901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1.61</w:t>
            </w:r>
          </w:p>
        </w:tc>
      </w:tr>
      <w:tr w:rsidR="00A60F1E" w:rsidRPr="00694528" w14:paraId="540AF2D5" w14:textId="77777777" w:rsidTr="00A60F1E">
        <w:tc>
          <w:tcPr>
            <w:tcW w:w="3060" w:type="dxa"/>
            <w:vAlign w:val="center"/>
            <w:hideMark/>
          </w:tcPr>
          <w:p w14:paraId="6E4A961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Scotian Shelf</w:t>
            </w:r>
          </w:p>
        </w:tc>
        <w:tc>
          <w:tcPr>
            <w:tcW w:w="786" w:type="dxa"/>
            <w:vAlign w:val="center"/>
            <w:hideMark/>
          </w:tcPr>
          <w:p w14:paraId="3E6CB77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2.1</w:t>
            </w:r>
          </w:p>
        </w:tc>
        <w:tc>
          <w:tcPr>
            <w:tcW w:w="0" w:type="auto"/>
            <w:vAlign w:val="center"/>
            <w:hideMark/>
          </w:tcPr>
          <w:p w14:paraId="4F13AF5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277,256</w:t>
            </w:r>
          </w:p>
        </w:tc>
        <w:tc>
          <w:tcPr>
            <w:tcW w:w="0" w:type="auto"/>
            <w:vAlign w:val="center"/>
            <w:hideMark/>
          </w:tcPr>
          <w:p w14:paraId="413A55C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0.25</w:t>
            </w:r>
          </w:p>
        </w:tc>
        <w:tc>
          <w:tcPr>
            <w:tcW w:w="0" w:type="auto"/>
            <w:vAlign w:val="center"/>
            <w:hideMark/>
          </w:tcPr>
          <w:p w14:paraId="75F97D7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49.0</w:t>
            </w:r>
          </w:p>
        </w:tc>
        <w:tc>
          <w:tcPr>
            <w:tcW w:w="0" w:type="auto"/>
            <w:vAlign w:val="center"/>
            <w:hideMark/>
          </w:tcPr>
          <w:p w14:paraId="7F4F5E0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1.51</w:t>
            </w:r>
          </w:p>
        </w:tc>
        <w:tc>
          <w:tcPr>
            <w:tcW w:w="0" w:type="auto"/>
            <w:vAlign w:val="center"/>
            <w:hideMark/>
          </w:tcPr>
          <w:p w14:paraId="22D8037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2.05</w:t>
            </w:r>
          </w:p>
        </w:tc>
      </w:tr>
      <w:tr w:rsidR="00A60F1E" w:rsidRPr="00694528" w14:paraId="5DC88F00" w14:textId="77777777" w:rsidTr="00A60F1E">
        <w:tc>
          <w:tcPr>
            <w:tcW w:w="3060" w:type="dxa"/>
            <w:vAlign w:val="center"/>
            <w:hideMark/>
          </w:tcPr>
          <w:p w14:paraId="4312AB1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Sea of Japan / East Sea</w:t>
            </w:r>
          </w:p>
        </w:tc>
        <w:tc>
          <w:tcPr>
            <w:tcW w:w="786" w:type="dxa"/>
            <w:vAlign w:val="center"/>
            <w:hideMark/>
          </w:tcPr>
          <w:p w14:paraId="3E3AB02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9.3</w:t>
            </w:r>
          </w:p>
        </w:tc>
        <w:tc>
          <w:tcPr>
            <w:tcW w:w="0" w:type="auto"/>
            <w:vAlign w:val="center"/>
            <w:hideMark/>
          </w:tcPr>
          <w:p w14:paraId="14312C8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369,320</w:t>
            </w:r>
          </w:p>
        </w:tc>
        <w:tc>
          <w:tcPr>
            <w:tcW w:w="0" w:type="auto"/>
            <w:vAlign w:val="center"/>
            <w:hideMark/>
          </w:tcPr>
          <w:p w14:paraId="3D869E3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0.15</w:t>
            </w:r>
          </w:p>
        </w:tc>
        <w:tc>
          <w:tcPr>
            <w:tcW w:w="0" w:type="auto"/>
            <w:vAlign w:val="center"/>
            <w:hideMark/>
          </w:tcPr>
          <w:p w14:paraId="706FCBD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1,454.1</w:t>
            </w:r>
          </w:p>
        </w:tc>
        <w:tc>
          <w:tcPr>
            <w:tcW w:w="0" w:type="auto"/>
            <w:vAlign w:val="center"/>
            <w:hideMark/>
          </w:tcPr>
          <w:p w14:paraId="0BECC61D" w14:textId="0DF9E9FD"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NA</w:t>
            </w:r>
          </w:p>
        </w:tc>
        <w:tc>
          <w:tcPr>
            <w:tcW w:w="0" w:type="auto"/>
            <w:vAlign w:val="center"/>
            <w:hideMark/>
          </w:tcPr>
          <w:p w14:paraId="1578FE82" w14:textId="55D95D2C"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NA</w:t>
            </w:r>
          </w:p>
        </w:tc>
      </w:tr>
      <w:tr w:rsidR="00A60F1E" w:rsidRPr="00694528" w14:paraId="54A53A2C" w14:textId="77777777" w:rsidTr="00A60F1E">
        <w:tc>
          <w:tcPr>
            <w:tcW w:w="3060" w:type="dxa"/>
            <w:vAlign w:val="center"/>
            <w:hideMark/>
          </w:tcPr>
          <w:p w14:paraId="7222E1A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Sea of Okhotsk</w:t>
            </w:r>
          </w:p>
        </w:tc>
        <w:tc>
          <w:tcPr>
            <w:tcW w:w="786" w:type="dxa"/>
            <w:vAlign w:val="center"/>
            <w:hideMark/>
          </w:tcPr>
          <w:p w14:paraId="3F3841D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14.5</w:t>
            </w:r>
          </w:p>
        </w:tc>
        <w:tc>
          <w:tcPr>
            <w:tcW w:w="0" w:type="auto"/>
            <w:vAlign w:val="center"/>
            <w:hideMark/>
          </w:tcPr>
          <w:p w14:paraId="3EF74C2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1,063,660</w:t>
            </w:r>
          </w:p>
        </w:tc>
        <w:tc>
          <w:tcPr>
            <w:tcW w:w="0" w:type="auto"/>
            <w:vAlign w:val="center"/>
            <w:hideMark/>
          </w:tcPr>
          <w:p w14:paraId="3031EBF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w:t>
            </w:r>
          </w:p>
        </w:tc>
        <w:tc>
          <w:tcPr>
            <w:tcW w:w="0" w:type="auto"/>
            <w:vAlign w:val="center"/>
            <w:hideMark/>
          </w:tcPr>
          <w:p w14:paraId="0635E3C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3,418.0</w:t>
            </w:r>
          </w:p>
        </w:tc>
        <w:tc>
          <w:tcPr>
            <w:tcW w:w="0" w:type="auto"/>
            <w:vAlign w:val="center"/>
            <w:hideMark/>
          </w:tcPr>
          <w:p w14:paraId="5C7037F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1.49</w:t>
            </w:r>
          </w:p>
        </w:tc>
        <w:tc>
          <w:tcPr>
            <w:tcW w:w="0" w:type="auto"/>
            <w:vAlign w:val="center"/>
            <w:hideMark/>
          </w:tcPr>
          <w:p w14:paraId="581FBD1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1.35</w:t>
            </w:r>
          </w:p>
        </w:tc>
      </w:tr>
      <w:tr w:rsidR="00A60F1E" w:rsidRPr="00694528" w14:paraId="04FCD2B5" w14:textId="77777777" w:rsidTr="00A60F1E">
        <w:tc>
          <w:tcPr>
            <w:tcW w:w="3060" w:type="dxa"/>
            <w:vAlign w:val="center"/>
            <w:hideMark/>
          </w:tcPr>
          <w:p w14:paraId="61B593A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Somali Coastal Current</w:t>
            </w:r>
          </w:p>
        </w:tc>
        <w:tc>
          <w:tcPr>
            <w:tcW w:w="786" w:type="dxa"/>
            <w:vAlign w:val="center"/>
            <w:hideMark/>
          </w:tcPr>
          <w:p w14:paraId="0DED8C0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w:t>
            </w:r>
          </w:p>
        </w:tc>
        <w:tc>
          <w:tcPr>
            <w:tcW w:w="0" w:type="auto"/>
            <w:vAlign w:val="center"/>
            <w:hideMark/>
          </w:tcPr>
          <w:p w14:paraId="5084C18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136,572</w:t>
            </w:r>
          </w:p>
        </w:tc>
        <w:tc>
          <w:tcPr>
            <w:tcW w:w="0" w:type="auto"/>
            <w:vAlign w:val="center"/>
            <w:hideMark/>
          </w:tcPr>
          <w:p w14:paraId="100055E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0.23</w:t>
            </w:r>
          </w:p>
        </w:tc>
        <w:tc>
          <w:tcPr>
            <w:tcW w:w="0" w:type="auto"/>
            <w:vAlign w:val="center"/>
            <w:hideMark/>
          </w:tcPr>
          <w:p w14:paraId="77EBF87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87.4</w:t>
            </w:r>
          </w:p>
        </w:tc>
        <w:tc>
          <w:tcPr>
            <w:tcW w:w="0" w:type="auto"/>
            <w:vAlign w:val="center"/>
            <w:hideMark/>
          </w:tcPr>
          <w:p w14:paraId="32A8225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2.59</w:t>
            </w:r>
          </w:p>
        </w:tc>
        <w:tc>
          <w:tcPr>
            <w:tcW w:w="0" w:type="auto"/>
            <w:vAlign w:val="center"/>
            <w:hideMark/>
          </w:tcPr>
          <w:p w14:paraId="7739F1C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1.48</w:t>
            </w:r>
          </w:p>
        </w:tc>
      </w:tr>
      <w:tr w:rsidR="00A60F1E" w:rsidRPr="00694528" w14:paraId="5320EC92" w14:textId="77777777" w:rsidTr="00A60F1E">
        <w:tc>
          <w:tcPr>
            <w:tcW w:w="3060" w:type="dxa"/>
            <w:vAlign w:val="center"/>
            <w:hideMark/>
          </w:tcPr>
          <w:p w14:paraId="722C2FC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South Brazil Shelf</w:t>
            </w:r>
          </w:p>
        </w:tc>
        <w:tc>
          <w:tcPr>
            <w:tcW w:w="786" w:type="dxa"/>
            <w:vAlign w:val="center"/>
            <w:hideMark/>
          </w:tcPr>
          <w:p w14:paraId="2433120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8.2</w:t>
            </w:r>
          </w:p>
        </w:tc>
        <w:tc>
          <w:tcPr>
            <w:tcW w:w="0" w:type="auto"/>
            <w:vAlign w:val="center"/>
            <w:hideMark/>
          </w:tcPr>
          <w:p w14:paraId="157457C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347,128</w:t>
            </w:r>
          </w:p>
        </w:tc>
        <w:tc>
          <w:tcPr>
            <w:tcW w:w="0" w:type="auto"/>
            <w:vAlign w:val="center"/>
            <w:hideMark/>
          </w:tcPr>
          <w:p w14:paraId="2B58602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0.24</w:t>
            </w:r>
          </w:p>
        </w:tc>
        <w:tc>
          <w:tcPr>
            <w:tcW w:w="0" w:type="auto"/>
            <w:vAlign w:val="center"/>
            <w:hideMark/>
          </w:tcPr>
          <w:p w14:paraId="786DC9D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74.8</w:t>
            </w:r>
          </w:p>
        </w:tc>
        <w:tc>
          <w:tcPr>
            <w:tcW w:w="0" w:type="auto"/>
            <w:vAlign w:val="center"/>
            <w:hideMark/>
          </w:tcPr>
          <w:p w14:paraId="26E4A80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1.38</w:t>
            </w:r>
          </w:p>
        </w:tc>
        <w:tc>
          <w:tcPr>
            <w:tcW w:w="0" w:type="auto"/>
            <w:vAlign w:val="center"/>
            <w:hideMark/>
          </w:tcPr>
          <w:p w14:paraId="2D0FD31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1.23</w:t>
            </w:r>
          </w:p>
        </w:tc>
      </w:tr>
      <w:tr w:rsidR="00A60F1E" w:rsidRPr="00694528" w14:paraId="768B1CF1" w14:textId="77777777" w:rsidTr="00A60F1E">
        <w:tc>
          <w:tcPr>
            <w:tcW w:w="3060" w:type="dxa"/>
            <w:vAlign w:val="center"/>
            <w:hideMark/>
          </w:tcPr>
          <w:p w14:paraId="31207C2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South China Sea</w:t>
            </w:r>
          </w:p>
        </w:tc>
        <w:tc>
          <w:tcPr>
            <w:tcW w:w="786" w:type="dxa"/>
            <w:vAlign w:val="center"/>
            <w:hideMark/>
          </w:tcPr>
          <w:p w14:paraId="46469E5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6.6</w:t>
            </w:r>
          </w:p>
        </w:tc>
        <w:tc>
          <w:tcPr>
            <w:tcW w:w="0" w:type="auto"/>
            <w:vAlign w:val="center"/>
            <w:hideMark/>
          </w:tcPr>
          <w:p w14:paraId="1700443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1,727,392</w:t>
            </w:r>
          </w:p>
        </w:tc>
        <w:tc>
          <w:tcPr>
            <w:tcW w:w="0" w:type="auto"/>
            <w:vAlign w:val="center"/>
            <w:hideMark/>
          </w:tcPr>
          <w:p w14:paraId="0044C73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0.01</w:t>
            </w:r>
          </w:p>
        </w:tc>
        <w:tc>
          <w:tcPr>
            <w:tcW w:w="0" w:type="auto"/>
            <w:vAlign w:val="center"/>
            <w:hideMark/>
          </w:tcPr>
          <w:p w14:paraId="699B8A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5,149.6</w:t>
            </w:r>
          </w:p>
        </w:tc>
        <w:tc>
          <w:tcPr>
            <w:tcW w:w="0" w:type="auto"/>
            <w:vAlign w:val="center"/>
            <w:hideMark/>
          </w:tcPr>
          <w:p w14:paraId="0F26FF0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1.52</w:t>
            </w:r>
          </w:p>
        </w:tc>
        <w:tc>
          <w:tcPr>
            <w:tcW w:w="0" w:type="auto"/>
            <w:vAlign w:val="center"/>
            <w:hideMark/>
          </w:tcPr>
          <w:p w14:paraId="6612B3D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1.18</w:t>
            </w:r>
          </w:p>
        </w:tc>
      </w:tr>
      <w:tr w:rsidR="00A60F1E" w:rsidRPr="00694528" w14:paraId="565C5253" w14:textId="77777777" w:rsidTr="00A60F1E">
        <w:tc>
          <w:tcPr>
            <w:tcW w:w="3060" w:type="dxa"/>
            <w:vAlign w:val="center"/>
            <w:hideMark/>
          </w:tcPr>
          <w:p w14:paraId="51E24CD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Southeast Australian Shelf</w:t>
            </w:r>
          </w:p>
        </w:tc>
        <w:tc>
          <w:tcPr>
            <w:tcW w:w="786" w:type="dxa"/>
            <w:vAlign w:val="center"/>
            <w:hideMark/>
          </w:tcPr>
          <w:p w14:paraId="71AA1D7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1.3</w:t>
            </w:r>
          </w:p>
        </w:tc>
        <w:tc>
          <w:tcPr>
            <w:tcW w:w="0" w:type="auto"/>
            <w:vAlign w:val="center"/>
            <w:hideMark/>
          </w:tcPr>
          <w:p w14:paraId="16834CD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239,984</w:t>
            </w:r>
          </w:p>
        </w:tc>
        <w:tc>
          <w:tcPr>
            <w:tcW w:w="0" w:type="auto"/>
            <w:vAlign w:val="center"/>
            <w:hideMark/>
          </w:tcPr>
          <w:p w14:paraId="46276A2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0.34</w:t>
            </w:r>
          </w:p>
        </w:tc>
        <w:tc>
          <w:tcPr>
            <w:tcW w:w="0" w:type="auto"/>
            <w:vAlign w:val="center"/>
            <w:hideMark/>
          </w:tcPr>
          <w:p w14:paraId="711F83A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6.1</w:t>
            </w:r>
          </w:p>
        </w:tc>
        <w:tc>
          <w:tcPr>
            <w:tcW w:w="0" w:type="auto"/>
            <w:vAlign w:val="center"/>
            <w:hideMark/>
          </w:tcPr>
          <w:p w14:paraId="610972D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2.48</w:t>
            </w:r>
          </w:p>
        </w:tc>
        <w:tc>
          <w:tcPr>
            <w:tcW w:w="0" w:type="auto"/>
            <w:vAlign w:val="center"/>
            <w:hideMark/>
          </w:tcPr>
          <w:p w14:paraId="428729D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3.64</w:t>
            </w:r>
          </w:p>
        </w:tc>
      </w:tr>
      <w:tr w:rsidR="00A60F1E" w:rsidRPr="00694528" w14:paraId="02B9A83D" w14:textId="77777777" w:rsidTr="00A60F1E">
        <w:tc>
          <w:tcPr>
            <w:tcW w:w="3060" w:type="dxa"/>
            <w:vAlign w:val="center"/>
            <w:hideMark/>
          </w:tcPr>
          <w:p w14:paraId="2ECF2FB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Southeast U.S. Continental Shelf</w:t>
            </w:r>
          </w:p>
        </w:tc>
        <w:tc>
          <w:tcPr>
            <w:tcW w:w="786" w:type="dxa"/>
            <w:vAlign w:val="center"/>
            <w:hideMark/>
          </w:tcPr>
          <w:p w14:paraId="5D66591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1.9</w:t>
            </w:r>
          </w:p>
        </w:tc>
        <w:tc>
          <w:tcPr>
            <w:tcW w:w="0" w:type="auto"/>
            <w:vAlign w:val="center"/>
            <w:hideMark/>
          </w:tcPr>
          <w:p w14:paraId="2E7CFA9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297,204</w:t>
            </w:r>
          </w:p>
        </w:tc>
        <w:tc>
          <w:tcPr>
            <w:tcW w:w="0" w:type="auto"/>
            <w:vAlign w:val="center"/>
            <w:hideMark/>
          </w:tcPr>
          <w:p w14:paraId="0BA6199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0.17</w:t>
            </w:r>
          </w:p>
        </w:tc>
        <w:tc>
          <w:tcPr>
            <w:tcW w:w="0" w:type="auto"/>
            <w:vAlign w:val="center"/>
            <w:hideMark/>
          </w:tcPr>
          <w:p w14:paraId="7E30B28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38.8</w:t>
            </w:r>
          </w:p>
        </w:tc>
        <w:tc>
          <w:tcPr>
            <w:tcW w:w="0" w:type="auto"/>
            <w:vAlign w:val="center"/>
            <w:hideMark/>
          </w:tcPr>
          <w:p w14:paraId="2D3E153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1.21</w:t>
            </w:r>
          </w:p>
        </w:tc>
        <w:tc>
          <w:tcPr>
            <w:tcW w:w="0" w:type="auto"/>
            <w:vAlign w:val="center"/>
            <w:hideMark/>
          </w:tcPr>
          <w:p w14:paraId="41C020D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1.48</w:t>
            </w:r>
          </w:p>
        </w:tc>
      </w:tr>
      <w:tr w:rsidR="00A60F1E" w:rsidRPr="00694528" w14:paraId="2DEBC5EF" w14:textId="77777777" w:rsidTr="00A60F1E">
        <w:tc>
          <w:tcPr>
            <w:tcW w:w="3060" w:type="dxa"/>
            <w:vAlign w:val="center"/>
            <w:hideMark/>
          </w:tcPr>
          <w:p w14:paraId="2777D97E"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Southwest Australian Shelf</w:t>
            </w:r>
          </w:p>
        </w:tc>
        <w:tc>
          <w:tcPr>
            <w:tcW w:w="786" w:type="dxa"/>
            <w:vAlign w:val="center"/>
            <w:hideMark/>
          </w:tcPr>
          <w:p w14:paraId="3BDF8C7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1.3</w:t>
            </w:r>
          </w:p>
        </w:tc>
        <w:tc>
          <w:tcPr>
            <w:tcW w:w="0" w:type="auto"/>
            <w:vAlign w:val="center"/>
            <w:hideMark/>
          </w:tcPr>
          <w:p w14:paraId="2E95B97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347,704</w:t>
            </w:r>
          </w:p>
        </w:tc>
        <w:tc>
          <w:tcPr>
            <w:tcW w:w="0" w:type="auto"/>
            <w:vAlign w:val="center"/>
            <w:hideMark/>
          </w:tcPr>
          <w:p w14:paraId="40F877F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0.41</w:t>
            </w:r>
          </w:p>
        </w:tc>
        <w:tc>
          <w:tcPr>
            <w:tcW w:w="0" w:type="auto"/>
            <w:vAlign w:val="center"/>
            <w:hideMark/>
          </w:tcPr>
          <w:p w14:paraId="171E72D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6.0</w:t>
            </w:r>
          </w:p>
        </w:tc>
        <w:tc>
          <w:tcPr>
            <w:tcW w:w="0" w:type="auto"/>
            <w:vAlign w:val="center"/>
            <w:hideMark/>
          </w:tcPr>
          <w:p w14:paraId="062808C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1.81</w:t>
            </w:r>
          </w:p>
        </w:tc>
        <w:tc>
          <w:tcPr>
            <w:tcW w:w="0" w:type="auto"/>
            <w:vAlign w:val="center"/>
            <w:hideMark/>
          </w:tcPr>
          <w:p w14:paraId="48E5AB5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2.28</w:t>
            </w:r>
          </w:p>
        </w:tc>
      </w:tr>
      <w:tr w:rsidR="00A60F1E" w:rsidRPr="00694528" w14:paraId="5A59D4C7" w14:textId="77777777" w:rsidTr="00A60F1E">
        <w:tc>
          <w:tcPr>
            <w:tcW w:w="3060" w:type="dxa"/>
            <w:vAlign w:val="center"/>
            <w:hideMark/>
          </w:tcPr>
          <w:p w14:paraId="49152FA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Sulu-Celebes Sea</w:t>
            </w:r>
          </w:p>
        </w:tc>
        <w:tc>
          <w:tcPr>
            <w:tcW w:w="786" w:type="dxa"/>
            <w:vAlign w:val="center"/>
            <w:hideMark/>
          </w:tcPr>
          <w:p w14:paraId="4CD2CF1F" w14:textId="2ECB557A"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 (7.9)</w:t>
            </w:r>
          </w:p>
        </w:tc>
        <w:tc>
          <w:tcPr>
            <w:tcW w:w="0" w:type="auto"/>
            <w:vAlign w:val="center"/>
            <w:hideMark/>
          </w:tcPr>
          <w:p w14:paraId="6FA0157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346,416</w:t>
            </w:r>
          </w:p>
        </w:tc>
        <w:tc>
          <w:tcPr>
            <w:tcW w:w="0" w:type="auto"/>
            <w:vAlign w:val="center"/>
            <w:hideMark/>
          </w:tcPr>
          <w:p w14:paraId="6B64CF7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0.4</w:t>
            </w:r>
          </w:p>
        </w:tc>
        <w:tc>
          <w:tcPr>
            <w:tcW w:w="0" w:type="auto"/>
            <w:vAlign w:val="center"/>
            <w:hideMark/>
          </w:tcPr>
          <w:p w14:paraId="1577386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217.9</w:t>
            </w:r>
          </w:p>
        </w:tc>
        <w:tc>
          <w:tcPr>
            <w:tcW w:w="0" w:type="auto"/>
            <w:vAlign w:val="center"/>
            <w:hideMark/>
          </w:tcPr>
          <w:p w14:paraId="19BCC31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2.02</w:t>
            </w:r>
          </w:p>
        </w:tc>
        <w:tc>
          <w:tcPr>
            <w:tcW w:w="0" w:type="auto"/>
            <w:vAlign w:val="center"/>
            <w:hideMark/>
          </w:tcPr>
          <w:p w14:paraId="7994BE6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1.34</w:t>
            </w:r>
          </w:p>
        </w:tc>
      </w:tr>
      <w:tr w:rsidR="00A60F1E" w:rsidRPr="00694528" w14:paraId="127D7509" w14:textId="77777777" w:rsidTr="00A60F1E">
        <w:tc>
          <w:tcPr>
            <w:tcW w:w="3060" w:type="dxa"/>
            <w:vAlign w:val="center"/>
            <w:hideMark/>
          </w:tcPr>
          <w:p w14:paraId="4344C244"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West-Central Australian Shelf</w:t>
            </w:r>
          </w:p>
        </w:tc>
        <w:tc>
          <w:tcPr>
            <w:tcW w:w="786" w:type="dxa"/>
            <w:vAlign w:val="center"/>
            <w:hideMark/>
          </w:tcPr>
          <w:p w14:paraId="3FDD7AB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2.1</w:t>
            </w:r>
          </w:p>
        </w:tc>
        <w:tc>
          <w:tcPr>
            <w:tcW w:w="0" w:type="auto"/>
            <w:vAlign w:val="center"/>
            <w:hideMark/>
          </w:tcPr>
          <w:p w14:paraId="32490D5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167,408</w:t>
            </w:r>
          </w:p>
        </w:tc>
        <w:tc>
          <w:tcPr>
            <w:tcW w:w="0" w:type="auto"/>
            <w:vAlign w:val="center"/>
            <w:hideMark/>
          </w:tcPr>
          <w:p w14:paraId="37915F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0.4</w:t>
            </w:r>
          </w:p>
        </w:tc>
        <w:tc>
          <w:tcPr>
            <w:tcW w:w="0" w:type="auto"/>
            <w:vAlign w:val="center"/>
            <w:hideMark/>
          </w:tcPr>
          <w:p w14:paraId="5F133BD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2.7</w:t>
            </w:r>
          </w:p>
        </w:tc>
        <w:tc>
          <w:tcPr>
            <w:tcW w:w="0" w:type="auto"/>
            <w:vAlign w:val="center"/>
            <w:hideMark/>
          </w:tcPr>
          <w:p w14:paraId="7FEB80F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1.63</w:t>
            </w:r>
          </w:p>
        </w:tc>
        <w:tc>
          <w:tcPr>
            <w:tcW w:w="0" w:type="auto"/>
            <w:vAlign w:val="center"/>
            <w:hideMark/>
          </w:tcPr>
          <w:p w14:paraId="08BE959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2.06</w:t>
            </w:r>
          </w:p>
        </w:tc>
      </w:tr>
      <w:tr w:rsidR="00A60F1E" w:rsidRPr="00694528" w14:paraId="5E7DE856" w14:textId="77777777" w:rsidTr="00A60F1E">
        <w:tc>
          <w:tcPr>
            <w:tcW w:w="3060" w:type="dxa"/>
            <w:vAlign w:val="center"/>
            <w:hideMark/>
          </w:tcPr>
          <w:p w14:paraId="71FF901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West Bering Sea</w:t>
            </w:r>
          </w:p>
        </w:tc>
        <w:tc>
          <w:tcPr>
            <w:tcW w:w="786" w:type="dxa"/>
            <w:vAlign w:val="center"/>
            <w:hideMark/>
          </w:tcPr>
          <w:p w14:paraId="7446C60C"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24</w:t>
            </w:r>
          </w:p>
        </w:tc>
        <w:tc>
          <w:tcPr>
            <w:tcW w:w="0" w:type="auto"/>
            <w:vAlign w:val="center"/>
            <w:hideMark/>
          </w:tcPr>
          <w:p w14:paraId="6595CE8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154,720</w:t>
            </w:r>
          </w:p>
        </w:tc>
        <w:tc>
          <w:tcPr>
            <w:tcW w:w="0" w:type="auto"/>
            <w:vAlign w:val="center"/>
            <w:hideMark/>
          </w:tcPr>
          <w:p w14:paraId="3F223ED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0.24</w:t>
            </w:r>
          </w:p>
        </w:tc>
        <w:tc>
          <w:tcPr>
            <w:tcW w:w="0" w:type="auto"/>
            <w:vAlign w:val="center"/>
            <w:hideMark/>
          </w:tcPr>
          <w:p w14:paraId="1FD1470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438.9</w:t>
            </w:r>
          </w:p>
        </w:tc>
        <w:tc>
          <w:tcPr>
            <w:tcW w:w="0" w:type="auto"/>
            <w:vAlign w:val="center"/>
            <w:hideMark/>
          </w:tcPr>
          <w:p w14:paraId="3A9E7C4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1.22</w:t>
            </w:r>
          </w:p>
        </w:tc>
        <w:tc>
          <w:tcPr>
            <w:tcW w:w="0" w:type="auto"/>
            <w:vAlign w:val="center"/>
            <w:hideMark/>
          </w:tcPr>
          <w:p w14:paraId="6D11C9F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1.04</w:t>
            </w:r>
          </w:p>
        </w:tc>
      </w:tr>
      <w:tr w:rsidR="00A60F1E" w:rsidRPr="00694528" w14:paraId="04FF2693" w14:textId="77777777" w:rsidTr="00A60F1E">
        <w:tc>
          <w:tcPr>
            <w:tcW w:w="3060" w:type="dxa"/>
            <w:vAlign w:val="center"/>
            <w:hideMark/>
          </w:tcPr>
          <w:p w14:paraId="1F4722C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Yellow Sea</w:t>
            </w:r>
          </w:p>
        </w:tc>
        <w:tc>
          <w:tcPr>
            <w:tcW w:w="786" w:type="dxa"/>
            <w:vAlign w:val="center"/>
            <w:hideMark/>
          </w:tcPr>
          <w:p w14:paraId="070D151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41.1</w:t>
            </w:r>
          </w:p>
        </w:tc>
        <w:tc>
          <w:tcPr>
            <w:tcW w:w="0" w:type="auto"/>
            <w:vAlign w:val="center"/>
            <w:hideMark/>
          </w:tcPr>
          <w:p w14:paraId="34E3CD4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430,080</w:t>
            </w:r>
          </w:p>
        </w:tc>
        <w:tc>
          <w:tcPr>
            <w:tcW w:w="0" w:type="auto"/>
            <w:vAlign w:val="center"/>
            <w:hideMark/>
          </w:tcPr>
          <w:p w14:paraId="22480DF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0.02</w:t>
            </w:r>
          </w:p>
        </w:tc>
        <w:tc>
          <w:tcPr>
            <w:tcW w:w="0" w:type="auto"/>
            <w:vAlign w:val="center"/>
            <w:hideMark/>
          </w:tcPr>
          <w:p w14:paraId="414C946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2,055.6</w:t>
            </w:r>
          </w:p>
        </w:tc>
        <w:tc>
          <w:tcPr>
            <w:tcW w:w="0" w:type="auto"/>
            <w:vAlign w:val="center"/>
            <w:hideMark/>
          </w:tcPr>
          <w:p w14:paraId="31E5D47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1.74</w:t>
            </w:r>
          </w:p>
        </w:tc>
        <w:tc>
          <w:tcPr>
            <w:tcW w:w="0" w:type="auto"/>
            <w:vAlign w:val="center"/>
            <w:hideMark/>
          </w:tcPr>
          <w:p w14:paraId="591490A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1.22</w:t>
            </w:r>
          </w:p>
        </w:tc>
      </w:tr>
      <w:tr w:rsidR="00A60F1E" w:rsidRPr="00694528" w14:paraId="322B39D6" w14:textId="77777777" w:rsidTr="00A60F1E">
        <w:tc>
          <w:tcPr>
            <w:tcW w:w="3060" w:type="dxa"/>
            <w:tcBorders>
              <w:bottom w:val="single" w:sz="4" w:space="0" w:color="auto"/>
            </w:tcBorders>
            <w:vAlign w:val="center"/>
            <w:hideMark/>
          </w:tcPr>
          <w:p w14:paraId="4B77943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Central Arctic</w:t>
            </w:r>
          </w:p>
        </w:tc>
        <w:tc>
          <w:tcPr>
            <w:tcW w:w="786" w:type="dxa"/>
            <w:tcBorders>
              <w:bottom w:val="single" w:sz="4" w:space="0" w:color="auto"/>
            </w:tcBorders>
            <w:vAlign w:val="center"/>
            <w:hideMark/>
          </w:tcPr>
          <w:p w14:paraId="457CFDE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tcBorders>
              <w:bottom w:val="single" w:sz="4" w:space="0" w:color="auto"/>
            </w:tcBorders>
            <w:vAlign w:val="center"/>
            <w:hideMark/>
          </w:tcPr>
          <w:p w14:paraId="01E8FE9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22,772</w:t>
            </w:r>
          </w:p>
        </w:tc>
        <w:tc>
          <w:tcPr>
            <w:tcW w:w="0" w:type="auto"/>
            <w:tcBorders>
              <w:bottom w:val="single" w:sz="4" w:space="0" w:color="auto"/>
            </w:tcBorders>
            <w:vAlign w:val="center"/>
            <w:hideMark/>
          </w:tcPr>
          <w:p w14:paraId="627C9E1B" w14:textId="4D1E188D"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tcBorders>
              <w:bottom w:val="single" w:sz="4" w:space="0" w:color="auto"/>
            </w:tcBorders>
            <w:vAlign w:val="center"/>
            <w:hideMark/>
          </w:tcPr>
          <w:p w14:paraId="61CA602E" w14:textId="110DA9B0"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tcBorders>
              <w:bottom w:val="single" w:sz="4" w:space="0" w:color="auto"/>
            </w:tcBorders>
            <w:vAlign w:val="center"/>
            <w:hideMark/>
          </w:tcPr>
          <w:p w14:paraId="2BD8A48C" w14:textId="04C8907D"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tcBorders>
              <w:bottom w:val="single" w:sz="4" w:space="0" w:color="auto"/>
            </w:tcBorders>
            <w:vAlign w:val="center"/>
            <w:hideMark/>
          </w:tcPr>
          <w:p w14:paraId="312D4E8D" w14:textId="29BAFD4B"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bl>
    <w:p w14:paraId="4EC0D92A" w14:textId="23592035" w:rsidR="00C54464" w:rsidRPr="00694528" w:rsidRDefault="00A60F1E">
      <w:r w:rsidRPr="00694528">
        <w:rPr>
          <w:vertAlign w:val="superscript"/>
        </w:rPr>
        <w:t xml:space="preserve">a </w:t>
      </w:r>
      <w:r w:rsidRPr="00694528">
        <w:t>Numbers given in parentheses indicate adjusted estimates of seafloor disturbance due to low AIS coverage</w:t>
      </w:r>
    </w:p>
    <w:p w14:paraId="2D35487A" w14:textId="0DA41B61" w:rsidR="00A60F1E" w:rsidRPr="00A41BE0" w:rsidRDefault="00A41BE0">
      <w:r w:rsidRPr="00694528">
        <w:rPr>
          <w:vertAlign w:val="superscript"/>
        </w:rPr>
        <w:t xml:space="preserve">b </w:t>
      </w:r>
      <w:r w:rsidRPr="00694528">
        <w:t>Dashes (-) indicate insufficient data to calculate</w:t>
      </w:r>
    </w:p>
    <w:sectPr w:rsidR="00A60F1E" w:rsidRPr="00A41BE0" w:rsidSect="00E90C1D">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resh Andrew Sethi" w:date="2020-05-29T11:55:00Z" w:initials="SAS">
    <w:p w14:paraId="076AD183" w14:textId="3C8721DD" w:rsidR="00452298" w:rsidRDefault="00452298">
      <w:pPr>
        <w:pStyle w:val="CommentText"/>
      </w:pPr>
      <w:r>
        <w:rPr>
          <w:rStyle w:val="CommentReference"/>
        </w:rPr>
        <w:annotationRef/>
      </w:r>
      <w:r>
        <w:t>Shorter versions:</w:t>
      </w:r>
    </w:p>
    <w:p w14:paraId="713E23B7" w14:textId="77777777" w:rsidR="00452298" w:rsidRDefault="00452298">
      <w:pPr>
        <w:pStyle w:val="CommentText"/>
      </w:pPr>
    </w:p>
    <w:p w14:paraId="33D51A57" w14:textId="034D4ACB" w:rsidR="00452298" w:rsidRDefault="00452298">
      <w:pPr>
        <w:pStyle w:val="CommentText"/>
        <w:rPr>
          <w:i/>
          <w:iCs/>
          <w:sz w:val="28"/>
          <w:szCs w:val="28"/>
        </w:rPr>
      </w:pPr>
      <w:r>
        <w:rPr>
          <w:i/>
          <w:iCs/>
          <w:sz w:val="28"/>
          <w:szCs w:val="28"/>
        </w:rPr>
        <w:t>Mitigating global seafloor impacts through fisheries innovation [but misses that nice ‘tradeoff’ construct…]</w:t>
      </w:r>
    </w:p>
    <w:p w14:paraId="1ED6501A" w14:textId="77777777" w:rsidR="00452298" w:rsidRDefault="00452298">
      <w:pPr>
        <w:pStyle w:val="CommentText"/>
        <w:rPr>
          <w:i/>
          <w:iCs/>
          <w:sz w:val="28"/>
          <w:szCs w:val="28"/>
        </w:rPr>
      </w:pPr>
    </w:p>
    <w:p w14:paraId="5FBB3703" w14:textId="77777777" w:rsidR="00452298" w:rsidRDefault="00452298">
      <w:pPr>
        <w:pStyle w:val="CommentText"/>
        <w:rPr>
          <w:i/>
          <w:iCs/>
          <w:sz w:val="28"/>
          <w:szCs w:val="28"/>
        </w:rPr>
      </w:pPr>
      <w:r>
        <w:rPr>
          <w:i/>
          <w:iCs/>
          <w:sz w:val="28"/>
          <w:szCs w:val="28"/>
        </w:rPr>
        <w:t>Avoiding seafloor impact and seafood production tradeoffs through fisheries innovation</w:t>
      </w:r>
    </w:p>
    <w:p w14:paraId="551F6D86" w14:textId="77777777" w:rsidR="00452298" w:rsidRDefault="00452298">
      <w:pPr>
        <w:pStyle w:val="CommentText"/>
      </w:pPr>
    </w:p>
    <w:p w14:paraId="765F47B3" w14:textId="00962BF0" w:rsidR="00452298" w:rsidRDefault="00452298">
      <w:pPr>
        <w:pStyle w:val="CommentText"/>
      </w:pPr>
    </w:p>
  </w:comment>
  <w:comment w:id="13" w:author="Olaf Jensen" w:date="2020-06-11T10:02:00Z" w:initials="OJ">
    <w:p w14:paraId="49F59404" w14:textId="0C7962A0" w:rsidR="00452298" w:rsidRDefault="00452298">
      <w:pPr>
        <w:pStyle w:val="CommentText"/>
      </w:pPr>
      <w:r>
        <w:rPr>
          <w:rStyle w:val="CommentReference"/>
        </w:rPr>
        <w:annotationRef/>
      </w:r>
      <w:r>
        <w:t>Maybe "account for the majority of global marine fish catch."  The phrase "catches from the seafloor" seems awkward.</w:t>
      </w:r>
    </w:p>
  </w:comment>
  <w:comment w:id="14" w:author="Olaf Jensen" w:date="2020-06-11T10:03:00Z" w:initials="OJ">
    <w:p w14:paraId="25AB061E" w14:textId="2D1683F7" w:rsidR="00452298" w:rsidRDefault="00452298">
      <w:pPr>
        <w:pStyle w:val="CommentText"/>
      </w:pPr>
      <w:r>
        <w:rPr>
          <w:rStyle w:val="CommentReference"/>
        </w:rPr>
        <w:annotationRef/>
      </w:r>
    </w:p>
  </w:comment>
  <w:comment w:id="15" w:author="Jonathan Grabowski" w:date="2020-06-21T06:51:00Z" w:initials="JG">
    <w:p w14:paraId="4A8AD8EA" w14:textId="11274BA6" w:rsidR="00452298" w:rsidRDefault="00452298">
      <w:pPr>
        <w:pStyle w:val="CommentText"/>
      </w:pPr>
      <w:r>
        <w:rPr>
          <w:rStyle w:val="CommentReference"/>
        </w:rPr>
        <w:annotationRef/>
      </w:r>
      <w:r>
        <w:t>Agreed. if we want to focus to benthic fish, could always add in “bottom” in front of fish</w:t>
      </w:r>
    </w:p>
  </w:comment>
  <w:comment w:id="38" w:author="Jonathan Grabowski" w:date="2020-06-21T06:54:00Z" w:initials="JG">
    <w:p w14:paraId="5E96B94C" w14:textId="22B1223E" w:rsidR="00452298" w:rsidRDefault="00452298">
      <w:pPr>
        <w:pStyle w:val="CommentText"/>
      </w:pPr>
      <w:r>
        <w:rPr>
          <w:rStyle w:val="CommentReference"/>
        </w:rPr>
        <w:annotationRef/>
      </w:r>
      <w:r>
        <w:t xml:space="preserve">Integrity is a little vague – if you want to say more </w:t>
      </w:r>
      <w:proofErr w:type="spellStart"/>
      <w:r>
        <w:t>then</w:t>
      </w:r>
      <w:proofErr w:type="spellEnd"/>
      <w:r>
        <w:t xml:space="preserve"> just degrading marine ecosystems, could say something to the effect of “impact benthic habitats, consequently diminishing their delivery of this and other valuable ecosystem services”</w:t>
      </w:r>
    </w:p>
  </w:comment>
  <w:comment w:id="68" w:author="Jonathan Grabowski" w:date="2020-06-21T07:01:00Z" w:initials="JG">
    <w:p w14:paraId="038A49BE" w14:textId="43CA8171" w:rsidR="00452298" w:rsidRDefault="00452298">
      <w:pPr>
        <w:pStyle w:val="CommentText"/>
      </w:pPr>
      <w:r>
        <w:rPr>
          <w:rStyle w:val="CommentReference"/>
        </w:rPr>
        <w:annotationRef/>
      </w:r>
      <w:r>
        <w:t xml:space="preserve">This makes fishing sound very inefficient, though I guess it not surprising given that this is being produced without any intensification, unlike on land </w:t>
      </w:r>
    </w:p>
  </w:comment>
  <w:comment w:id="99" w:author="Olaf Jensen" w:date="2020-06-11T09:59:00Z" w:initials="OJ">
    <w:p w14:paraId="05A257AF" w14:textId="22657DA6" w:rsidR="00452298" w:rsidRDefault="00452298">
      <w:pPr>
        <w:pStyle w:val="CommentText"/>
      </w:pPr>
      <w:r>
        <w:rPr>
          <w:rStyle w:val="CommentReference"/>
        </w:rPr>
        <w:annotationRef/>
      </w:r>
      <w:r>
        <w:t>This seemed clearer in the original.</w:t>
      </w:r>
    </w:p>
  </w:comment>
  <w:comment w:id="100" w:author="Jonathan Grabowski" w:date="2020-06-21T07:04:00Z" w:initials="JG">
    <w:p w14:paraId="2D65EE2A" w14:textId="2BB07F01" w:rsidR="00452298" w:rsidRDefault="00452298">
      <w:pPr>
        <w:pStyle w:val="CommentText"/>
      </w:pPr>
      <w:r>
        <w:rPr>
          <w:rStyle w:val="CommentReference"/>
        </w:rPr>
        <w:annotationRef/>
      </w:r>
      <w:r>
        <w:t xml:space="preserve">agreed – the gear is what is being modified, so </w:t>
      </w:r>
      <w:proofErr w:type="spellStart"/>
      <w:proofErr w:type="gramStart"/>
      <w:r>
        <w:t>lets</w:t>
      </w:r>
      <w:proofErr w:type="spellEnd"/>
      <w:proofErr w:type="gramEnd"/>
      <w:r>
        <w:t xml:space="preserve"> say that</w:t>
      </w:r>
    </w:p>
  </w:comment>
  <w:comment w:id="118" w:author="Jonathan Grabowski" w:date="2020-06-21T08:02:00Z" w:initials="JG">
    <w:p w14:paraId="74E5262D" w14:textId="13484927" w:rsidR="00452298" w:rsidRDefault="00452298">
      <w:pPr>
        <w:pStyle w:val="CommentText"/>
      </w:pPr>
      <w:r>
        <w:rPr>
          <w:rStyle w:val="CommentReference"/>
        </w:rPr>
        <w:annotationRef/>
      </w:r>
      <w:r>
        <w:t xml:space="preserve">we could make this more active - </w:t>
      </w:r>
    </w:p>
  </w:comment>
  <w:comment w:id="139" w:author="Suresh Andrew Sethi" w:date="2020-05-28T20:54:00Z" w:initials="SAS">
    <w:p w14:paraId="7CB85D10" w14:textId="6922E52E" w:rsidR="00452298" w:rsidRDefault="00452298">
      <w:pPr>
        <w:pStyle w:val="CommentText"/>
      </w:pPr>
      <w:r>
        <w:rPr>
          <w:rStyle w:val="CommentReference"/>
        </w:rPr>
        <w:annotationRef/>
      </w:r>
      <w:r>
        <w:t xml:space="preserve">Reword, something </w:t>
      </w:r>
      <w:proofErr w:type="spellStart"/>
      <w:r>
        <w:t>like,’This</w:t>
      </w:r>
      <w:proofErr w:type="spellEnd"/>
      <w:r>
        <w:t xml:space="preserve"> presents a challenge to…’</w:t>
      </w:r>
    </w:p>
  </w:comment>
  <w:comment w:id="146" w:author="Suresh Andrew Sethi" w:date="2020-05-29T11:26:00Z" w:initials="SAS">
    <w:p w14:paraId="5443E91A" w14:textId="4C526422" w:rsidR="00452298" w:rsidRDefault="00452298">
      <w:pPr>
        <w:pStyle w:val="CommentText"/>
      </w:pPr>
      <w:r>
        <w:rPr>
          <w:rStyle w:val="CommentReference"/>
        </w:rPr>
        <w:annotationRef/>
      </w:r>
    </w:p>
  </w:comment>
  <w:comment w:id="151" w:author="Suresh Andrew Sethi" w:date="2020-05-29T11:26:00Z" w:initials="SAS">
    <w:p w14:paraId="2D80935D" w14:textId="77DD593C" w:rsidR="00452298" w:rsidRDefault="00452298">
      <w:pPr>
        <w:pStyle w:val="CommentText"/>
      </w:pPr>
      <w:r>
        <w:rPr>
          <w:rStyle w:val="CommentReference"/>
        </w:rPr>
        <w:annotationRef/>
      </w:r>
      <w:r>
        <w:t>Suggest using single space between sentences throughout.</w:t>
      </w:r>
    </w:p>
  </w:comment>
  <w:comment w:id="158" w:author="Suresh Andrew Sethi" w:date="2020-05-29T09:15:00Z" w:initials="SAS">
    <w:p w14:paraId="10E7E4A3" w14:textId="6BD76D3F" w:rsidR="00452298" w:rsidRDefault="00452298">
      <w:pPr>
        <w:pStyle w:val="CommentText"/>
      </w:pPr>
      <w:r>
        <w:rPr>
          <w:rStyle w:val="CommentReference"/>
        </w:rPr>
        <w:annotationRef/>
      </w:r>
      <w:r>
        <w:t xml:space="preserve">Throughout (methods, captions, tables, main text </w:t>
      </w:r>
      <w:proofErr w:type="spellStart"/>
      <w:r>
        <w:t>ect</w:t>
      </w:r>
      <w:proofErr w:type="spellEnd"/>
      <w:r>
        <w:t>…), I suggest moving away from a ‘trawl’ as the name for bottom-tendered fisheries.  I made a few modifications below along the way as examples, but the whole text would need this change if adopted.  My reasoning is:</w:t>
      </w:r>
    </w:p>
    <w:p w14:paraId="50C62FAC" w14:textId="5782578A" w:rsidR="00452298" w:rsidRDefault="00452298">
      <w:pPr>
        <w:pStyle w:val="CommentText"/>
      </w:pPr>
      <w:r>
        <w:t xml:space="preserve">-we </w:t>
      </w:r>
      <w:proofErr w:type="gramStart"/>
      <w:r>
        <w:t>actually achieve</w:t>
      </w:r>
      <w:proofErr w:type="gramEnd"/>
      <w:r>
        <w:t xml:space="preserve"> something broader than just ‘trawl’ in that we assess all bottom tendered fishing, albeit you assert a trawl type footprint.  </w:t>
      </w:r>
    </w:p>
    <w:p w14:paraId="21871D78" w14:textId="6A35BC95" w:rsidR="00452298" w:rsidRDefault="00452298">
      <w:pPr>
        <w:pStyle w:val="CommentText"/>
      </w:pPr>
      <w:r>
        <w:t xml:space="preserve">-use of bottom tendered gears </w:t>
      </w:r>
      <w:proofErr w:type="gramStart"/>
      <w:r>
        <w:t>includes</w:t>
      </w:r>
      <w:proofErr w:type="gramEnd"/>
      <w:r>
        <w:t xml:space="preserve"> trawl anyways</w:t>
      </w:r>
    </w:p>
    <w:p w14:paraId="65041F68" w14:textId="51C8643F" w:rsidR="00452298" w:rsidRDefault="00452298">
      <w:pPr>
        <w:pStyle w:val="CommentText"/>
      </w:pPr>
      <w:r>
        <w:t>-in many uses of ‘trawl’ in the intro and discussion type text, seafloor impacts are referred to more generally in terms of fishing impacts, for which ‘bottom tendered’ is a more accurate class of gear than just one type, trawl.</w:t>
      </w:r>
    </w:p>
  </w:comment>
  <w:comment w:id="159" w:author="Olaf Jensen" w:date="2020-06-11T10:14:00Z" w:initials="OJ">
    <w:p w14:paraId="10A43AEA" w14:textId="6D6882D7" w:rsidR="00452298" w:rsidRDefault="00452298">
      <w:pPr>
        <w:pStyle w:val="CommentText"/>
      </w:pPr>
      <w:r>
        <w:rPr>
          <w:rStyle w:val="CommentReference"/>
        </w:rPr>
        <w:annotationRef/>
      </w:r>
      <w:r>
        <w:t xml:space="preserve">I respectfully disagree.  Removing as much jargon as possible will be important for communicating to a broad audience, especially the editor </w:t>
      </w:r>
      <w:proofErr w:type="gramStart"/>
      <w:r>
        <w:t>who's</w:t>
      </w:r>
      <w:proofErr w:type="gramEnd"/>
      <w:r>
        <w:t xml:space="preserve"> first question will be "Is this </w:t>
      </w:r>
      <w:proofErr w:type="spellStart"/>
      <w:r>
        <w:t>ms</w:t>
      </w:r>
      <w:proofErr w:type="spellEnd"/>
      <w:r>
        <w:t xml:space="preserve"> of broad interest or just for a fisheries audience?"  The phrase "bottom-tendered gear" or "bottom-tendered fisheries" is </w:t>
      </w:r>
      <w:proofErr w:type="gramStart"/>
      <w:r>
        <w:t>really pretty</w:t>
      </w:r>
      <w:proofErr w:type="gramEnd"/>
      <w:r>
        <w:t xml:space="preserve"> obscure jargon.  I think the original approach here (defining "trawl" as including other bottom-tendered gear, and then using trawl throughout) is preferable.</w:t>
      </w:r>
    </w:p>
  </w:comment>
  <w:comment w:id="160" w:author="Jonathan Grabowski" w:date="2020-06-22T08:24:00Z" w:initials="JG">
    <w:p w14:paraId="2D36A8D4" w14:textId="540A6566" w:rsidR="00452298" w:rsidRDefault="00452298">
      <w:pPr>
        <w:pStyle w:val="CommentText"/>
      </w:pPr>
      <w:r>
        <w:rPr>
          <w:rStyle w:val="CommentReference"/>
        </w:rPr>
        <w:annotationRef/>
      </w:r>
      <w:r>
        <w:t xml:space="preserve">Agreed that we need to go as general as </w:t>
      </w:r>
      <w:proofErr w:type="gramStart"/>
      <w:r>
        <w:t>possible, and</w:t>
      </w:r>
      <w:proofErr w:type="gramEnd"/>
      <w:r>
        <w:t xml:space="preserve"> avoid jargon for the reasons Olaf mentioned. Perhaps just referring to it as fishing gear works with a parenthetical statement up front with examples of what we are talking about?</w:t>
      </w:r>
    </w:p>
  </w:comment>
  <w:comment w:id="178" w:author="Chris Free" w:date="2020-05-29T17:19:00Z" w:initials="CMF">
    <w:p w14:paraId="186B4EB0" w14:textId="6035042B" w:rsidR="00452298" w:rsidRDefault="00452298">
      <w:pPr>
        <w:pStyle w:val="CommentText"/>
      </w:pPr>
      <w:r>
        <w:rPr>
          <w:rStyle w:val="CommentReference"/>
        </w:rPr>
        <w:annotationRef/>
      </w:r>
      <w:r>
        <w:t>Or “Moreover, degradation of these habitats may threaten the sustainability of the harvested fish species that depend on them.”</w:t>
      </w:r>
    </w:p>
  </w:comment>
  <w:comment w:id="179" w:author="Jonathan Grabowski" w:date="2020-06-22T08:30:00Z" w:initials="JG">
    <w:p w14:paraId="3D74B941" w14:textId="199F3C39" w:rsidR="00452298" w:rsidRDefault="00452298">
      <w:pPr>
        <w:pStyle w:val="CommentText"/>
      </w:pPr>
      <w:r>
        <w:rPr>
          <w:rStyle w:val="CommentReference"/>
        </w:rPr>
        <w:annotationRef/>
      </w:r>
      <w:r>
        <w:t>I like this approach</w:t>
      </w:r>
    </w:p>
  </w:comment>
  <w:comment w:id="184" w:author="Chris Free" w:date="2020-05-29T17:21:00Z" w:initials="CMF">
    <w:p w14:paraId="61A3C39E" w14:textId="260FF14E" w:rsidR="00452298" w:rsidRDefault="00452298">
      <w:pPr>
        <w:pStyle w:val="CommentText"/>
      </w:pPr>
      <w:r>
        <w:rPr>
          <w:rStyle w:val="CommentReference"/>
        </w:rPr>
        <w:annotationRef/>
      </w:r>
      <w:r>
        <w:t>“satellite monitored”?</w:t>
      </w:r>
    </w:p>
  </w:comment>
  <w:comment w:id="225" w:author="Jonathan Grabowski" w:date="2020-06-22T08:35:00Z" w:initials="JG">
    <w:p w14:paraId="68A915EB" w14:textId="1C86F765" w:rsidR="00452298" w:rsidRDefault="00452298">
      <w:pPr>
        <w:pStyle w:val="CommentText"/>
      </w:pPr>
      <w:r>
        <w:rPr>
          <w:rStyle w:val="CommentReference"/>
        </w:rPr>
        <w:annotationRef/>
      </w:r>
      <w:r>
        <w:t xml:space="preserve">This assumes that the goal is to reduce effort and not to protect a specific area, which to me seems a limited measure of reserves. perhaps use “may not be effective at reducing fishing pressure on harvested species” </w:t>
      </w:r>
    </w:p>
  </w:comment>
  <w:comment w:id="247" w:author="Chris Free" w:date="2020-05-29T17:32:00Z" w:initials="CMF">
    <w:p w14:paraId="3BBF67D0" w14:textId="489B6FAA" w:rsidR="00452298" w:rsidRDefault="00452298">
      <w:pPr>
        <w:pStyle w:val="CommentText"/>
      </w:pPr>
      <w:r>
        <w:rPr>
          <w:rStyle w:val="CommentReference"/>
        </w:rPr>
        <w:annotationRef/>
      </w:r>
      <w:r>
        <w:t>Could?</w:t>
      </w:r>
    </w:p>
  </w:comment>
  <w:comment w:id="252" w:author="Chris Free" w:date="2020-05-29T17:33:00Z" w:initials="CMF">
    <w:p w14:paraId="6AFC2C4A" w14:textId="529FA17E" w:rsidR="00452298" w:rsidRDefault="00452298">
      <w:pPr>
        <w:pStyle w:val="CommentText"/>
      </w:pPr>
      <w:r>
        <w:rPr>
          <w:rStyle w:val="CommentReference"/>
        </w:rPr>
        <w:annotationRef/>
      </w:r>
      <w:r>
        <w:t>From when?</w:t>
      </w:r>
    </w:p>
  </w:comment>
  <w:comment w:id="262" w:author="Chris Free" w:date="2020-05-29T17:35:00Z" w:initials="CMF">
    <w:p w14:paraId="0FCC267D" w14:textId="74460437" w:rsidR="00452298" w:rsidRDefault="00452298">
      <w:pPr>
        <w:pStyle w:val="CommentText"/>
      </w:pPr>
      <w:r>
        <w:rPr>
          <w:rStyle w:val="CommentReference"/>
        </w:rPr>
        <w:annotationRef/>
      </w:r>
      <w:r>
        <w:t>Is there a supplemental figure to reference here?</w:t>
      </w:r>
    </w:p>
  </w:comment>
  <w:comment w:id="263" w:author="Olaf Jensen" w:date="2020-06-11T10:23:00Z" w:initials="OJ">
    <w:p w14:paraId="4485D759" w14:textId="6DC0AEC7" w:rsidR="00452298" w:rsidRDefault="00452298">
      <w:pPr>
        <w:pStyle w:val="CommentText"/>
      </w:pPr>
      <w:r>
        <w:rPr>
          <w:rStyle w:val="CommentReference"/>
        </w:rPr>
        <w:annotationRef/>
      </w:r>
      <w:r>
        <w:t>This would be helpful.  If I were a reviewer, I would immediately want to know more about this "adjustment" and would stop reading at this point and turn to the Supp Mat.</w:t>
      </w:r>
    </w:p>
    <w:p w14:paraId="13FDFC0F" w14:textId="18A374E6" w:rsidR="00452298" w:rsidRDefault="00452298">
      <w:pPr>
        <w:pStyle w:val="CommentText"/>
      </w:pPr>
    </w:p>
    <w:p w14:paraId="51C84F68" w14:textId="436E4D45" w:rsidR="00452298" w:rsidRDefault="00452298">
      <w:pPr>
        <w:pStyle w:val="CommentText"/>
      </w:pPr>
      <w:r>
        <w:t xml:space="preserve">Also, Suresh's edits here are </w:t>
      </w:r>
      <w:proofErr w:type="gramStart"/>
      <w:r>
        <w:t>really important</w:t>
      </w:r>
      <w:proofErr w:type="gramEnd"/>
      <w:r>
        <w:t xml:space="preserve"> for describing this clearly.</w:t>
      </w:r>
    </w:p>
  </w:comment>
  <w:comment w:id="266" w:author="Olaf Jensen" w:date="2020-06-11T10:26:00Z" w:initials="OJ">
    <w:p w14:paraId="0A6A7CF9" w14:textId="16EA66C1" w:rsidR="00452298" w:rsidRDefault="00452298">
      <w:pPr>
        <w:pStyle w:val="CommentText"/>
      </w:pPr>
      <w:r>
        <w:rPr>
          <w:rStyle w:val="CommentReference"/>
        </w:rPr>
        <w:annotationRef/>
      </w:r>
      <w:r>
        <w:t xml:space="preserve">Consider preceding this with something like: "X LMEs accounted for Y% of the total global shelf area impacted by trawling."  Y could be chosen to maximize the wow factor.  That is, choose the highest Y that </w:t>
      </w:r>
      <w:proofErr w:type="gramStart"/>
      <w:r>
        <w:t>still keeps</w:t>
      </w:r>
      <w:proofErr w:type="gramEnd"/>
      <w:r>
        <w:t xml:space="preserve"> X quite low (no more than 10, and less is better).</w:t>
      </w:r>
    </w:p>
  </w:comment>
  <w:comment w:id="281" w:author="Jonathan Grabowski" w:date="2020-06-22T08:51:00Z" w:initials="JG">
    <w:p w14:paraId="4EF6ACBC" w14:textId="3777B45E" w:rsidR="00452298" w:rsidRDefault="00452298">
      <w:pPr>
        <w:pStyle w:val="CommentText"/>
      </w:pPr>
      <w:r>
        <w:rPr>
          <w:rStyle w:val="CommentReference"/>
        </w:rPr>
        <w:annotationRef/>
      </w:r>
      <w:r>
        <w:t xml:space="preserve">Environmental costs </w:t>
      </w:r>
      <w:proofErr w:type="gramStart"/>
      <w:r>
        <w:t>is</w:t>
      </w:r>
      <w:proofErr w:type="gramEnd"/>
      <w:r>
        <w:t xml:space="preserve"> used in environmental economics and has a specific definition very different from how we are using it here.  I think we should avoid using the term here to mean something very different than how it is traditionally used</w:t>
      </w:r>
    </w:p>
  </w:comment>
  <w:comment w:id="278" w:author="Chris Free" w:date="2020-05-29T17:40:00Z" w:initials="CMF">
    <w:p w14:paraId="0AC8F606" w14:textId="18CFE806" w:rsidR="00452298" w:rsidRDefault="00452298">
      <w:pPr>
        <w:pStyle w:val="CommentText"/>
      </w:pPr>
      <w:r>
        <w:rPr>
          <w:rStyle w:val="CommentReference"/>
        </w:rPr>
        <w:annotationRef/>
      </w:r>
      <w:r>
        <w:t xml:space="preserve">Replace with “yields” to simplify. </w:t>
      </w:r>
      <w:r>
        <w:br/>
      </w:r>
      <w:r>
        <w:br/>
        <w:t xml:space="preserve">I think </w:t>
      </w:r>
      <w:proofErr w:type="gramStart"/>
      <w:r>
        <w:t>you’re</w:t>
      </w:r>
      <w:proofErr w:type="gramEnd"/>
      <w:r>
        <w:t xml:space="preserve"> trying to introduce the term “environmental cost” to illustrate the tradeoffs associated with production but it confuses me a bit because the seafloor disturbance is the environmental cost to me.</w:t>
      </w:r>
    </w:p>
  </w:comment>
  <w:comment w:id="282" w:author="Chris Free" w:date="2020-05-29T17:38:00Z" w:initials="CMF">
    <w:p w14:paraId="3F8716F0" w14:textId="6EEB8FA3" w:rsidR="00452298" w:rsidRDefault="00452298">
      <w:pPr>
        <w:pStyle w:val="CommentText"/>
      </w:pPr>
      <w:r>
        <w:rPr>
          <w:rStyle w:val="CommentReference"/>
        </w:rPr>
        <w:annotationRef/>
      </w:r>
      <w:r>
        <w:t xml:space="preserve">Does this mean something that a single tilde </w:t>
      </w:r>
      <w:proofErr w:type="gramStart"/>
      <w:r>
        <w:t>doesn’t</w:t>
      </w:r>
      <w:proofErr w:type="gramEnd"/>
      <w:r>
        <w:t>? Just kind of curious.</w:t>
      </w:r>
    </w:p>
  </w:comment>
  <w:comment w:id="285" w:author="Chris Free" w:date="2020-05-29T17:45:00Z" w:initials="CMF">
    <w:p w14:paraId="5C3D00A7" w14:textId="77777777" w:rsidR="00452298" w:rsidRDefault="00452298" w:rsidP="005F118F">
      <w:r>
        <w:rPr>
          <w:rStyle w:val="CommentReference"/>
        </w:rPr>
        <w:annotationRef/>
      </w:r>
      <w:r>
        <w:t xml:space="preserve">Is this edible meat or is it literally protein? I ask because the edible meat conversions are 87% for finfish, 38% for crustaceans, and %17 for bivalves: </w:t>
      </w:r>
      <w:hyperlink r:id="rId1" w:history="1">
        <w:r>
          <w:rPr>
            <w:rStyle w:val="Hyperlink"/>
          </w:rPr>
          <w:t>https://www.sciencedirect.com/science/article/pii/S0308597X19300788?via%3Dihub</w:t>
        </w:r>
      </w:hyperlink>
    </w:p>
    <w:p w14:paraId="301561A3" w14:textId="74904F9E" w:rsidR="00452298" w:rsidRDefault="00452298">
      <w:pPr>
        <w:pStyle w:val="CommentText"/>
      </w:pPr>
    </w:p>
  </w:comment>
  <w:comment w:id="289" w:author="Chris Free" w:date="2020-05-29T17:44:00Z" w:initials="CMF">
    <w:p w14:paraId="6C51D86F" w14:textId="0353DD88" w:rsidR="00452298" w:rsidRDefault="00452298">
      <w:pPr>
        <w:pStyle w:val="CommentText"/>
      </w:pPr>
      <w:r>
        <w:rPr>
          <w:rStyle w:val="CommentReference"/>
        </w:rPr>
        <w:annotationRef/>
      </w:r>
      <w:r>
        <w:t xml:space="preserve">Can you define Mg here? I still </w:t>
      </w:r>
      <w:proofErr w:type="gramStart"/>
      <w:r>
        <w:t>don’t</w:t>
      </w:r>
      <w:proofErr w:type="gramEnd"/>
      <w:r>
        <w:t xml:space="preserve"> know what it is.</w:t>
      </w:r>
    </w:p>
  </w:comment>
  <w:comment w:id="299" w:author="Jonathan Grabowski" w:date="2020-06-22T09:02:00Z" w:initials="JG">
    <w:p w14:paraId="30F60F7A" w14:textId="13E4EF77" w:rsidR="00452298" w:rsidRDefault="00452298">
      <w:pPr>
        <w:pStyle w:val="CommentText"/>
      </w:pPr>
      <w:r>
        <w:rPr>
          <w:rStyle w:val="CommentReference"/>
        </w:rPr>
        <w:annotationRef/>
      </w:r>
      <w:r>
        <w:t>Maybe state that to achieving high efficiency in chicken and pork results in impacts to local environments and extensive infrastructure to process waste?</w:t>
      </w:r>
    </w:p>
  </w:comment>
  <w:comment w:id="337" w:author="Olaf Jensen" w:date="2020-06-11T10:48:00Z" w:initials="OJ">
    <w:p w14:paraId="54295B76" w14:textId="2E8D7493" w:rsidR="00452298" w:rsidRDefault="00452298">
      <w:pPr>
        <w:pStyle w:val="CommentText"/>
      </w:pPr>
      <w:r>
        <w:rPr>
          <w:rStyle w:val="CommentReference"/>
        </w:rPr>
        <w:annotationRef/>
      </w:r>
      <w:r>
        <w:t xml:space="preserve">This is confusing as you naturally want to add up the 83% above and 20% here and get &gt; 100%.  I see that these are referring to overfishing and overfished, but that </w:t>
      </w:r>
      <w:proofErr w:type="gramStart"/>
      <w:r>
        <w:t>won't</w:t>
      </w:r>
      <w:proofErr w:type="gramEnd"/>
      <w:r>
        <w:t xml:space="preserve"> be obvious to many readers.  I don't have a great suggestion for fixing </w:t>
      </w:r>
      <w:proofErr w:type="gramStart"/>
      <w:r>
        <w:t>this, but</w:t>
      </w:r>
      <w:proofErr w:type="gramEnd"/>
      <w:r>
        <w:t xml:space="preserve"> do give it some thought.</w:t>
      </w:r>
    </w:p>
  </w:comment>
  <w:comment w:id="338" w:author="Jonathan Grabowski" w:date="2020-06-22T09:05:00Z" w:initials="JG">
    <w:p w14:paraId="1AB95B6A" w14:textId="01281140" w:rsidR="00452298" w:rsidRDefault="00452298">
      <w:pPr>
        <w:pStyle w:val="CommentText"/>
      </w:pPr>
      <w:r>
        <w:rPr>
          <w:rStyle w:val="CommentReference"/>
        </w:rPr>
        <w:annotationRef/>
      </w:r>
      <w:r>
        <w:t xml:space="preserve">I would suggest splitting overfished stocks and addressing them in a separate sentence </w:t>
      </w:r>
    </w:p>
  </w:comment>
  <w:comment w:id="372" w:author="Jonathan Grabowski" w:date="2020-06-22T09:08:00Z" w:initials="JG">
    <w:p w14:paraId="75265BE8" w14:textId="50774522" w:rsidR="00452298" w:rsidRDefault="00452298">
      <w:pPr>
        <w:pStyle w:val="CommentText"/>
      </w:pPr>
      <w:r>
        <w:rPr>
          <w:rStyle w:val="CommentReference"/>
        </w:rPr>
        <w:annotationRef/>
      </w:r>
      <w:r>
        <w:t xml:space="preserve">Seems like a missed opportunity to not mention the CO2 emissions that would likely result from destroying </w:t>
      </w:r>
      <w:proofErr w:type="gramStart"/>
      <w:r>
        <w:t>all of</w:t>
      </w:r>
      <w:proofErr w:type="gramEnd"/>
      <w:r>
        <w:t xml:space="preserve"> this additional land</w:t>
      </w:r>
    </w:p>
  </w:comment>
  <w:comment w:id="401" w:author="Jonathan Grabowski" w:date="2020-06-22T09:12:00Z" w:initials="JG">
    <w:p w14:paraId="6DBB0526" w14:textId="237F9BDD" w:rsidR="00452298" w:rsidRDefault="00452298">
      <w:pPr>
        <w:pStyle w:val="CommentText"/>
      </w:pPr>
      <w:r>
        <w:t>Could say something to hammer home the point that</w:t>
      </w:r>
      <w:r>
        <w:rPr>
          <w:rStyle w:val="CommentReference"/>
        </w:rPr>
        <w:annotationRef/>
      </w:r>
      <w:r>
        <w:t xml:space="preserve"> these gear changes could be incentivized to industry </w:t>
      </w:r>
      <w:proofErr w:type="gramStart"/>
      <w:r>
        <w:t>as a way to</w:t>
      </w:r>
      <w:proofErr w:type="gramEnd"/>
      <w:r>
        <w:t xml:space="preserve"> gain access to greater amounts of fish</w:t>
      </w:r>
    </w:p>
  </w:comment>
  <w:comment w:id="406" w:author="Olaf Jensen" w:date="2020-06-11T10:56:00Z" w:initials="OJ">
    <w:p w14:paraId="252772B9" w14:textId="35B0A384" w:rsidR="00452298" w:rsidRDefault="00452298">
      <w:pPr>
        <w:pStyle w:val="CommentText"/>
      </w:pPr>
      <w:r>
        <w:rPr>
          <w:rStyle w:val="CommentReference"/>
        </w:rPr>
        <w:annotationRef/>
      </w:r>
      <w:r>
        <w:t xml:space="preserve">This is a </w:t>
      </w:r>
      <w:proofErr w:type="gramStart"/>
      <w:r>
        <w:t>really nice</w:t>
      </w:r>
      <w:proofErr w:type="gramEnd"/>
      <w:r>
        <w:t xml:space="preserve"> concluding paragraph.</w:t>
      </w:r>
    </w:p>
  </w:comment>
  <w:comment w:id="407" w:author="Jonathan Grabowski" w:date="2020-06-22T09:15:00Z" w:initials="JG">
    <w:p w14:paraId="46B45332" w14:textId="58D5F917" w:rsidR="00452298" w:rsidRDefault="00452298">
      <w:pPr>
        <w:pStyle w:val="CommentText"/>
      </w:pPr>
      <w:r>
        <w:rPr>
          <w:rStyle w:val="CommentReference"/>
        </w:rPr>
        <w:annotationRef/>
      </w:r>
      <w:r>
        <w:t>agreed</w:t>
      </w:r>
    </w:p>
  </w:comment>
  <w:comment w:id="435" w:author="Chris Free" w:date="2020-05-29T21:16:00Z" w:initials="CMF">
    <w:p w14:paraId="3F182050" w14:textId="671E2EED" w:rsidR="00452298" w:rsidRDefault="00452298">
      <w:pPr>
        <w:pStyle w:val="CommentText"/>
      </w:pPr>
      <w:r>
        <w:rPr>
          <w:rStyle w:val="CommentReference"/>
        </w:rPr>
        <w:annotationRef/>
      </w:r>
      <w:r>
        <w:t xml:space="preserve">What it be useful to provide example habitat types? </w:t>
      </w:r>
      <w:proofErr w:type="gramStart"/>
      <w:r>
        <w:t>I’m</w:t>
      </w:r>
      <w:proofErr w:type="gramEnd"/>
      <w:r>
        <w:t xml:space="preserve"> curious as a reader.</w:t>
      </w:r>
    </w:p>
  </w:comment>
  <w:comment w:id="436" w:author="Olaf Jensen" w:date="2020-06-11T11:01:00Z" w:initials="OJ">
    <w:p w14:paraId="782727AB" w14:textId="566F3AD0" w:rsidR="00452298" w:rsidRDefault="00452298">
      <w:pPr>
        <w:pStyle w:val="CommentText"/>
      </w:pPr>
      <w:r>
        <w:rPr>
          <w:rStyle w:val="CommentReference"/>
        </w:rPr>
        <w:annotationRef/>
      </w:r>
      <w:proofErr w:type="gramStart"/>
      <w:r>
        <w:t>Also</w:t>
      </w:r>
      <w:proofErr w:type="gramEnd"/>
      <w:r>
        <w:t xml:space="preserve"> maybe good to mention the source of the habitat type data here.</w:t>
      </w:r>
    </w:p>
  </w:comment>
  <w:comment w:id="450" w:author="Jonathan Grabowski" w:date="2020-06-22T09:18:00Z" w:initials="JG">
    <w:p w14:paraId="2B109C95" w14:textId="744FC1C7" w:rsidR="00452298" w:rsidRDefault="00452298">
      <w:pPr>
        <w:pStyle w:val="CommentText"/>
      </w:pPr>
      <w:r>
        <w:rPr>
          <w:rStyle w:val="CommentReference"/>
        </w:rPr>
        <w:annotationRef/>
      </w:r>
      <w:r>
        <w:t>Given the number of boats I have been on that max out near this speed, is there any effort to correct for overestimating fishing effort using this method?</w:t>
      </w:r>
    </w:p>
  </w:comment>
  <w:comment w:id="457" w:author="Suresh Andrew Sethi" w:date="2020-05-29T10:41:00Z" w:initials="SAS">
    <w:p w14:paraId="6988315E" w14:textId="58ED6D24" w:rsidR="00452298" w:rsidRDefault="00452298">
      <w:pPr>
        <w:pStyle w:val="CommentText"/>
      </w:pPr>
      <w:r>
        <w:rPr>
          <w:rStyle w:val="CommentReference"/>
        </w:rPr>
        <w:annotationRef/>
      </w:r>
      <w:r>
        <w:t>Already provided above.</w:t>
      </w:r>
    </w:p>
  </w:comment>
  <w:comment w:id="459" w:author="Suresh Andrew Sethi" w:date="2020-05-29T10:42:00Z" w:initials="SAS">
    <w:p w14:paraId="746684C7" w14:textId="6B5217A5" w:rsidR="00452298" w:rsidRDefault="00452298">
      <w:pPr>
        <w:pStyle w:val="CommentText"/>
      </w:pPr>
      <w:r>
        <w:rPr>
          <w:rStyle w:val="CommentReference"/>
        </w:rPr>
        <w:annotationRef/>
      </w:r>
      <w:r>
        <w:t xml:space="preserve">Describe the source and provide a citation, not a weblink (for example, this particularly link is broken), e.g. source = National Center for Ecological Analysis and Synthesis </w:t>
      </w:r>
      <w:proofErr w:type="spellStart"/>
      <w:r>
        <w:t>xxxxxx</w:t>
      </w:r>
      <w:proofErr w:type="spellEnd"/>
      <w:r>
        <w:t xml:space="preserve"> project (34).</w:t>
      </w:r>
    </w:p>
  </w:comment>
  <w:comment w:id="479" w:author="Suresh Andrew Sethi" w:date="2020-05-29T10:44:00Z" w:initials="SAS">
    <w:p w14:paraId="5DD502E6" w14:textId="3FE7A15C" w:rsidR="00452298" w:rsidRDefault="00452298">
      <w:pPr>
        <w:pStyle w:val="CommentText"/>
      </w:pPr>
      <w:r>
        <w:rPr>
          <w:rStyle w:val="CommentReference"/>
        </w:rPr>
        <w:annotationRef/>
      </w:r>
      <w:r>
        <w:t xml:space="preserve">This </w:t>
      </w:r>
      <w:proofErr w:type="gramStart"/>
      <w:r>
        <w:t>doesn’t</w:t>
      </w:r>
      <w:proofErr w:type="gramEnd"/>
      <w:r>
        <w:t xml:space="preserve"> </w:t>
      </w:r>
      <w:r w:rsidRPr="00C82ED3">
        <w:t>make sense and casts suspicion that methods are ‘less clean’ than presented. Attempted a revision.</w:t>
      </w:r>
    </w:p>
  </w:comment>
  <w:comment w:id="490" w:author="Jonathan Grabowski" w:date="2020-06-22T09:21:00Z" w:initials="JG">
    <w:p w14:paraId="68CA3B66" w14:textId="78DF64D7" w:rsidR="00FD3EF0" w:rsidRDefault="00FD3EF0">
      <w:pPr>
        <w:pStyle w:val="CommentText"/>
      </w:pPr>
      <w:r>
        <w:rPr>
          <w:rStyle w:val="CommentReference"/>
        </w:rPr>
        <w:annotationRef/>
      </w:r>
      <w:r>
        <w:t>Did we account for existing MPAs? If not, we may have overestimated burn in as MPAs tend to protect habitats most vulnerable to fishing, and hence would have longer recovery times/indicate greater bottom disturbance</w:t>
      </w:r>
    </w:p>
  </w:comment>
  <w:comment w:id="526" w:author="Olaf Jensen" w:date="2020-06-11T11:16:00Z" w:initials="OJ">
    <w:p w14:paraId="0F76C16A" w14:textId="319AA0F5" w:rsidR="00452298" w:rsidRDefault="00452298">
      <w:pPr>
        <w:pStyle w:val="CommentText"/>
      </w:pPr>
      <w:r>
        <w:rPr>
          <w:rStyle w:val="CommentReference"/>
        </w:rPr>
        <w:annotationRef/>
      </w:r>
      <w:r>
        <w:t>Without this it sounds like the net result of all the methods above is that you just decided to multiply impact by 2.</w:t>
      </w:r>
    </w:p>
  </w:comment>
  <w:comment w:id="527" w:author="Olaf Jensen" w:date="2020-06-11T11:16:00Z" w:initials="OJ">
    <w:p w14:paraId="6C784305" w14:textId="5CB003B0" w:rsidR="00452298" w:rsidRDefault="00452298">
      <w:pPr>
        <w:pStyle w:val="CommentText"/>
      </w:pPr>
      <w:r>
        <w:rPr>
          <w:rStyle w:val="CommentReference"/>
        </w:rPr>
        <w:annotationRef/>
      </w:r>
    </w:p>
  </w:comment>
  <w:comment w:id="537" w:author="Suresh Andrew Sethi" w:date="2020-05-29T10:55:00Z" w:initials="SAS">
    <w:p w14:paraId="2EB2243B" w14:textId="761D3B81" w:rsidR="00452298" w:rsidRDefault="00452298">
      <w:pPr>
        <w:pStyle w:val="CommentText"/>
      </w:pPr>
      <w:r>
        <w:rPr>
          <w:rStyle w:val="CommentReference"/>
        </w:rPr>
        <w:annotationRef/>
      </w:r>
      <w:r>
        <w:t xml:space="preserve">See comments in Figure 3 caption, but I suggest revising BAU to ‘current fishing levels’ or ‘current fishing </w:t>
      </w:r>
      <w:proofErr w:type="gramStart"/>
      <w:r>
        <w:t>practices’</w:t>
      </w:r>
      <w:proofErr w:type="gramEnd"/>
      <w:r>
        <w:t>.</w:t>
      </w:r>
    </w:p>
  </w:comment>
  <w:comment w:id="538" w:author="Jonathan Grabowski" w:date="2020-06-22T09:26:00Z" w:initials="JG">
    <w:p w14:paraId="1AC3106E" w14:textId="1BE9A11C" w:rsidR="00FD3EF0" w:rsidRDefault="00FD3EF0">
      <w:pPr>
        <w:pStyle w:val="CommentText"/>
      </w:pPr>
      <w:r>
        <w:rPr>
          <w:rStyle w:val="CommentReference"/>
        </w:rPr>
        <w:annotationRef/>
      </w:r>
      <w:r>
        <w:t>Are we recommending removing all buffers? this is impossible without major changes in fisheries management in many regions of the world, which we should at least acknowledge. Also, I am sure many will take issue with our ability to push up to MSY without causing a lot of fish collapses given the history?</w:t>
      </w:r>
    </w:p>
  </w:comment>
  <w:comment w:id="539" w:author="Olaf Jensen" w:date="2020-06-11T11:17:00Z" w:initials="OJ">
    <w:p w14:paraId="2FD109FA" w14:textId="48FF482C" w:rsidR="00452298" w:rsidRDefault="00452298">
      <w:pPr>
        <w:pStyle w:val="CommentText"/>
      </w:pPr>
      <w:r>
        <w:rPr>
          <w:rStyle w:val="CommentReference"/>
        </w:rPr>
        <w:annotationRef/>
      </w:r>
      <w:proofErr w:type="gramStart"/>
      <w:r>
        <w:t>I'm</w:t>
      </w:r>
      <w:proofErr w:type="gramEnd"/>
      <w:r>
        <w:t xml:space="preserve"> used to seeing the </w:t>
      </w:r>
      <w:proofErr w:type="spellStart"/>
      <w:r>
        <w:t>msy</w:t>
      </w:r>
      <w:proofErr w:type="spellEnd"/>
      <w:r>
        <w:t xml:space="preserve"> level in the denominator.  That is, expressing current or base E (or F or B) relative to the </w:t>
      </w:r>
      <w:proofErr w:type="spellStart"/>
      <w:r>
        <w:t>msy</w:t>
      </w:r>
      <w:proofErr w:type="spellEnd"/>
      <w:r>
        <w:t xml:space="preserve"> level.  Flipping it around like this feels weird and should be avoided if possible (same comment in the table).</w:t>
      </w:r>
    </w:p>
  </w:comment>
  <w:comment w:id="540" w:author="Jonathan Grabowski" w:date="2020-06-22T09:25:00Z" w:initials="JG">
    <w:p w14:paraId="1A0C4AF4" w14:textId="63B01746" w:rsidR="00FD3EF0" w:rsidRDefault="00FD3EF0">
      <w:pPr>
        <w:pStyle w:val="CommentText"/>
      </w:pPr>
      <w:r>
        <w:rPr>
          <w:rStyle w:val="CommentReference"/>
        </w:rPr>
        <w:annotationRef/>
      </w:r>
      <w:r>
        <w:t xml:space="preserve">Agreed – it’s a lot easier to wrap </w:t>
      </w:r>
      <w:proofErr w:type="gramStart"/>
      <w:r>
        <w:t>ones</w:t>
      </w:r>
      <w:proofErr w:type="gramEnd"/>
      <w:r>
        <w:t xml:space="preserve"> mind around how much fishing is occurring relative to MSY, rather than the reverse</w:t>
      </w:r>
    </w:p>
  </w:comment>
  <w:comment w:id="548" w:author="Chris Free" w:date="2020-05-30T08:13:00Z" w:initials="CMF">
    <w:p w14:paraId="2AD22CE3" w14:textId="48F33BB2" w:rsidR="00452298" w:rsidRDefault="00452298">
      <w:pPr>
        <w:pStyle w:val="CommentText"/>
      </w:pPr>
      <w:r>
        <w:rPr>
          <w:rStyle w:val="CommentReference"/>
        </w:rPr>
        <w:annotationRef/>
      </w:r>
      <w:r>
        <w:t>Says 2,070 in the manuscript</w:t>
      </w:r>
    </w:p>
  </w:comment>
  <w:comment w:id="561" w:author="Suresh Andrew Sethi" w:date="2020-05-29T09:52:00Z" w:initials="SAS">
    <w:p w14:paraId="4D189EA3" w14:textId="69B515DC" w:rsidR="00452298" w:rsidRDefault="00452298">
      <w:pPr>
        <w:pStyle w:val="CommentText"/>
      </w:pPr>
      <w:r>
        <w:rPr>
          <w:rStyle w:val="CommentReference"/>
        </w:rPr>
        <w:annotationRef/>
      </w:r>
      <w:r>
        <w:t xml:space="preserve">Make the inset histogram </w:t>
      </w:r>
      <w:proofErr w:type="gramStart"/>
      <w:r>
        <w:t>smaller, but</w:t>
      </w:r>
      <w:proofErr w:type="gramEnd"/>
      <w:r>
        <w:t xml:space="preserve"> increase font size for labels when shrinking down.  The </w:t>
      </w:r>
      <w:proofErr w:type="spellStart"/>
      <w:r>
        <w:t>lowerright</w:t>
      </w:r>
      <w:proofErr w:type="spellEnd"/>
      <w:r>
        <w:t xml:space="preserve"> position is fine, but it overlaps and is crowded a bit into the map as it is now.</w:t>
      </w:r>
    </w:p>
  </w:comment>
  <w:comment w:id="562" w:author="Olaf Jensen" w:date="2020-06-11T10:41:00Z" w:initials="OJ">
    <w:p w14:paraId="0082C124" w14:textId="440A0316" w:rsidR="00452298" w:rsidRDefault="00452298">
      <w:pPr>
        <w:pStyle w:val="CommentText"/>
      </w:pPr>
      <w:r>
        <w:rPr>
          <w:rStyle w:val="CommentReference"/>
        </w:rPr>
        <w:annotationRef/>
      </w:r>
      <w:r>
        <w:t xml:space="preserve">Yeah, consider deleting (covering over) the Hawaiian LME to reduce crowding - especially since </w:t>
      </w:r>
      <w:proofErr w:type="gramStart"/>
      <w:r>
        <w:t>it's</w:t>
      </w:r>
      <w:proofErr w:type="gramEnd"/>
      <w:r>
        <w:t xml:space="preserve"> shown as no data (gray). Currently it looks like a stray part of the gray inset histogram.  Maybe remove the bounding box on the histogram too…</w:t>
      </w:r>
    </w:p>
  </w:comment>
  <w:comment w:id="578" w:author="Chris Free" w:date="2020-05-30T08:25:00Z" w:initials="CMF">
    <w:p w14:paraId="65D57C6A" w14:textId="0BCBF7EE" w:rsidR="00452298" w:rsidRDefault="00452298">
      <w:pPr>
        <w:pStyle w:val="CommentText"/>
      </w:pPr>
      <w:r>
        <w:rPr>
          <w:rStyle w:val="CommentReference"/>
        </w:rPr>
        <w:annotationRef/>
      </w:r>
      <w:r>
        <w:t xml:space="preserve">Could you make this the x-axis title on the histogram? I </w:t>
      </w:r>
      <w:proofErr w:type="gramStart"/>
      <w:r>
        <w:t>don’t</w:t>
      </w:r>
      <w:proofErr w:type="gramEnd"/>
      <w:r>
        <w:t xml:space="preserve"> think “land” should be in the histogram axis title since its seafloor. </w:t>
      </w:r>
    </w:p>
  </w:comment>
  <w:comment w:id="579" w:author="Jonathan Grabowski" w:date="2020-06-22T09:30:00Z" w:initials="JG">
    <w:p w14:paraId="4B3F5F47" w14:textId="11E86B45" w:rsidR="00FD3EF0" w:rsidRDefault="00FD3EF0">
      <w:pPr>
        <w:pStyle w:val="CommentText"/>
      </w:pPr>
      <w:r>
        <w:rPr>
          <w:rStyle w:val="CommentReference"/>
        </w:rPr>
        <w:annotationRef/>
      </w:r>
      <w:r>
        <w:t xml:space="preserve">agreed – maybe use habitat area? or land or seafloor </w:t>
      </w:r>
      <w:r w:rsidR="00CC73FE">
        <w:t>impacted?</w:t>
      </w:r>
    </w:p>
  </w:comment>
  <w:comment w:id="600" w:author="Suresh Andrew Sethi" w:date="2020-05-29T09:51:00Z" w:initials="SAS">
    <w:p w14:paraId="77ECF628" w14:textId="3C2187DA" w:rsidR="00452298" w:rsidRDefault="00452298">
      <w:pPr>
        <w:pStyle w:val="CommentText"/>
      </w:pPr>
      <w:r>
        <w:rPr>
          <w:rStyle w:val="CommentReference"/>
        </w:rPr>
        <w:annotationRef/>
      </w:r>
      <w:r>
        <w:t xml:space="preserve">Scott, is this correct, are these mean values, e.g. reported from review papers or something? Need to justify why these values for land protein used, </w:t>
      </w:r>
      <w:proofErr w:type="gramStart"/>
      <w:r>
        <w:t>and also</w:t>
      </w:r>
      <w:proofErr w:type="gramEnd"/>
      <w:r>
        <w:t xml:space="preserve"> check details at Nature but may need to provide citations in the caption for these sources.</w:t>
      </w:r>
    </w:p>
  </w:comment>
  <w:comment w:id="605" w:author="Suresh Andrew Sethi" w:date="2020-05-29T10:00:00Z" w:initials="SAS">
    <w:p w14:paraId="4EF5CEF8" w14:textId="65253429" w:rsidR="00452298" w:rsidRDefault="00452298">
      <w:pPr>
        <w:pStyle w:val="CommentText"/>
      </w:pPr>
      <w:r>
        <w:rPr>
          <w:rStyle w:val="CommentReference"/>
        </w:rPr>
        <w:annotationRef/>
      </w:r>
      <w:r>
        <w:t xml:space="preserve">Included this to unpack </w:t>
      </w:r>
      <w:proofErr w:type="gramStart"/>
      <w:r>
        <w:t>what’s</w:t>
      </w:r>
      <w:proofErr w:type="gramEnd"/>
      <w:r>
        <w:t xml:space="preserve"> going on the figure and provide mechanistic explanation to link to importance of the habitat dynamics model.  See what you think. Do captions count for total words—</w:t>
      </w:r>
      <w:proofErr w:type="gramStart"/>
      <w:r>
        <w:t>regardless</w:t>
      </w:r>
      <w:proofErr w:type="gramEnd"/>
      <w:r>
        <w:t xml:space="preserve"> there is </w:t>
      </w:r>
      <w:proofErr w:type="spellStart"/>
      <w:r>
        <w:t>undoutbetly</w:t>
      </w:r>
      <w:proofErr w:type="spellEnd"/>
      <w:r>
        <w:t xml:space="preserve"> opportunity to shorten main text to </w:t>
      </w:r>
      <w:proofErr w:type="spellStart"/>
      <w:r>
        <w:t>accomomodate</w:t>
      </w:r>
      <w:proofErr w:type="spellEnd"/>
      <w:r>
        <w:t xml:space="preserve"> additional material in captions.</w:t>
      </w:r>
    </w:p>
  </w:comment>
  <w:comment w:id="636" w:author="Suresh Andrew Sethi" w:date="2020-05-29T10:13:00Z" w:initials="SAS">
    <w:p w14:paraId="36D99AD3" w14:textId="527DB4AB" w:rsidR="00452298" w:rsidRDefault="00452298">
      <w:pPr>
        <w:pStyle w:val="CommentText"/>
      </w:pPr>
      <w:r>
        <w:rPr>
          <w:rStyle w:val="CommentReference"/>
        </w:rPr>
        <w:annotationRef/>
      </w:r>
      <w:r>
        <w:t xml:space="preserve">This is an awesome figure! The font in A is too </w:t>
      </w:r>
      <w:proofErr w:type="gramStart"/>
      <w:r>
        <w:t>small</w:t>
      </w:r>
      <w:proofErr w:type="gramEnd"/>
      <w:r>
        <w:t xml:space="preserve"> however.  Also, for </w:t>
      </w:r>
      <w:proofErr w:type="gramStart"/>
      <w:r>
        <w:t>A,B</w:t>
      </w:r>
      <w:proofErr w:type="gramEnd"/>
      <w:r>
        <w:t>,C, do you need permissions to reproduce any of these? You may need those prior to submission potentially, so options are to chase those down right away or to recreate line drawings yourself.</w:t>
      </w:r>
    </w:p>
  </w:comment>
  <w:comment w:id="640" w:author="Suresh Andrew Sethi" w:date="2020-05-29T10:05:00Z" w:initials="SAS">
    <w:p w14:paraId="77DB138A" w14:textId="3B685C63" w:rsidR="00452298" w:rsidRDefault="00452298">
      <w:pPr>
        <w:pStyle w:val="CommentText"/>
      </w:pPr>
      <w:r>
        <w:rPr>
          <w:rStyle w:val="CommentReference"/>
        </w:rPr>
        <w:annotationRef/>
      </w:r>
      <w:r>
        <w:t>I think BAU is not a good use here and implies that MSY fishing is better when in reality, many fisheries scientists, fishery managers, and marine ecologists will balk at going to MSY because it’s risky and also not clear that it can be achieved in an ecosystem context (Multispecies MSY).  Instead, I suggest changing y-axis label to ‘(% change from current)’. And then alter caption to explain contact reduction scenarios under current fishing levels vs. fishing levels needed to achieve MSY.</w:t>
      </w:r>
    </w:p>
  </w:comment>
  <w:comment w:id="641" w:author="Chris Free" w:date="2020-05-30T08:35:00Z" w:initials="CMF">
    <w:p w14:paraId="7E410F91" w14:textId="3A49E1FD" w:rsidR="00452298" w:rsidRDefault="00452298">
      <w:pPr>
        <w:pStyle w:val="CommentText"/>
      </w:pPr>
      <w:r>
        <w:rPr>
          <w:rStyle w:val="CommentReference"/>
        </w:rPr>
        <w:annotationRef/>
      </w:r>
      <w:r>
        <w:t>I think this is clever and a good idea.</w:t>
      </w:r>
    </w:p>
  </w:comment>
  <w:comment w:id="672" w:author="Suresh Andrew Sethi" w:date="2020-05-28T21:09:00Z" w:initials="SAS">
    <w:p w14:paraId="47518710" w14:textId="6665CF98" w:rsidR="00452298" w:rsidRDefault="00452298">
      <w:pPr>
        <w:pStyle w:val="CommentText"/>
      </w:pPr>
      <w:r>
        <w:rPr>
          <w:rStyle w:val="CommentReference"/>
        </w:rPr>
        <w:annotationRef/>
      </w:r>
      <w:r>
        <w:t>Nobody knows what this means, reword.</w:t>
      </w:r>
    </w:p>
  </w:comment>
  <w:comment w:id="681" w:author="Suresh Andrew Sethi" w:date="2020-05-29T10:20:00Z" w:initials="SAS">
    <w:p w14:paraId="37E40021" w14:textId="4A489999" w:rsidR="00452298" w:rsidRDefault="00452298">
      <w:pPr>
        <w:pStyle w:val="CommentText"/>
      </w:pPr>
      <w:r>
        <w:rPr>
          <w:rStyle w:val="CommentReference"/>
        </w:rPr>
        <w:annotationRef/>
      </w:r>
      <w:r>
        <w:t>You could add the following to enrichen the story behind the plot (for example, you give nice explanatory context for EF2 below):</w:t>
      </w:r>
    </w:p>
    <w:p w14:paraId="24CA6399" w14:textId="78F0F4DF" w:rsidR="00452298" w:rsidRDefault="00452298">
      <w:pPr>
        <w:pStyle w:val="CommentText"/>
      </w:pPr>
      <w:r>
        <w:rPr>
          <w:rFonts w:eastAsiaTheme="minorEastAsia"/>
        </w:rPr>
        <w:t xml:space="preserve">Fisheries in the upper left quadrant are currently overexploited and have stock biomasses below those associated with MSY, indicating opportunities for which reductions in fishing effort could both increase harvests and stock sizes, as well as reduce seafloor impacts. In contrast, underexploited fisheries below the horizontal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MSY</m:t>
            </m:r>
          </m:sub>
        </m:sSub>
      </m:oMath>
      <w:r>
        <w:rPr>
          <w:rFonts w:eastAsiaTheme="minorEastAsia"/>
        </w:rPr>
        <w:t xml:space="preserve"> = 1.0 line would require increases in fishing effort to achieve MSY and thus may increase seafloor disturbances under conventional fishing practices.</w:t>
      </w:r>
    </w:p>
  </w:comment>
  <w:comment w:id="687" w:author="Olaf Jensen" w:date="2020-06-11T10:33:00Z" w:initials="OJ">
    <w:p w14:paraId="0D741B75" w14:textId="6AF29EAD" w:rsidR="00452298" w:rsidRDefault="00452298">
      <w:pPr>
        <w:pStyle w:val="CommentText"/>
      </w:pPr>
      <w:r>
        <w:rPr>
          <w:rStyle w:val="CommentReference"/>
        </w:rPr>
        <w:annotationRef/>
      </w:r>
      <w:r>
        <w:t xml:space="preserve">Are the ratios in the last two columns inverted?  Should be </w:t>
      </w:r>
      <w:proofErr w:type="spellStart"/>
      <w:r>
        <w:t>Elast</w:t>
      </w:r>
      <w:proofErr w:type="spellEnd"/>
      <w:r>
        <w:t>/</w:t>
      </w:r>
      <w:proofErr w:type="spellStart"/>
      <w:r>
        <w:t>Emsy</w:t>
      </w:r>
      <w:proofErr w:type="spellEnd"/>
      <w:r>
        <w:t xml:space="preserve"> and </w:t>
      </w:r>
      <w:proofErr w:type="spellStart"/>
      <w:r>
        <w:t>Ylast</w:t>
      </w:r>
      <w:proofErr w:type="spellEnd"/>
      <w:r>
        <w:t>/</w:t>
      </w:r>
      <w:proofErr w:type="spellStart"/>
      <w:r>
        <w:t>Ymsy</w:t>
      </w:r>
      <w:proofErr w:type="spellEnd"/>
      <w:r>
        <w:t>, right?</w:t>
      </w:r>
    </w:p>
  </w:comment>
  <w:comment w:id="686" w:author="Suresh Andrew Sethi" w:date="2020-05-29T10:22:00Z" w:initials="SAS">
    <w:p w14:paraId="215C6CE0" w14:textId="29B83998" w:rsidR="00452298" w:rsidRDefault="00452298">
      <w:pPr>
        <w:pStyle w:val="CommentText"/>
      </w:pPr>
      <w:r>
        <w:rPr>
          <w:rStyle w:val="CommentReference"/>
        </w:rPr>
        <w:annotationRef/>
      </w:r>
      <w:r>
        <w:t xml:space="preserve">Explain all column headers in the footnote, e.g. what is </w:t>
      </w:r>
      <w:proofErr w:type="spellStart"/>
      <w:r>
        <w:t>Emsy</w:t>
      </w:r>
      <w:proofErr w:type="spellEnd"/>
      <w:r>
        <w:t xml:space="preserve"> </w:t>
      </w:r>
      <w:proofErr w:type="spellStart"/>
      <w:r>
        <w:t>Elast</w:t>
      </w:r>
      <w:proofErr w:type="spellEnd"/>
      <w:r>
        <w:t xml:space="preserve"> and the ratio of the two </w:t>
      </w:r>
      <w:proofErr w:type="spellStart"/>
      <w:r>
        <w:t>etc</w:t>
      </w:r>
      <w:proofErr w:type="spellEnd"/>
      <w:r>
        <w:t>… (</w:t>
      </w:r>
      <w:proofErr w:type="gramStart"/>
      <w:r>
        <w:t>and also</w:t>
      </w:r>
      <w:proofErr w:type="gramEnd"/>
      <w:r>
        <w:t xml:space="preserve"> explain MSY estimated by RH-CMSY catch only model)</w:t>
      </w:r>
    </w:p>
  </w:comment>
  <w:comment w:id="691" w:author="Olaf Jensen" w:date="2020-06-11T10:31:00Z" w:initials="OJ">
    <w:p w14:paraId="7FB8F411" w14:textId="54F9B2C6" w:rsidR="00452298" w:rsidRDefault="00452298">
      <w:pPr>
        <w:pStyle w:val="CommentText"/>
      </w:pPr>
      <w:r>
        <w:rPr>
          <w:rStyle w:val="CommentReference"/>
        </w:rPr>
        <w:annotationRef/>
      </w:r>
      <w:r>
        <w:t>This subscript should be shown after all parenthetical numbers, not just the first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5F47B3" w15:done="0"/>
  <w15:commentEx w15:paraId="49F59404" w15:done="0"/>
  <w15:commentEx w15:paraId="25AB061E" w15:paraIdParent="49F59404" w15:done="0"/>
  <w15:commentEx w15:paraId="4A8AD8EA" w15:paraIdParent="49F59404" w15:done="0"/>
  <w15:commentEx w15:paraId="5E96B94C" w15:done="0"/>
  <w15:commentEx w15:paraId="038A49BE" w15:done="0"/>
  <w15:commentEx w15:paraId="05A257AF" w15:done="0"/>
  <w15:commentEx w15:paraId="2D65EE2A" w15:paraIdParent="05A257AF" w15:done="0"/>
  <w15:commentEx w15:paraId="74E5262D" w15:done="0"/>
  <w15:commentEx w15:paraId="7CB85D10" w15:done="0"/>
  <w15:commentEx w15:paraId="5443E91A" w15:done="0"/>
  <w15:commentEx w15:paraId="2D80935D" w15:done="0"/>
  <w15:commentEx w15:paraId="65041F68" w15:done="0"/>
  <w15:commentEx w15:paraId="10A43AEA" w15:paraIdParent="65041F68" w15:done="0"/>
  <w15:commentEx w15:paraId="2D36A8D4" w15:paraIdParent="65041F68" w15:done="0"/>
  <w15:commentEx w15:paraId="186B4EB0" w15:done="0"/>
  <w15:commentEx w15:paraId="3D74B941" w15:paraIdParent="186B4EB0" w15:done="0"/>
  <w15:commentEx w15:paraId="61A3C39E" w15:done="0"/>
  <w15:commentEx w15:paraId="68A915EB" w15:done="0"/>
  <w15:commentEx w15:paraId="3BBF67D0" w15:done="0"/>
  <w15:commentEx w15:paraId="6AFC2C4A" w15:done="0"/>
  <w15:commentEx w15:paraId="0FCC267D" w15:done="0"/>
  <w15:commentEx w15:paraId="51C84F68" w15:paraIdParent="0FCC267D" w15:done="0"/>
  <w15:commentEx w15:paraId="0A6A7CF9" w15:done="0"/>
  <w15:commentEx w15:paraId="4EF6ACBC" w15:done="0"/>
  <w15:commentEx w15:paraId="0AC8F606" w15:done="0"/>
  <w15:commentEx w15:paraId="3F8716F0" w15:done="0"/>
  <w15:commentEx w15:paraId="301561A3" w15:done="0"/>
  <w15:commentEx w15:paraId="6C51D86F" w15:done="0"/>
  <w15:commentEx w15:paraId="30F60F7A" w15:done="0"/>
  <w15:commentEx w15:paraId="54295B76" w15:done="0"/>
  <w15:commentEx w15:paraId="1AB95B6A" w15:paraIdParent="54295B76" w15:done="0"/>
  <w15:commentEx w15:paraId="75265BE8" w15:done="0"/>
  <w15:commentEx w15:paraId="6DBB0526" w15:done="0"/>
  <w15:commentEx w15:paraId="252772B9" w15:done="0"/>
  <w15:commentEx w15:paraId="46B45332" w15:paraIdParent="252772B9" w15:done="0"/>
  <w15:commentEx w15:paraId="3F182050" w15:done="0"/>
  <w15:commentEx w15:paraId="782727AB" w15:paraIdParent="3F182050" w15:done="0"/>
  <w15:commentEx w15:paraId="2B109C95" w15:done="0"/>
  <w15:commentEx w15:paraId="6988315E" w15:done="0"/>
  <w15:commentEx w15:paraId="746684C7" w15:done="0"/>
  <w15:commentEx w15:paraId="5DD502E6" w15:done="0"/>
  <w15:commentEx w15:paraId="68CA3B66" w15:done="0"/>
  <w15:commentEx w15:paraId="0F76C16A" w15:done="0"/>
  <w15:commentEx w15:paraId="6C784305" w15:paraIdParent="0F76C16A" w15:done="0"/>
  <w15:commentEx w15:paraId="2EB2243B" w15:done="0"/>
  <w15:commentEx w15:paraId="1AC3106E" w15:done="0"/>
  <w15:commentEx w15:paraId="2FD109FA" w15:done="0"/>
  <w15:commentEx w15:paraId="1A0C4AF4" w15:paraIdParent="2FD109FA" w15:done="0"/>
  <w15:commentEx w15:paraId="2AD22CE3" w15:done="0"/>
  <w15:commentEx w15:paraId="4D189EA3" w15:done="0"/>
  <w15:commentEx w15:paraId="0082C124" w15:paraIdParent="4D189EA3" w15:done="0"/>
  <w15:commentEx w15:paraId="65D57C6A" w15:done="0"/>
  <w15:commentEx w15:paraId="4B3F5F47" w15:paraIdParent="65D57C6A" w15:done="0"/>
  <w15:commentEx w15:paraId="77ECF628" w15:done="0"/>
  <w15:commentEx w15:paraId="4EF5CEF8" w15:done="0"/>
  <w15:commentEx w15:paraId="36D99AD3" w15:done="0"/>
  <w15:commentEx w15:paraId="77DB138A" w15:done="0"/>
  <w15:commentEx w15:paraId="7E410F91" w15:paraIdParent="77DB138A" w15:done="0"/>
  <w15:commentEx w15:paraId="47518710" w15:done="0"/>
  <w15:commentEx w15:paraId="24CA6399" w15:done="0"/>
  <w15:commentEx w15:paraId="0D741B75" w15:done="0"/>
  <w15:commentEx w15:paraId="215C6CE0" w15:done="0"/>
  <w15:commentEx w15:paraId="7FB8F4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981F4" w16cex:dateUtc="2020-06-21T10:51:00Z"/>
  <w16cex:commentExtensible w16cex:durableId="2299829A" w16cex:dateUtc="2020-06-21T10:54:00Z"/>
  <w16cex:commentExtensible w16cex:durableId="22998462" w16cex:dateUtc="2020-06-21T11:01:00Z"/>
  <w16cex:commentExtensible w16cex:durableId="22998517" w16cex:dateUtc="2020-06-21T11:04:00Z"/>
  <w16cex:commentExtensible w16cex:durableId="229992A2" w16cex:dateUtc="2020-06-21T12:02:00Z"/>
  <w16cex:commentExtensible w16cex:durableId="229AE925" w16cex:dateUtc="2020-06-22T12:24:00Z"/>
  <w16cex:commentExtensible w16cex:durableId="229AEA8A" w16cex:dateUtc="2020-06-22T12:30:00Z"/>
  <w16cex:commentExtensible w16cex:durableId="229AEBD3" w16cex:dateUtc="2020-06-22T12:35:00Z"/>
  <w16cex:commentExtensible w16cex:durableId="229AEFA6" w16cex:dateUtc="2020-06-22T12:51:00Z"/>
  <w16cex:commentExtensible w16cex:durableId="229AF215" w16cex:dateUtc="2020-06-22T13:02:00Z"/>
  <w16cex:commentExtensible w16cex:durableId="229AF2CC" w16cex:dateUtc="2020-06-22T13:05:00Z"/>
  <w16cex:commentExtensible w16cex:durableId="229AF381" w16cex:dateUtc="2020-06-22T13:08:00Z"/>
  <w16cex:commentExtensible w16cex:durableId="229AF48A" w16cex:dateUtc="2020-06-22T13:12:00Z"/>
  <w16cex:commentExtensible w16cex:durableId="229AF514" w16cex:dateUtc="2020-06-22T13:15:00Z"/>
  <w16cex:commentExtensible w16cex:durableId="229AF5EA" w16cex:dateUtc="2020-06-22T13:18:00Z"/>
  <w16cex:commentExtensible w16cex:durableId="229AF692" w16cex:dateUtc="2020-06-22T13:21:00Z"/>
  <w16cex:commentExtensible w16cex:durableId="229AF7CB" w16cex:dateUtc="2020-06-22T13:26:00Z"/>
  <w16cex:commentExtensible w16cex:durableId="229AF79F" w16cex:dateUtc="2020-06-22T13:25:00Z"/>
  <w16cex:commentExtensible w16cex:durableId="229AF8A8" w16cex:dateUtc="2020-06-22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5F47B3" w16cid:durableId="227BBF69"/>
  <w16cid:commentId w16cid:paraId="49F59404" w16cid:durableId="22998104"/>
  <w16cid:commentId w16cid:paraId="25AB061E" w16cid:durableId="22998105"/>
  <w16cid:commentId w16cid:paraId="4A8AD8EA" w16cid:durableId="229981F4"/>
  <w16cid:commentId w16cid:paraId="5E96B94C" w16cid:durableId="2299829A"/>
  <w16cid:commentId w16cid:paraId="038A49BE" w16cid:durableId="22998462"/>
  <w16cid:commentId w16cid:paraId="05A257AF" w16cid:durableId="22998106"/>
  <w16cid:commentId w16cid:paraId="2D65EE2A" w16cid:durableId="22998517"/>
  <w16cid:commentId w16cid:paraId="74E5262D" w16cid:durableId="229992A2"/>
  <w16cid:commentId w16cid:paraId="7CB85D10" w16cid:durableId="227BBF6A"/>
  <w16cid:commentId w16cid:paraId="5443E91A" w16cid:durableId="227BBF6B"/>
  <w16cid:commentId w16cid:paraId="2D80935D" w16cid:durableId="227BBF6C"/>
  <w16cid:commentId w16cid:paraId="65041F68" w16cid:durableId="227BBF6D"/>
  <w16cid:commentId w16cid:paraId="10A43AEA" w16cid:durableId="2299810B"/>
  <w16cid:commentId w16cid:paraId="2D36A8D4" w16cid:durableId="229AE925"/>
  <w16cid:commentId w16cid:paraId="186B4EB0" w16cid:durableId="227BC2BA"/>
  <w16cid:commentId w16cid:paraId="3D74B941" w16cid:durableId="229AEA8A"/>
  <w16cid:commentId w16cid:paraId="61A3C39E" w16cid:durableId="227BC32A"/>
  <w16cid:commentId w16cid:paraId="68A915EB" w16cid:durableId="229AEBD3"/>
  <w16cid:commentId w16cid:paraId="3BBF67D0" w16cid:durableId="227BC5A1"/>
  <w16cid:commentId w16cid:paraId="6AFC2C4A" w16cid:durableId="227BC5E1"/>
  <w16cid:commentId w16cid:paraId="0FCC267D" w16cid:durableId="227BC646"/>
  <w16cid:commentId w16cid:paraId="51C84F68" w16cid:durableId="22998111"/>
  <w16cid:commentId w16cid:paraId="0A6A7CF9" w16cid:durableId="22998112"/>
  <w16cid:commentId w16cid:paraId="4EF6ACBC" w16cid:durableId="229AEFA6"/>
  <w16cid:commentId w16cid:paraId="0AC8F606" w16cid:durableId="227BC78C"/>
  <w16cid:commentId w16cid:paraId="3F8716F0" w16cid:durableId="227BC72E"/>
  <w16cid:commentId w16cid:paraId="301561A3" w16cid:durableId="227BC8D3"/>
  <w16cid:commentId w16cid:paraId="6C51D86F" w16cid:durableId="227BC879"/>
  <w16cid:commentId w16cid:paraId="30F60F7A" w16cid:durableId="229AF215"/>
  <w16cid:commentId w16cid:paraId="54295B76" w16cid:durableId="22998117"/>
  <w16cid:commentId w16cid:paraId="1AB95B6A" w16cid:durableId="229AF2CC"/>
  <w16cid:commentId w16cid:paraId="75265BE8" w16cid:durableId="229AF381"/>
  <w16cid:commentId w16cid:paraId="6DBB0526" w16cid:durableId="229AF48A"/>
  <w16cid:commentId w16cid:paraId="252772B9" w16cid:durableId="22998118"/>
  <w16cid:commentId w16cid:paraId="46B45332" w16cid:durableId="229AF514"/>
  <w16cid:commentId w16cid:paraId="3F182050" w16cid:durableId="227BFA34"/>
  <w16cid:commentId w16cid:paraId="782727AB" w16cid:durableId="2299811A"/>
  <w16cid:commentId w16cid:paraId="2B109C95" w16cid:durableId="229AF5EA"/>
  <w16cid:commentId w16cid:paraId="6988315E" w16cid:durableId="227BBF6E"/>
  <w16cid:commentId w16cid:paraId="746684C7" w16cid:durableId="227BBF6F"/>
  <w16cid:commentId w16cid:paraId="5DD502E6" w16cid:durableId="227BBF70"/>
  <w16cid:commentId w16cid:paraId="68CA3B66" w16cid:durableId="229AF692"/>
  <w16cid:commentId w16cid:paraId="0F76C16A" w16cid:durableId="2299811E"/>
  <w16cid:commentId w16cid:paraId="6C784305" w16cid:durableId="2299811F"/>
  <w16cid:commentId w16cid:paraId="2EB2243B" w16cid:durableId="227BBF71"/>
  <w16cid:commentId w16cid:paraId="1AC3106E" w16cid:durableId="229AF7CB"/>
  <w16cid:commentId w16cid:paraId="2FD109FA" w16cid:durableId="22998121"/>
  <w16cid:commentId w16cid:paraId="1A0C4AF4" w16cid:durableId="229AF79F"/>
  <w16cid:commentId w16cid:paraId="2AD22CE3" w16cid:durableId="227C943C"/>
  <w16cid:commentId w16cid:paraId="4D189EA3" w16cid:durableId="227BBF72"/>
  <w16cid:commentId w16cid:paraId="0082C124" w16cid:durableId="22998124"/>
  <w16cid:commentId w16cid:paraId="65D57C6A" w16cid:durableId="227C96F7"/>
  <w16cid:commentId w16cid:paraId="4B3F5F47" w16cid:durableId="229AF8A8"/>
  <w16cid:commentId w16cid:paraId="77ECF628" w16cid:durableId="227BBF73"/>
  <w16cid:commentId w16cid:paraId="4EF5CEF8" w16cid:durableId="227BBF74"/>
  <w16cid:commentId w16cid:paraId="36D99AD3" w16cid:durableId="227BBF75"/>
  <w16cid:commentId w16cid:paraId="77DB138A" w16cid:durableId="227BBF76"/>
  <w16cid:commentId w16cid:paraId="7E410F91" w16cid:durableId="227C9957"/>
  <w16cid:commentId w16cid:paraId="47518710" w16cid:durableId="227BBF77"/>
  <w16cid:commentId w16cid:paraId="24CA6399" w16cid:durableId="227BBF78"/>
  <w16cid:commentId w16cid:paraId="0D741B75" w16cid:durableId="2299812D"/>
  <w16cid:commentId w16cid:paraId="215C6CE0" w16cid:durableId="227BBF79"/>
  <w16cid:commentId w16cid:paraId="7FB8F411" w16cid:durableId="229981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C77A7" w14:textId="77777777" w:rsidR="003E5C59" w:rsidRDefault="003E5C59" w:rsidP="00754DE9">
      <w:pPr>
        <w:spacing w:after="0" w:line="240" w:lineRule="auto"/>
      </w:pPr>
      <w:r>
        <w:separator/>
      </w:r>
    </w:p>
  </w:endnote>
  <w:endnote w:type="continuationSeparator" w:id="0">
    <w:p w14:paraId="23B07A1B" w14:textId="77777777" w:rsidR="003E5C59" w:rsidRDefault="003E5C59" w:rsidP="0075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692" w:author="Jonathan Grabowski" w:date="2020-06-22T08:20:00Z"/>
  <w:sdt>
    <w:sdtPr>
      <w:id w:val="-1917625346"/>
      <w:docPartObj>
        <w:docPartGallery w:val="Page Numbers (Bottom of Page)"/>
        <w:docPartUnique/>
      </w:docPartObj>
    </w:sdtPr>
    <w:sdtEndPr>
      <w:rPr>
        <w:noProof/>
      </w:rPr>
    </w:sdtEndPr>
    <w:sdtContent>
      <w:customXmlInsRangeEnd w:id="692"/>
      <w:p w14:paraId="425406F2" w14:textId="5A90BE30" w:rsidR="00452298" w:rsidRDefault="00452298">
        <w:pPr>
          <w:pStyle w:val="Footer"/>
          <w:jc w:val="center"/>
          <w:rPr>
            <w:ins w:id="693" w:author="Jonathan Grabowski" w:date="2020-06-22T08:20:00Z"/>
          </w:rPr>
        </w:pPr>
        <w:ins w:id="694" w:author="Jonathan Grabowski" w:date="2020-06-22T08:20:00Z">
          <w:r>
            <w:fldChar w:fldCharType="begin"/>
          </w:r>
          <w:r>
            <w:instrText xml:space="preserve"> PAGE   \* MERGEFORMAT </w:instrText>
          </w:r>
          <w:r>
            <w:fldChar w:fldCharType="separate"/>
          </w:r>
          <w:r>
            <w:rPr>
              <w:noProof/>
            </w:rPr>
            <w:t>2</w:t>
          </w:r>
          <w:r>
            <w:rPr>
              <w:noProof/>
            </w:rPr>
            <w:fldChar w:fldCharType="end"/>
          </w:r>
        </w:ins>
      </w:p>
      <w:customXmlInsRangeStart w:id="695" w:author="Jonathan Grabowski" w:date="2020-06-22T08:20:00Z"/>
    </w:sdtContent>
  </w:sdt>
  <w:customXmlInsRangeEnd w:id="695"/>
  <w:p w14:paraId="45191533" w14:textId="77777777" w:rsidR="00452298" w:rsidRDefault="00452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12ED4" w14:textId="77777777" w:rsidR="003E5C59" w:rsidRDefault="003E5C59" w:rsidP="00754DE9">
      <w:pPr>
        <w:spacing w:after="0" w:line="240" w:lineRule="auto"/>
      </w:pPr>
      <w:r>
        <w:separator/>
      </w:r>
    </w:p>
  </w:footnote>
  <w:footnote w:type="continuationSeparator" w:id="0">
    <w:p w14:paraId="759D477D" w14:textId="77777777" w:rsidR="003E5C59" w:rsidRDefault="003E5C59" w:rsidP="00754DE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resh Andrew Sethi">
    <w15:presenceInfo w15:providerId="AD" w15:userId="S-1-5-21-1275210071-879983540-725345543-1052987"/>
  </w15:person>
  <w15:person w15:author="Jonathan Grabowski">
    <w15:presenceInfo w15:providerId="None" w15:userId="Jonathan Grabowski"/>
  </w15:person>
  <w15:person w15:author="Chris Free">
    <w15:presenceInfo w15:providerId="None" w15:userId="Chris Free"/>
  </w15:person>
  <w15:person w15:author="Olaf Jensen">
    <w15:presenceInfo w15:providerId="None" w15:userId="Olaf Jen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D21"/>
    <w:rsid w:val="00005193"/>
    <w:rsid w:val="00031F0A"/>
    <w:rsid w:val="00086061"/>
    <w:rsid w:val="000B3101"/>
    <w:rsid w:val="000C627E"/>
    <w:rsid w:val="00100A38"/>
    <w:rsid w:val="001225AD"/>
    <w:rsid w:val="00135AE7"/>
    <w:rsid w:val="00164652"/>
    <w:rsid w:val="0017068B"/>
    <w:rsid w:val="00190B5A"/>
    <w:rsid w:val="00192332"/>
    <w:rsid w:val="001A6521"/>
    <w:rsid w:val="001B43A9"/>
    <w:rsid w:val="001C078C"/>
    <w:rsid w:val="001F64BD"/>
    <w:rsid w:val="00207787"/>
    <w:rsid w:val="002466BF"/>
    <w:rsid w:val="002571A9"/>
    <w:rsid w:val="002652CA"/>
    <w:rsid w:val="00271B0F"/>
    <w:rsid w:val="00287CA9"/>
    <w:rsid w:val="002B53EB"/>
    <w:rsid w:val="002D5F95"/>
    <w:rsid w:val="002D7DA5"/>
    <w:rsid w:val="00326BAF"/>
    <w:rsid w:val="003563E8"/>
    <w:rsid w:val="00357D00"/>
    <w:rsid w:val="00371E59"/>
    <w:rsid w:val="00385BD7"/>
    <w:rsid w:val="00387077"/>
    <w:rsid w:val="003A6F20"/>
    <w:rsid w:val="003C4286"/>
    <w:rsid w:val="003C4A6D"/>
    <w:rsid w:val="003D72CD"/>
    <w:rsid w:val="003E2363"/>
    <w:rsid w:val="003E5C59"/>
    <w:rsid w:val="00430094"/>
    <w:rsid w:val="00433C5A"/>
    <w:rsid w:val="00452298"/>
    <w:rsid w:val="00453A1A"/>
    <w:rsid w:val="004C3F38"/>
    <w:rsid w:val="004C4183"/>
    <w:rsid w:val="004E0DDB"/>
    <w:rsid w:val="004F4439"/>
    <w:rsid w:val="005016CF"/>
    <w:rsid w:val="00530A1D"/>
    <w:rsid w:val="005329A8"/>
    <w:rsid w:val="00532A81"/>
    <w:rsid w:val="00534A15"/>
    <w:rsid w:val="00535178"/>
    <w:rsid w:val="0056750F"/>
    <w:rsid w:val="005855CC"/>
    <w:rsid w:val="0059567D"/>
    <w:rsid w:val="005A0407"/>
    <w:rsid w:val="005F118F"/>
    <w:rsid w:val="00640C23"/>
    <w:rsid w:val="00653F0A"/>
    <w:rsid w:val="0065554A"/>
    <w:rsid w:val="0069244B"/>
    <w:rsid w:val="00694528"/>
    <w:rsid w:val="006A216C"/>
    <w:rsid w:val="006A4E04"/>
    <w:rsid w:val="006B1931"/>
    <w:rsid w:val="006B2121"/>
    <w:rsid w:val="006C0D3C"/>
    <w:rsid w:val="006C559B"/>
    <w:rsid w:val="006C6D21"/>
    <w:rsid w:val="006F5E9D"/>
    <w:rsid w:val="00737D3C"/>
    <w:rsid w:val="00754DE9"/>
    <w:rsid w:val="007856C5"/>
    <w:rsid w:val="00793A71"/>
    <w:rsid w:val="00795FFE"/>
    <w:rsid w:val="007A205B"/>
    <w:rsid w:val="007B4682"/>
    <w:rsid w:val="007B7388"/>
    <w:rsid w:val="00817FD2"/>
    <w:rsid w:val="00895DA8"/>
    <w:rsid w:val="008A716A"/>
    <w:rsid w:val="008C7055"/>
    <w:rsid w:val="00917036"/>
    <w:rsid w:val="00920BCE"/>
    <w:rsid w:val="00924092"/>
    <w:rsid w:val="009360F5"/>
    <w:rsid w:val="00975413"/>
    <w:rsid w:val="00975A58"/>
    <w:rsid w:val="0097643E"/>
    <w:rsid w:val="009946CA"/>
    <w:rsid w:val="00997230"/>
    <w:rsid w:val="009C3113"/>
    <w:rsid w:val="009D0E28"/>
    <w:rsid w:val="00A0186B"/>
    <w:rsid w:val="00A141A6"/>
    <w:rsid w:val="00A17313"/>
    <w:rsid w:val="00A30560"/>
    <w:rsid w:val="00A41BE0"/>
    <w:rsid w:val="00A60F1E"/>
    <w:rsid w:val="00A67019"/>
    <w:rsid w:val="00A74D69"/>
    <w:rsid w:val="00A774E7"/>
    <w:rsid w:val="00A7752A"/>
    <w:rsid w:val="00A90B04"/>
    <w:rsid w:val="00AA72D9"/>
    <w:rsid w:val="00AC43B2"/>
    <w:rsid w:val="00AC7EEC"/>
    <w:rsid w:val="00AF2F07"/>
    <w:rsid w:val="00B12F5C"/>
    <w:rsid w:val="00B21E01"/>
    <w:rsid w:val="00B24BF7"/>
    <w:rsid w:val="00B25097"/>
    <w:rsid w:val="00B579BF"/>
    <w:rsid w:val="00B61A33"/>
    <w:rsid w:val="00B626DA"/>
    <w:rsid w:val="00B63A6F"/>
    <w:rsid w:val="00B65E32"/>
    <w:rsid w:val="00B77955"/>
    <w:rsid w:val="00B97163"/>
    <w:rsid w:val="00BC6C00"/>
    <w:rsid w:val="00BE3654"/>
    <w:rsid w:val="00BF69FE"/>
    <w:rsid w:val="00C039BD"/>
    <w:rsid w:val="00C113A8"/>
    <w:rsid w:val="00C24149"/>
    <w:rsid w:val="00C36851"/>
    <w:rsid w:val="00C54464"/>
    <w:rsid w:val="00C818AD"/>
    <w:rsid w:val="00C82ED3"/>
    <w:rsid w:val="00C97214"/>
    <w:rsid w:val="00CA0E13"/>
    <w:rsid w:val="00CC12F2"/>
    <w:rsid w:val="00CC73FE"/>
    <w:rsid w:val="00CD2018"/>
    <w:rsid w:val="00CD397E"/>
    <w:rsid w:val="00CD50F6"/>
    <w:rsid w:val="00CE7B61"/>
    <w:rsid w:val="00D219E7"/>
    <w:rsid w:val="00DB4853"/>
    <w:rsid w:val="00DC2744"/>
    <w:rsid w:val="00DD0B61"/>
    <w:rsid w:val="00DD16E3"/>
    <w:rsid w:val="00DD6CA8"/>
    <w:rsid w:val="00DE6838"/>
    <w:rsid w:val="00E0650A"/>
    <w:rsid w:val="00E06AFB"/>
    <w:rsid w:val="00E2253B"/>
    <w:rsid w:val="00E5177C"/>
    <w:rsid w:val="00E535A7"/>
    <w:rsid w:val="00E543A1"/>
    <w:rsid w:val="00E63A95"/>
    <w:rsid w:val="00E6451D"/>
    <w:rsid w:val="00E67F0F"/>
    <w:rsid w:val="00E90C1D"/>
    <w:rsid w:val="00E94984"/>
    <w:rsid w:val="00E9771C"/>
    <w:rsid w:val="00EC132D"/>
    <w:rsid w:val="00EF7B4A"/>
    <w:rsid w:val="00F0154C"/>
    <w:rsid w:val="00F11F93"/>
    <w:rsid w:val="00F45FB4"/>
    <w:rsid w:val="00F60A4A"/>
    <w:rsid w:val="00F86A82"/>
    <w:rsid w:val="00F914CC"/>
    <w:rsid w:val="00FB344C"/>
    <w:rsid w:val="00FC085B"/>
    <w:rsid w:val="00FC2BDA"/>
    <w:rsid w:val="00FD3EF0"/>
    <w:rsid w:val="00FE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9874"/>
  <w15:chartTrackingRefBased/>
  <w15:docId w15:val="{18551CF9-CFAC-463D-8041-ACEDA5ED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D"/>
  </w:style>
  <w:style w:type="paragraph" w:styleId="Heading1">
    <w:name w:val="heading 1"/>
    <w:basedOn w:val="Normal"/>
    <w:next w:val="Normal"/>
    <w:link w:val="Heading1Char"/>
    <w:uiPriority w:val="9"/>
    <w:qFormat/>
    <w:rsid w:val="00E90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0C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90C1D"/>
  </w:style>
  <w:style w:type="character" w:customStyle="1" w:styleId="Heading1Char">
    <w:name w:val="Heading 1 Char"/>
    <w:basedOn w:val="DefaultParagraphFont"/>
    <w:link w:val="Heading1"/>
    <w:uiPriority w:val="9"/>
    <w:rsid w:val="00E90C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0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0C1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90C1D"/>
    <w:rPr>
      <w:color w:val="0000FF"/>
      <w:u w:val="single"/>
    </w:rPr>
  </w:style>
  <w:style w:type="character" w:styleId="CommentReference">
    <w:name w:val="annotation reference"/>
    <w:basedOn w:val="DefaultParagraphFont"/>
    <w:uiPriority w:val="99"/>
    <w:semiHidden/>
    <w:unhideWhenUsed/>
    <w:rsid w:val="00E90C1D"/>
    <w:rPr>
      <w:sz w:val="16"/>
      <w:szCs w:val="16"/>
    </w:rPr>
  </w:style>
  <w:style w:type="paragraph" w:styleId="CommentText">
    <w:name w:val="annotation text"/>
    <w:basedOn w:val="Normal"/>
    <w:link w:val="CommentTextChar"/>
    <w:uiPriority w:val="99"/>
    <w:unhideWhenUsed/>
    <w:rsid w:val="00E90C1D"/>
    <w:pPr>
      <w:spacing w:line="240" w:lineRule="auto"/>
    </w:pPr>
    <w:rPr>
      <w:sz w:val="20"/>
      <w:szCs w:val="20"/>
    </w:rPr>
  </w:style>
  <w:style w:type="character" w:customStyle="1" w:styleId="CommentTextChar">
    <w:name w:val="Comment Text Char"/>
    <w:basedOn w:val="DefaultParagraphFont"/>
    <w:link w:val="CommentText"/>
    <w:uiPriority w:val="99"/>
    <w:rsid w:val="00E90C1D"/>
    <w:rPr>
      <w:sz w:val="20"/>
      <w:szCs w:val="20"/>
    </w:rPr>
  </w:style>
  <w:style w:type="table" w:styleId="TableGrid">
    <w:name w:val="Table Grid"/>
    <w:basedOn w:val="TableNormal"/>
    <w:uiPriority w:val="39"/>
    <w:rsid w:val="00E90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0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C1D"/>
    <w:rPr>
      <w:rFonts w:ascii="Segoe UI" w:hAnsi="Segoe UI" w:cs="Segoe UI"/>
      <w:sz w:val="18"/>
      <w:szCs w:val="18"/>
    </w:rPr>
  </w:style>
  <w:style w:type="character" w:styleId="PlaceholderText">
    <w:name w:val="Placeholder Text"/>
    <w:basedOn w:val="DefaultParagraphFont"/>
    <w:uiPriority w:val="99"/>
    <w:semiHidden/>
    <w:rsid w:val="006C0D3C"/>
    <w:rPr>
      <w:color w:val="808080"/>
    </w:rPr>
  </w:style>
  <w:style w:type="character" w:styleId="FollowedHyperlink">
    <w:name w:val="FollowedHyperlink"/>
    <w:basedOn w:val="DefaultParagraphFont"/>
    <w:uiPriority w:val="99"/>
    <w:semiHidden/>
    <w:unhideWhenUsed/>
    <w:rsid w:val="000B3101"/>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61A33"/>
    <w:rPr>
      <w:b/>
      <w:bCs/>
    </w:rPr>
  </w:style>
  <w:style w:type="character" w:customStyle="1" w:styleId="CommentSubjectChar">
    <w:name w:val="Comment Subject Char"/>
    <w:basedOn w:val="CommentTextChar"/>
    <w:link w:val="CommentSubject"/>
    <w:uiPriority w:val="99"/>
    <w:semiHidden/>
    <w:rsid w:val="00B61A33"/>
    <w:rPr>
      <w:b/>
      <w:bCs/>
      <w:sz w:val="20"/>
      <w:szCs w:val="20"/>
    </w:rPr>
  </w:style>
  <w:style w:type="paragraph" w:styleId="Header">
    <w:name w:val="header"/>
    <w:basedOn w:val="Normal"/>
    <w:link w:val="HeaderChar"/>
    <w:uiPriority w:val="99"/>
    <w:unhideWhenUsed/>
    <w:rsid w:val="00754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DE9"/>
  </w:style>
  <w:style w:type="paragraph" w:styleId="Footer">
    <w:name w:val="footer"/>
    <w:basedOn w:val="Normal"/>
    <w:link w:val="FooterChar"/>
    <w:uiPriority w:val="99"/>
    <w:unhideWhenUsed/>
    <w:rsid w:val="00754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24282">
      <w:bodyDiv w:val="1"/>
      <w:marLeft w:val="0"/>
      <w:marRight w:val="0"/>
      <w:marTop w:val="0"/>
      <w:marBottom w:val="0"/>
      <w:divBdr>
        <w:top w:val="none" w:sz="0" w:space="0" w:color="auto"/>
        <w:left w:val="none" w:sz="0" w:space="0" w:color="auto"/>
        <w:bottom w:val="none" w:sz="0" w:space="0" w:color="auto"/>
        <w:right w:val="none" w:sz="0" w:space="0" w:color="auto"/>
      </w:divBdr>
    </w:div>
    <w:div w:id="8409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97X19300788?via%3Dihub"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lobalfishingwatch.org/"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CF9AD-E264-403A-BA1C-F76E0B877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21</Pages>
  <Words>24911</Words>
  <Characters>141994</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166572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Scott Smeltz Jr</dc:creator>
  <cp:keywords/>
  <dc:description/>
  <cp:lastModifiedBy>Jonathan Grabowski</cp:lastModifiedBy>
  <cp:revision>4</cp:revision>
  <dcterms:created xsi:type="dcterms:W3CDTF">2020-06-22T12:19:00Z</dcterms:created>
  <dcterms:modified xsi:type="dcterms:W3CDTF">2020-06-22T13:32:00Z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87fe20c9-697a-346a-8b29-5e622cde622d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http://www.zotero.org/styles/canadian-journal-of-fisheries-and-aquatic-sciences</vt:lpwstr>
  </property>
  <property fmtid="{D5CDD505-2E9C-101B-9397-08002B2CF9AE}" pid="12" name="Mendeley Recent Style Name 3_1">
    <vt:lpwstr>Canadian Journal of Fisheries and Aquatic Sciences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http://www.zotero.org/styles/ices-journal-of-marine-science</vt:lpwstr>
  </property>
  <property fmtid="{D5CDD505-2E9C-101B-9397-08002B2CF9AE}" pid="16" name="Mendeley Recent Style Name 5_1">
    <vt:lpwstr>ICES Journal of Marine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