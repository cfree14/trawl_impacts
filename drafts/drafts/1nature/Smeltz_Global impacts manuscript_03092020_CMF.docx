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54B7" w14:textId="0959252F" w:rsidR="00F23618" w:rsidRDefault="00F23618">
      <w:pPr>
        <w:rPr>
          <w:i/>
          <w:iCs/>
          <w:sz w:val="28"/>
          <w:szCs w:val="28"/>
        </w:rPr>
      </w:pPr>
      <w:r>
        <w:rPr>
          <w:i/>
          <w:iCs/>
          <w:sz w:val="28"/>
          <w:szCs w:val="28"/>
        </w:rPr>
        <w:t xml:space="preserve">Avoiding tradeoffs between global </w:t>
      </w:r>
      <w:r w:rsidR="00686241">
        <w:rPr>
          <w:i/>
          <w:iCs/>
          <w:sz w:val="28"/>
          <w:szCs w:val="28"/>
        </w:rPr>
        <w:t xml:space="preserve">wild </w:t>
      </w:r>
      <w:r>
        <w:rPr>
          <w:i/>
          <w:iCs/>
          <w:sz w:val="28"/>
          <w:szCs w:val="28"/>
        </w:rPr>
        <w:t xml:space="preserve">seafood production and seafloor impacts through </w:t>
      </w:r>
      <w:r w:rsidR="00686241">
        <w:rPr>
          <w:i/>
          <w:iCs/>
          <w:sz w:val="28"/>
          <w:szCs w:val="28"/>
        </w:rPr>
        <w:t>fisheries</w:t>
      </w:r>
      <w:r>
        <w:rPr>
          <w:i/>
          <w:iCs/>
          <w:sz w:val="28"/>
          <w:szCs w:val="28"/>
        </w:rPr>
        <w:t xml:space="preserve"> innovation</w:t>
      </w:r>
    </w:p>
    <w:p w14:paraId="5CD95C70" w14:textId="77777777" w:rsidR="00A17EC8" w:rsidRDefault="00A17EC8"/>
    <w:p w14:paraId="61C4DD57" w14:textId="77777777" w:rsidR="00A17EC8" w:rsidRDefault="00A17EC8"/>
    <w:p w14:paraId="6FA83DBC" w14:textId="62107D1B" w:rsidR="00DB2F0F" w:rsidRDefault="00DB2F0F">
      <w:pPr>
        <w:rPr>
          <w:vertAlign w:val="superscript"/>
        </w:rPr>
      </w:pPr>
      <w:r>
        <w:t>T. Scott Smeltz</w:t>
      </w:r>
      <w:r w:rsidR="009A21F2">
        <w:rPr>
          <w:vertAlign w:val="superscript"/>
        </w:rPr>
        <w:t>1,2</w:t>
      </w:r>
      <w:r>
        <w:t xml:space="preserve">, Suresh </w:t>
      </w:r>
      <w:r w:rsidR="00401D29">
        <w:t xml:space="preserve">A. </w:t>
      </w:r>
      <w:r>
        <w:t>Sethi</w:t>
      </w:r>
      <w:r w:rsidR="00401D29">
        <w:rPr>
          <w:vertAlign w:val="superscript"/>
        </w:rPr>
        <w:t>2,3</w:t>
      </w:r>
      <w:r>
        <w:t>, Bradley Harris</w:t>
      </w:r>
      <w:r w:rsidR="009A21F2">
        <w:rPr>
          <w:vertAlign w:val="superscript"/>
        </w:rPr>
        <w:t>2</w:t>
      </w:r>
      <w:r>
        <w:t>, Jonathan Grabowski</w:t>
      </w:r>
      <w:r w:rsidR="00401D29">
        <w:rPr>
          <w:vertAlign w:val="superscript"/>
        </w:rPr>
        <w:t>4</w:t>
      </w:r>
      <w:r>
        <w:t>, Olaf Jensen</w:t>
      </w:r>
      <w:r w:rsidR="00401D29">
        <w:rPr>
          <w:vertAlign w:val="superscript"/>
        </w:rPr>
        <w:t>5</w:t>
      </w:r>
      <w:r>
        <w:t>, Christopher</w:t>
      </w:r>
      <w:ins w:id="0" w:author="Chris Free" w:date="2020-03-30T13:53:00Z">
        <w:r w:rsidR="004C2F52">
          <w:t xml:space="preserve"> M.</w:t>
        </w:r>
      </w:ins>
      <w:r>
        <w:t xml:space="preserve"> Free</w:t>
      </w:r>
      <w:r w:rsidR="00401D29">
        <w:rPr>
          <w:vertAlign w:val="superscript"/>
        </w:rPr>
        <w:t>6</w:t>
      </w:r>
    </w:p>
    <w:p w14:paraId="33739855" w14:textId="77777777" w:rsidR="00A17EC8" w:rsidRPr="009A21F2" w:rsidRDefault="00A17EC8">
      <w:pPr>
        <w:rPr>
          <w:vertAlign w:val="superscript"/>
        </w:rPr>
      </w:pPr>
    </w:p>
    <w:p w14:paraId="2F62D609" w14:textId="7712D6D3" w:rsidR="00401D29" w:rsidRDefault="009A21F2">
      <w:r>
        <w:rPr>
          <w:vertAlign w:val="superscript"/>
        </w:rPr>
        <w:t>1</w:t>
      </w:r>
      <w:r>
        <w:t>Cornell University, Department of Natural Resources</w:t>
      </w:r>
    </w:p>
    <w:p w14:paraId="2A127429" w14:textId="521803EC" w:rsidR="009A21F2" w:rsidRDefault="009A21F2">
      <w:r>
        <w:rPr>
          <w:vertAlign w:val="superscript"/>
        </w:rPr>
        <w:t>2</w:t>
      </w:r>
      <w:r>
        <w:t>Alaska Pacific University, Fisheries, Aquatic Science and Technology (FAST) Laboratory</w:t>
      </w:r>
    </w:p>
    <w:p w14:paraId="27B0A58D" w14:textId="295FD73A" w:rsidR="00401D29" w:rsidRDefault="00401D29">
      <w:r w:rsidRPr="00402BCD">
        <w:rPr>
          <w:vertAlign w:val="superscript"/>
        </w:rPr>
        <w:t>3</w:t>
      </w:r>
      <w:r>
        <w:t>U.S. Geological Survey, New York Cooperative Fish and Wildlife Unit, Cornell University, Ithaca, NY 14853, USA.</w:t>
      </w:r>
    </w:p>
    <w:p w14:paraId="7E5B50AB" w14:textId="76AE1EF4" w:rsidR="009A21F2" w:rsidRPr="007B1A11" w:rsidRDefault="00401D29">
      <w:r>
        <w:rPr>
          <w:vertAlign w:val="superscript"/>
        </w:rPr>
        <w:t>4</w:t>
      </w:r>
      <w:r w:rsidR="007B1A11">
        <w:t xml:space="preserve">Northeastern University </w:t>
      </w:r>
    </w:p>
    <w:p w14:paraId="26E021E4" w14:textId="10E66397" w:rsidR="009A21F2" w:rsidRPr="007B1A11" w:rsidRDefault="00401D29">
      <w:r>
        <w:rPr>
          <w:vertAlign w:val="superscript"/>
        </w:rPr>
        <w:t>5</w:t>
      </w:r>
      <w:r w:rsidR="007B1A11">
        <w:t>Center for Limnology, University of Wisconsin-Madison</w:t>
      </w:r>
    </w:p>
    <w:p w14:paraId="10FB71AA" w14:textId="625622EE" w:rsidR="009A21F2" w:rsidRPr="007B1A11" w:rsidRDefault="00401D29">
      <w:r>
        <w:rPr>
          <w:vertAlign w:val="superscript"/>
        </w:rPr>
        <w:t>6</w:t>
      </w:r>
      <w:ins w:id="1" w:author="Chris Free" w:date="2020-03-30T13:53:00Z">
        <w:r w:rsidR="004C2F52">
          <w:t>Bren Scho</w:t>
        </w:r>
      </w:ins>
      <w:ins w:id="2" w:author="Chris Free" w:date="2020-03-30T13:54:00Z">
        <w:r w:rsidR="004C2F52">
          <w:t>ol of Environmental Science and Management, University of California, Santa Barbara, Santa Barbara, CA, 9310</w:t>
        </w:r>
      </w:ins>
      <w:ins w:id="3" w:author="Chris Free" w:date="2020-03-30T13:55:00Z">
        <w:r w:rsidR="00032CB8">
          <w:t>6</w:t>
        </w:r>
      </w:ins>
      <w:ins w:id="4" w:author="Chris Free" w:date="2020-03-30T13:54:00Z">
        <w:r w:rsidR="004C2F52">
          <w:t>, USA.</w:t>
        </w:r>
      </w:ins>
      <w:del w:id="5" w:author="Chris Free" w:date="2020-03-30T13:53:00Z">
        <w:r w:rsidR="007B1A11" w:rsidDel="004C2F52">
          <w:delText>U</w:delText>
        </w:r>
      </w:del>
      <w:del w:id="6" w:author="Chris Free" w:date="2020-03-30T13:54:00Z">
        <w:r w:rsidR="007B1A11" w:rsidDel="004C2F52">
          <w:delText>niversity of California Santa Barbara</w:delText>
        </w:r>
      </w:del>
      <w:r w:rsidR="007B1A11">
        <w:t xml:space="preserve"> </w:t>
      </w:r>
    </w:p>
    <w:p w14:paraId="043760B1" w14:textId="220C781E" w:rsidR="009A21F2" w:rsidRDefault="009A21F2">
      <w:pPr>
        <w:rPr>
          <w:vertAlign w:val="superscript"/>
        </w:rPr>
      </w:pPr>
    </w:p>
    <w:p w14:paraId="77E9025E" w14:textId="737C4AEB" w:rsidR="00A17EC8" w:rsidRDefault="00A17EC8" w:rsidP="00A17EC8">
      <w:r>
        <w:t xml:space="preserve">Keywords: Seafloor disturbance; global impacts; trawl fisheries; maximum sustainable yield   </w:t>
      </w:r>
    </w:p>
    <w:p w14:paraId="5368D610" w14:textId="410CD931" w:rsidR="00A17EC8" w:rsidRDefault="00A17EC8"/>
    <w:p w14:paraId="24F50F2F" w14:textId="6E20A684" w:rsidR="00A17EC8" w:rsidRPr="00A17EC8" w:rsidRDefault="00A17EC8">
      <w:r>
        <w:t>Abstract</w:t>
      </w:r>
    </w:p>
    <w:p w14:paraId="4724F0D0" w14:textId="0CAB439D" w:rsidR="008B5373" w:rsidRDefault="007F55DF" w:rsidP="00A17EC8">
      <w:pPr>
        <w:spacing w:line="360" w:lineRule="auto"/>
        <w:ind w:firstLine="540"/>
      </w:pPr>
      <w:r>
        <w:t xml:space="preserve">Wild </w:t>
      </w:r>
      <w:r w:rsidR="004318EC">
        <w:t>harvested seafood</w:t>
      </w:r>
      <w:r w:rsidR="002438AF">
        <w:t xml:space="preserve"> is an important component of</w:t>
      </w:r>
      <w:r w:rsidR="00ED087A">
        <w:t xml:space="preserve"> the global</w:t>
      </w:r>
      <w:r w:rsidR="002438AF">
        <w:t xml:space="preserve"> food supply,</w:t>
      </w:r>
      <w:r w:rsidR="004318EC">
        <w:t xml:space="preserve"> </w:t>
      </w:r>
      <w:r w:rsidR="0025267F">
        <w:t>satisf</w:t>
      </w:r>
      <w:r w:rsidR="002438AF">
        <w:t>ying</w:t>
      </w:r>
      <w:r w:rsidR="004318EC">
        <w:t xml:space="preserve"> </w:t>
      </w:r>
      <w:r w:rsidR="00A4443B">
        <w:t>8</w:t>
      </w:r>
      <w:r w:rsidR="0025267F">
        <w:t>%</w:t>
      </w:r>
      <w:r w:rsidR="004318EC">
        <w:t xml:space="preserve"> of </w:t>
      </w:r>
      <w:r w:rsidR="00A4443B">
        <w:t>animal-based</w:t>
      </w:r>
      <w:r w:rsidR="004318EC">
        <w:t xml:space="preserve"> protein demands</w:t>
      </w:r>
      <w:r w:rsidR="00A4443B">
        <w:fldChar w:fldCharType="begin" w:fldLock="1"/>
      </w:r>
      <w:r w:rsidR="00D72864">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00A4443B">
        <w:fldChar w:fldCharType="separate"/>
      </w:r>
      <w:r w:rsidR="005E0516" w:rsidRPr="005E0516">
        <w:rPr>
          <w:noProof/>
          <w:vertAlign w:val="superscript"/>
        </w:rPr>
        <w:t>1</w:t>
      </w:r>
      <w:r w:rsidR="00A4443B">
        <w:fldChar w:fldCharType="end"/>
      </w:r>
      <w:r w:rsidR="00A4443B">
        <w:t xml:space="preserve">.  </w:t>
      </w:r>
      <w:r w:rsidR="002438AF">
        <w:t>While challenges with overfishing remain, m</w:t>
      </w:r>
      <w:r w:rsidR="00A4443B">
        <w:t>any of the world’s fisheries have reached sustainable levels of harvest</w:t>
      </w:r>
      <w:r w:rsidR="002438AF">
        <w:t xml:space="preserve">. </w:t>
      </w:r>
      <w:r w:rsidR="00F31714">
        <w:t>Recent g</w:t>
      </w:r>
      <w:r w:rsidR="002438AF">
        <w:t>lobal assessments</w:t>
      </w:r>
      <w:r w:rsidR="002438AF">
        <w:fldChar w:fldCharType="begin" w:fldLock="1"/>
      </w:r>
      <w:r w:rsidR="00D72864">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ocean","type":"article-journal","volume":"87"},"uris":["http://www.mendeley.com/documents/?uuid=1760ac75-96fd-4c3b-99e7-bcddd167f62d"]},{"id":"ITEM-2","itemData":{"DOI":"10.1126/science.1173146","ISSN":"00368075","abstract":"After a long history of overexploitation, increasing efforts to restore marine ecosystems and rebuild fisheries are under way. Here, we analyze current trends from a fisheries and conservation perspective. In 5 of 10 well-studied ecosystems, the average exploitation rate has recently declined and is now at or below the rate predicted to achieve maximum sustainable yield for seven systems. Yet 63% of assessed fish stocks worldwide still require rebuilding, and even lower exploitation rates are needed to reverse the collapse of vulnerable species. Combined fisheries and conservation objectives can be achieved by merging diverse management actions, including catch restrictions, gear modification, and closed areas, depending on local context. Impacts of international fleets and the lack of alternatives to fishing complicate prospects for rebuilding fisheries in many poorer regions, highlighting the need for a global perspective on rebuilding marine resources.","author":[{"dropping-particle":"","family":"Worm","given":"Boris","non-dropping-particle":"","parse-names":false,"suffix":""},{"dropping-particle":"","family":"Hilborn","given":"Ray","non-dropping-particle":"","parse-names":false,"suffix":""},{"dropping-particle":"","family":"Baum","given":"Julia K.","non-dropping-particle":"","parse-names":false,"suffix":""},{"dropping-particle":"","family":"Branch","given":"Trevor A.","non-dropping-particle":"","parse-names":false,"suffix":""},{"dropping-particle":"","family":"Collie","given":"Jeremy S.","non-dropping-particle":"","parse-names":false,"suffix":""},{"dropping-particle":"","family":"Costello","given":"Christopher","non-dropping-particle":"","parse-names":false,"suffix":""},{"dropping-particle":"","family":"Fogarty","given":"Michael J.","non-dropping-particle":"","parse-names":false,"suffix":""},{"dropping-particle":"","family":"Fulton","given":"Elizabeth A.","non-dropping-particle":"","parse-names":false,"suffix":""},{"dropping-particle":"","family":"Hutchings","given":"Jeffrey A.","non-dropping-particle":"","parse-names":false,"suffix":""},{"dropping-particle":"","family":"Jennings","given":"Simon","non-dropping-particle":"","parse-names":false,"suffix":""},{"dropping-particle":"","family":"Jensen","given":"Olaf P.","non-dropping-particle":"","parse-names":false,"suffix":""},{"dropping-particle":"","family":"Lotze","given":"Heike K.","non-dropping-particle":"","parse-names":false,"suffix":""},{"dropping-particle":"","family":"Mace","given":"Pamela M.","non-dropping-particle":"","parse-names":false,"suffix":""},{"dropping-particle":"","family":"McClanahan","given":"Tim R.","non-dropping-particle":"","parse-names":false,"suffix":""},{"dropping-particle":"","family":"Minto","given":"Cóilín","non-dropping-particle":"","parse-names":false,"suffix":""},{"dropping-particle":"","family":"Palumbi","given":"Stephen R.","non-dropping-particle":"","parse-names":false,"suffix":""},{"dropping-particle":"","family":"Parma","given":"Ana M.","non-dropping-particle":"","parse-names":false,"suffix":""},{"dropping-particle":"","family":"Ricard","given":"Daniel","non-dropping-particle":"","parse-names":false,"suffix":""},{"dropping-particle":"","family":"Rosenberg","given":"Andrew A.","non-dropping-particle":"","parse-names":false,"suffix":""},{"dropping-particle":"","family":"Watson","given":"Reg","non-dropping-particle":"","parse-names":false,"suffix":""},{"dropping-particle":"","family":"Zeller","given":"Dirk","non-dropping-particle":"","parse-names":false,"suffix":""}],"container-title":"Science","id":"ITEM-2","issue":"5940","issued":{"date-parts":[["2009"]]},"page":"578-585","title":"Rebuilding Global Fisheries","type":"article-journal","volume":"325"},"uris":["http://www.mendeley.com/documents/?uuid=1efe2313-5edf-4176-bc76-3ac78eb28ff6"]}],"mendeley":{"formattedCitation":"&lt;sup&gt;2,3&lt;/sup&gt;","plainTextFormattedCitation":"2,3","previouslyFormattedCitation":"&lt;sup&gt;2,3&lt;/sup&gt;"},"properties":{"noteIndex":0},"schema":"https://github.com/citation-style-language/schema/raw/master/csl-citation.json"}</w:instrText>
      </w:r>
      <w:r w:rsidR="002438AF">
        <w:fldChar w:fldCharType="separate"/>
      </w:r>
      <w:r w:rsidR="002438AF" w:rsidRPr="005E0516">
        <w:rPr>
          <w:noProof/>
          <w:vertAlign w:val="superscript"/>
        </w:rPr>
        <w:t>2,3</w:t>
      </w:r>
      <w:r w:rsidR="002438AF">
        <w:fldChar w:fldCharType="end"/>
      </w:r>
      <w:r w:rsidR="002438AF">
        <w:t xml:space="preserve"> </w:t>
      </w:r>
      <w:r w:rsidR="00F31714">
        <w:t xml:space="preserve">indicate </w:t>
      </w:r>
      <w:r w:rsidR="002438AF">
        <w:t>that many fish stocks are</w:t>
      </w:r>
      <w:r w:rsidR="00B24E41">
        <w:t xml:space="preserve"> </w:t>
      </w:r>
      <w:r w:rsidR="00F31714">
        <w:t xml:space="preserve">fished conservatively and may have capacity </w:t>
      </w:r>
      <w:r w:rsidR="002438AF">
        <w:t xml:space="preserve">to increase </w:t>
      </w:r>
      <w:r w:rsidR="00ED087A">
        <w:t>harvest</w:t>
      </w:r>
      <w:r w:rsidR="002438AF">
        <w:t xml:space="preserve"> to meet an ever growing global </w:t>
      </w:r>
      <w:r w:rsidR="00ED087A">
        <w:t>seafood</w:t>
      </w:r>
      <w:r w:rsidR="002438AF">
        <w:t xml:space="preserve"> demand. Y</w:t>
      </w:r>
      <w:r w:rsidR="00A4443B">
        <w:t xml:space="preserve">et </w:t>
      </w:r>
      <w:r w:rsidR="00AE66D4">
        <w:t xml:space="preserve">the benefits of fishery food production come at a cost of </w:t>
      </w:r>
      <w:r w:rsidR="005A64E6">
        <w:t xml:space="preserve">impacts to marine </w:t>
      </w:r>
      <w:r w:rsidR="004318EC">
        <w:t>ecosystem</w:t>
      </w:r>
      <w:r w:rsidR="00E84570">
        <w:t>s</w:t>
      </w:r>
      <w:r w:rsidR="00A4443B">
        <w:t>.  Trawls</w:t>
      </w:r>
      <w:r w:rsidR="004318EC">
        <w:t xml:space="preserve"> and other bottom-tendered gear</w:t>
      </w:r>
      <w:r w:rsidR="00A4443B">
        <w:t>s</w:t>
      </w:r>
      <w:r w:rsidR="004318EC">
        <w:t xml:space="preserve">, in particular, </w:t>
      </w:r>
      <w:r w:rsidR="00AE66D4">
        <w:t xml:space="preserve">can </w:t>
      </w:r>
      <w:r w:rsidR="00A4443B">
        <w:t xml:space="preserve">cause reductions in </w:t>
      </w:r>
      <w:r w:rsidR="001E169E">
        <w:t>the</w:t>
      </w:r>
      <w:r w:rsidR="004318EC">
        <w:t xml:space="preserve"> </w:t>
      </w:r>
      <w:r w:rsidR="0025267F">
        <w:t>abundance</w:t>
      </w:r>
      <w:r w:rsidR="00A4443B">
        <w:t xml:space="preserve"> </w:t>
      </w:r>
      <w:r w:rsidR="001E169E">
        <w:t xml:space="preserve">of epifauna </w:t>
      </w:r>
      <w:r w:rsidR="00A4443B">
        <w:t>and other</w:t>
      </w:r>
      <w:r w:rsidR="000557CA">
        <w:t xml:space="preserve"> </w:t>
      </w:r>
      <w:r w:rsidR="007F060D">
        <w:t xml:space="preserve">benthic </w:t>
      </w:r>
      <w:r w:rsidR="000557CA">
        <w:t xml:space="preserve">structural </w:t>
      </w:r>
      <w:r w:rsidR="004318EC">
        <w:t xml:space="preserve">habitat </w:t>
      </w:r>
      <w:r w:rsidR="000557CA">
        <w:t xml:space="preserve">features </w:t>
      </w:r>
      <w:r w:rsidR="004318EC">
        <w:t xml:space="preserve">that support </w:t>
      </w:r>
      <w:r w:rsidR="00B24E41">
        <w:t>marine ecosystem integrity</w:t>
      </w:r>
      <w:r w:rsidR="000557CA">
        <w:t xml:space="preserve">.  Consequently, </w:t>
      </w:r>
      <w:r w:rsidR="001E169E">
        <w:t xml:space="preserve">mitigating </w:t>
      </w:r>
      <w:r w:rsidR="000557CA">
        <w:t xml:space="preserve">benthic </w:t>
      </w:r>
      <w:r w:rsidR="000F5066">
        <w:t>impact</w:t>
      </w:r>
      <w:r w:rsidR="000557CA">
        <w:t>s</w:t>
      </w:r>
      <w:r w:rsidR="000F5066">
        <w:t xml:space="preserve"> </w:t>
      </w:r>
      <w:r w:rsidR="0025267F">
        <w:t xml:space="preserve">is </w:t>
      </w:r>
      <w:r w:rsidR="000557CA">
        <w:t xml:space="preserve">a </w:t>
      </w:r>
      <w:r w:rsidR="004318EC">
        <w:t>key</w:t>
      </w:r>
      <w:r w:rsidR="001E169E">
        <w:t xml:space="preserve"> ecosystem</w:t>
      </w:r>
      <w:r w:rsidR="004318EC">
        <w:t xml:space="preserve"> </w:t>
      </w:r>
      <w:r w:rsidR="001E169E">
        <w:t>consideration for maintaining sustainable fisheries.</w:t>
      </w:r>
      <w:r w:rsidR="000557CA">
        <w:t xml:space="preserve">  </w:t>
      </w:r>
      <w:r w:rsidR="00D228AD" w:rsidRPr="002F5ABE">
        <w:t>Here</w:t>
      </w:r>
      <w:ins w:id="7" w:author="Chris Free" w:date="2020-03-30T13:56:00Z">
        <w:r w:rsidR="00032CB8">
          <w:t>,</w:t>
        </w:r>
      </w:ins>
      <w:r w:rsidR="00D228AD" w:rsidRPr="002F5ABE">
        <w:t xml:space="preserve"> we </w:t>
      </w:r>
      <w:r w:rsidR="00DE5D3F" w:rsidRPr="002F5ABE">
        <w:t xml:space="preserve">make the first </w:t>
      </w:r>
      <w:r w:rsidR="0059371C" w:rsidRPr="002F5ABE">
        <w:t xml:space="preserve">estimate </w:t>
      </w:r>
      <w:r w:rsidR="00DE5D3F" w:rsidRPr="002F5ABE">
        <w:t xml:space="preserve">of </w:t>
      </w:r>
      <w:r w:rsidR="0059371C" w:rsidRPr="002F5ABE">
        <w:t>global benthic habitat i</w:t>
      </w:r>
      <w:r w:rsidR="00287D8E" w:rsidRPr="002F5ABE">
        <w:t>mpacts from fishing</w:t>
      </w:r>
      <w:r w:rsidR="00DE5D3F" w:rsidRPr="002F5ABE">
        <w:t xml:space="preserve"> and quantify tradeoffs </w:t>
      </w:r>
      <w:r w:rsidR="00D07251" w:rsidRPr="002F5ABE">
        <w:t xml:space="preserve">between maximizing food production from the sea and the associated habitat impacts from increased fisheries effort.  </w:t>
      </w:r>
      <w:r w:rsidR="00DE5D3F">
        <w:t>Globally, w</w:t>
      </w:r>
      <w:r w:rsidR="00911858">
        <w:t>e estimate</w:t>
      </w:r>
      <w:r w:rsidR="000F5066">
        <w:t xml:space="preserve"> </w:t>
      </w:r>
      <w:r w:rsidR="008A6095">
        <w:t>8</w:t>
      </w:r>
      <w:r w:rsidR="007A0EBB">
        <w:t>% of the world’s continental shel</w:t>
      </w:r>
      <w:r w:rsidR="00D673CB">
        <w:t>f seafloor</w:t>
      </w:r>
      <w:r w:rsidR="007A0EBB">
        <w:t xml:space="preserve"> (</w:t>
      </w:r>
      <w:r w:rsidR="008A6095">
        <w:t>3.4</w:t>
      </w:r>
      <w:r w:rsidR="000F5066">
        <w:t xml:space="preserve"> million sq. km of seafloor</w:t>
      </w:r>
      <w:r w:rsidR="007A0EBB">
        <w:t>)</w:t>
      </w:r>
      <w:r w:rsidR="00283B54">
        <w:t xml:space="preserve"> </w:t>
      </w:r>
      <w:r w:rsidR="00D673CB">
        <w:t>is</w:t>
      </w:r>
      <w:r w:rsidR="000F5066">
        <w:t xml:space="preserve"> currently impacted by trawls and other bottom-t</w:t>
      </w:r>
      <w:r w:rsidR="00DE5D3F">
        <w:t xml:space="preserve">endered </w:t>
      </w:r>
      <w:r w:rsidR="00DE5D3F">
        <w:lastRenderedPageBreak/>
        <w:t>fishing gear</w:t>
      </w:r>
      <w:r w:rsidR="00514395">
        <w:t>.</w:t>
      </w:r>
      <w:r w:rsidR="000F5066">
        <w:t xml:space="preserve">  </w:t>
      </w:r>
      <w:r w:rsidR="00287D8E">
        <w:t xml:space="preserve">If </w:t>
      </w:r>
      <w:r w:rsidR="000B5BB7">
        <w:t xml:space="preserve">bottom-tendered </w:t>
      </w:r>
      <w:r w:rsidR="00DE5D3F">
        <w:t xml:space="preserve">fisheries were managed </w:t>
      </w:r>
      <w:r w:rsidR="00287D8E">
        <w:t xml:space="preserve">to </w:t>
      </w:r>
      <w:r w:rsidR="00DE5D3F">
        <w:t xml:space="preserve">achieve </w:t>
      </w:r>
      <w:r w:rsidR="00287D8E">
        <w:t>maximum sustainable yield, we</w:t>
      </w:r>
      <w:r w:rsidR="00DF76AB">
        <w:t xml:space="preserve"> </w:t>
      </w:r>
      <w:r w:rsidR="00DE5D3F">
        <w:t xml:space="preserve">estimate </w:t>
      </w:r>
      <w:r w:rsidR="00D673CB">
        <w:t xml:space="preserve">global </w:t>
      </w:r>
      <w:r w:rsidR="000B5BB7">
        <w:t>harvests</w:t>
      </w:r>
      <w:r w:rsidR="00D673CB">
        <w:t xml:space="preserve"> from these gears</w:t>
      </w:r>
      <w:r w:rsidR="000B5BB7">
        <w:t xml:space="preserve"> </w:t>
      </w:r>
      <w:r w:rsidR="001E169E">
        <w:t>c</w:t>
      </w:r>
      <w:r w:rsidR="000B5BB7">
        <w:t>ould increase</w:t>
      </w:r>
      <w:r w:rsidR="00D673CB">
        <w:t xml:space="preserve"> sustainably</w:t>
      </w:r>
      <w:r w:rsidR="000B5BB7">
        <w:t xml:space="preserve"> by</w:t>
      </w:r>
      <w:r w:rsidR="00DF76AB">
        <w:t xml:space="preserve"> </w:t>
      </w:r>
      <w:r w:rsidR="00267C27">
        <w:t>22</w:t>
      </w:r>
      <w:r w:rsidR="00DF76AB">
        <w:t>%</w:t>
      </w:r>
      <w:r w:rsidR="002F5ABE">
        <w:t xml:space="preserve"> (</w:t>
      </w:r>
      <w:r w:rsidR="00267C27">
        <w:t>9.1</w:t>
      </w:r>
      <w:r w:rsidR="002F5ABE">
        <w:t>million mt</w:t>
      </w:r>
      <w:r w:rsidR="00F374E2">
        <w:t xml:space="preserve"> of additional harvest</w:t>
      </w:r>
      <w:r w:rsidR="002F5ABE">
        <w:t>)</w:t>
      </w:r>
      <w:r w:rsidR="00D228AD">
        <w:t xml:space="preserve">, but </w:t>
      </w:r>
      <w:r w:rsidR="00DF76AB">
        <w:t xml:space="preserve">at a </w:t>
      </w:r>
      <w:r w:rsidR="00D228AD">
        <w:t xml:space="preserve">cost of a </w:t>
      </w:r>
      <w:r w:rsidR="00267C27">
        <w:t>10</w:t>
      </w:r>
      <w:r w:rsidR="00D228AD">
        <w:t>% increase</w:t>
      </w:r>
      <w:r w:rsidR="00D673CB">
        <w:t xml:space="preserve"> </w:t>
      </w:r>
      <w:r w:rsidR="00D228AD">
        <w:t>in</w:t>
      </w:r>
      <w:r w:rsidR="00081C2E">
        <w:t xml:space="preserve"> the area of seafloor impacted</w:t>
      </w:r>
      <w:r w:rsidR="00D673CB">
        <w:t xml:space="preserve"> (</w:t>
      </w:r>
      <w:commentRangeStart w:id="8"/>
      <w:r w:rsidR="00267C27">
        <w:t>290</w:t>
      </w:r>
      <w:r w:rsidR="00D673CB">
        <w:t>,</w:t>
      </w:r>
      <w:r w:rsidR="00F374E2">
        <w:t>0</w:t>
      </w:r>
      <w:r w:rsidR="00D673CB">
        <w:t>00 sq. km</w:t>
      </w:r>
      <w:commentRangeEnd w:id="8"/>
      <w:r w:rsidR="00032CB8">
        <w:rPr>
          <w:rStyle w:val="CommentReference"/>
        </w:rPr>
        <w:commentReference w:id="8"/>
      </w:r>
      <w:r w:rsidR="00D673CB">
        <w:t>)</w:t>
      </w:r>
      <w:r w:rsidR="00D228AD">
        <w:t xml:space="preserve">.  </w:t>
      </w:r>
      <w:r w:rsidR="001E169E">
        <w:t xml:space="preserve">These competing objectives necessitate an informed discussion about tradeoffs between seafood production and habitat impacts from fishing. </w:t>
      </w:r>
      <w:r w:rsidR="008B0869">
        <w:t xml:space="preserve">Existing strategies to reduce habitat </w:t>
      </w:r>
      <w:r w:rsidR="001E169E">
        <w:t>disturbance from fishing</w:t>
      </w:r>
      <w:r w:rsidR="008B0869">
        <w:t xml:space="preserve"> are dominated by approaches </w:t>
      </w:r>
      <w:r w:rsidR="007A0EBB">
        <w:t>that</w:t>
      </w:r>
      <w:r w:rsidR="008B0869">
        <w:t xml:space="preserve"> either displace </w:t>
      </w:r>
      <w:r w:rsidR="007A0EBB">
        <w:t xml:space="preserve">the problem elsewhere, </w:t>
      </w:r>
      <w:r w:rsidR="008B0869">
        <w:t xml:space="preserve">as may be the case with </w:t>
      </w:r>
      <w:r w:rsidR="007A0EBB">
        <w:t xml:space="preserve">marine reserves, </w:t>
      </w:r>
      <w:r w:rsidR="008B0869">
        <w:t xml:space="preserve">or require directly reducing fishing effort, and thus seafood production.  </w:t>
      </w:r>
      <w:r w:rsidR="008B5373">
        <w:t xml:space="preserve">However, </w:t>
      </w:r>
      <w:r w:rsidR="007C5000">
        <w:t xml:space="preserve">technological </w:t>
      </w:r>
      <w:r w:rsidR="008B5373">
        <w:t>solutions that modify fishing gear</w:t>
      </w:r>
      <w:r w:rsidR="007C5000">
        <w:t xml:space="preserve"> </w:t>
      </w:r>
      <w:r w:rsidR="008B5373">
        <w:t xml:space="preserve">or maintain high catch rates to reduce gear-seafloor interactions may provide an alternative means to overcome this impasse.  </w:t>
      </w:r>
      <w:del w:id="9" w:author="Chris Free" w:date="2020-03-30T13:59:00Z">
        <w:r w:rsidR="008B5373" w:rsidDel="008D441C">
          <w:delText>Globally w</w:delText>
        </w:r>
      </w:del>
      <w:ins w:id="10" w:author="Chris Free" w:date="2020-03-30T13:59:00Z">
        <w:r w:rsidR="008D441C">
          <w:t>W</w:t>
        </w:r>
      </w:ins>
      <w:r w:rsidR="008B5373">
        <w:t>e estimate</w:t>
      </w:r>
      <w:ins w:id="11" w:author="Chris Free" w:date="2020-03-30T13:59:00Z">
        <w:r w:rsidR="008D441C">
          <w:t xml:space="preserve"> that a global</w:t>
        </w:r>
      </w:ins>
      <w:r w:rsidR="008B5373">
        <w:t xml:space="preserve"> reduc</w:t>
      </w:r>
      <w:ins w:id="12" w:author="Chris Free" w:date="2020-03-30T13:59:00Z">
        <w:r w:rsidR="008D441C">
          <w:t>tion in</w:t>
        </w:r>
      </w:ins>
      <w:del w:id="13" w:author="Chris Free" w:date="2020-03-30T13:59:00Z">
        <w:r w:rsidR="008B5373" w:rsidDel="008D441C">
          <w:delText>ing</w:delText>
        </w:r>
      </w:del>
      <w:r w:rsidR="008B5373">
        <w:t xml:space="preserve"> gear-seafloor</w:t>
      </w:r>
      <w:r w:rsidR="00ED087A">
        <w:t xml:space="preserve"> interactions by 30%—</w:t>
      </w:r>
      <w:r w:rsidR="007C5000">
        <w:t xml:space="preserve">an amount </w:t>
      </w:r>
      <w:r w:rsidR="008B5373">
        <w:t>within the range of existing examples of</w:t>
      </w:r>
      <w:r w:rsidR="007C5000">
        <w:t xml:space="preserve"> bottom contact adjustments achieved through</w:t>
      </w:r>
      <w:r w:rsidR="008B5373">
        <w:t xml:space="preserve"> gear modification</w:t>
      </w:r>
      <w:r w:rsidR="007C5000">
        <w:t>s</w:t>
      </w:r>
      <w:r w:rsidR="008B5373">
        <w:t xml:space="preserve">—could mitigate </w:t>
      </w:r>
      <w:r w:rsidR="00EA06E3">
        <w:t>the increase in</w:t>
      </w:r>
      <w:r w:rsidR="008B5373">
        <w:t xml:space="preserve"> habitat impacts </w:t>
      </w:r>
      <w:r w:rsidR="00ED087A">
        <w:t>associated with fishing that</w:t>
      </w:r>
      <w:r w:rsidR="00EA06E3">
        <w:t xml:space="preserve"> maximize</w:t>
      </w:r>
      <w:r w:rsidR="00ED087A">
        <w:t>s</w:t>
      </w:r>
      <w:r w:rsidR="00EA06E3">
        <w:t xml:space="preserve"> sustainable harvests from</w:t>
      </w:r>
      <w:r w:rsidR="008B5373">
        <w:t xml:space="preserve"> bottom tendered fisheries.</w:t>
      </w:r>
    </w:p>
    <w:p w14:paraId="0378C040" w14:textId="77777777" w:rsidR="002F5ABE" w:rsidRDefault="002F5ABE" w:rsidP="002518B4">
      <w:pPr>
        <w:spacing w:line="360" w:lineRule="auto"/>
      </w:pPr>
    </w:p>
    <w:p w14:paraId="61536D2A" w14:textId="0C72676F" w:rsidR="002F5ABE" w:rsidRDefault="00B709B4" w:rsidP="002518B4">
      <w:pPr>
        <w:spacing w:line="360" w:lineRule="auto"/>
      </w:pPr>
      <w:r>
        <w:t>Introduction</w:t>
      </w:r>
    </w:p>
    <w:p w14:paraId="0451F3BE" w14:textId="4328B1B6" w:rsidR="00B709B4" w:rsidRDefault="00180B75" w:rsidP="00085256">
      <w:pPr>
        <w:spacing w:line="360" w:lineRule="auto"/>
        <w:ind w:firstLine="540"/>
      </w:pPr>
      <w:r>
        <w:t xml:space="preserve">Wild harvested seafood is </w:t>
      </w:r>
      <w:r w:rsidR="007B1A11">
        <w:t xml:space="preserve">a </w:t>
      </w:r>
      <w:r w:rsidR="00FD4800">
        <w:t xml:space="preserve">key </w:t>
      </w:r>
      <w:r w:rsidR="00B709B4">
        <w:t xml:space="preserve">component of </w:t>
      </w:r>
      <w:r w:rsidR="00F3119D">
        <w:t>diets throughout the world</w:t>
      </w:r>
      <w:r w:rsidR="00B709B4">
        <w:t>, accounting for 8% of all animal-based protein consumed globally</w:t>
      </w:r>
      <w:r w:rsidR="008A3D3D">
        <w:fldChar w:fldCharType="begin" w:fldLock="1"/>
      </w:r>
      <w:r w:rsidR="00FA54A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008A3D3D">
        <w:fldChar w:fldCharType="separate"/>
      </w:r>
      <w:r w:rsidR="008A3D3D" w:rsidRPr="008A3D3D">
        <w:rPr>
          <w:noProof/>
          <w:vertAlign w:val="superscript"/>
        </w:rPr>
        <w:t>1</w:t>
      </w:r>
      <w:r w:rsidR="008A3D3D">
        <w:fldChar w:fldCharType="end"/>
      </w:r>
      <w:r w:rsidR="00B709B4">
        <w:t xml:space="preserve">.  </w:t>
      </w:r>
      <w:r w:rsidR="00EC2B29">
        <w:t xml:space="preserve">Human population </w:t>
      </w:r>
      <w:r w:rsidR="00B709B4">
        <w:t>grow</w:t>
      </w:r>
      <w:r w:rsidR="00EC2B29">
        <w:t>th</w:t>
      </w:r>
      <w:r w:rsidR="00B709B4">
        <w:t xml:space="preserve"> coupled with increasing per capita protein consumption</w:t>
      </w:r>
      <w:r>
        <w:t xml:space="preserve"> is </w:t>
      </w:r>
      <w:r w:rsidR="00C13B6A">
        <w:t>projected</w:t>
      </w:r>
      <w:r>
        <w:t xml:space="preserve"> to </w:t>
      </w:r>
      <w:r w:rsidR="00F3119D">
        <w:t>increase</w:t>
      </w:r>
      <w:r>
        <w:t xml:space="preserve"> </w:t>
      </w:r>
      <w:r w:rsidR="00F3119D">
        <w:t xml:space="preserve">global </w:t>
      </w:r>
      <w:r w:rsidR="00EC2B29">
        <w:t>demand for</w:t>
      </w:r>
      <w:r w:rsidR="00B709B4">
        <w:t xml:space="preserve"> </w:t>
      </w:r>
      <w:r w:rsidR="00F3119D">
        <w:t xml:space="preserve">protein by as much as </w:t>
      </w:r>
      <w:r w:rsidR="00C13B6A">
        <w:t>50</w:t>
      </w:r>
      <w:r w:rsidR="00F3119D">
        <w:t>% by 20</w:t>
      </w:r>
      <w:r w:rsidR="00C13B6A">
        <w:t>50</w:t>
      </w:r>
      <w:r w:rsidR="00CC535C">
        <w:fldChar w:fldCharType="begin" w:fldLock="1"/>
      </w:r>
      <w:r w:rsidR="00C13B6A">
        <w:instrText>ADDIN CSL_CITATION {"citationItems":[{"id":"ITEM-1","itemData":{"DOI":"10.1002/jso.2930300113","ISSN":"10969098","abstract":"This paper is a re-make of Chapters 1-3 of the Interim Report World Agriculture: towards 2030/2050 (FAO, 2006). In addition, this new paper includes a Chapter 4 on production factors (land, water, yields, fertilizers). Revised and more recent data have been used as basis for the new projections, as follows: (a) updated historical data from the Food Balance Sheets 1961-2007 as of June 2010; (b) undernourishment estimates from The State of Food Insecurity in the World 2010 (SOFI) and related new parameters (CVs, minimum daily energy requirements) are used in the projections; (c) new population data and projections from the UN World Population Prospects -Revision of 2008; (d) new GDP data and projections from the World Bank; (e) a new base year of 2005/2007 (the previous edition used the base year 1999/2001); (f) updated estimates of land resources from the new evaluation of the Global Agro-ecological Zones (GAEZ) study of FAO and IIASA. Estimates of land under forest and in protected areas from the GAEZ are taken into account and excluded from the estimates of land areas suitable for crop production into which agriculture could expand in the future; (g) updated estimates of existing irrigation, renewable water resources and potentials for irrigation expansion; and (h) changes in the text as required by the new historical data and projections. Like the interim report, this re-make does not include projections for the Fisheries and Forestry sectors. Calories from fish are, however, included, in the food consumption projections, along with those from other commodities (e.g. spices) not analysed individually.","author":[{"dropping-particle":"","family":"Alexandratos","given":"Nikos","non-dropping-particle":"","parse-names":false,"suffix":""},{"dropping-particle":"","family":"Bruinsma","given":"Jelle","non-dropping-particle":"","parse-names":false,"suffix":""}],"container-title":"ESA Working paper No. 12-03","id":"ITEM-1","issued":{"date-parts":[["2012"]]},"publisher-place":"Rome, FAO","title":"World agriculture towards 2030/2050: the 2012 revision","type":"report"},"uris":["http://www.mendeley.com/documents/?uuid=bc61fa6e-58c8-4190-a71c-cee51fa31f0e"]}],"mendeley":{"formattedCitation":"&lt;sup&gt;4&lt;/sup&gt;","plainTextFormattedCitation":"4","previouslyFormattedCitation":"&lt;sup&gt;4&lt;/sup&gt;"},"properties":{"noteIndex":0},"schema":"https://github.com/citation-style-language/schema/raw/master/csl-citation.json"}</w:instrText>
      </w:r>
      <w:r w:rsidR="00CC535C">
        <w:fldChar w:fldCharType="separate"/>
      </w:r>
      <w:r w:rsidR="00CC535C" w:rsidRPr="00CC535C">
        <w:rPr>
          <w:noProof/>
          <w:vertAlign w:val="superscript"/>
        </w:rPr>
        <w:t>4</w:t>
      </w:r>
      <w:r w:rsidR="00CC535C">
        <w:fldChar w:fldCharType="end"/>
      </w:r>
      <w:r w:rsidR="00B709B4">
        <w:t xml:space="preserve">.  </w:t>
      </w:r>
      <w:r w:rsidR="00DB2F0F">
        <w:t xml:space="preserve">Meeting this demand will require increasing production across </w:t>
      </w:r>
      <w:r w:rsidR="00385419">
        <w:t>multiple</w:t>
      </w:r>
      <w:r w:rsidR="00DB2F0F">
        <w:t xml:space="preserve"> food </w:t>
      </w:r>
      <w:r w:rsidR="000816D7">
        <w:t>sectors</w:t>
      </w:r>
      <w:r w:rsidR="00385419">
        <w:t xml:space="preserve"> </w:t>
      </w:r>
      <w:del w:id="14" w:author="Chris Free" w:date="2020-03-30T14:02:00Z">
        <w:r w:rsidR="00385419" w:rsidDel="008D441C">
          <w:delText>– a reality likely to extend to</w:delText>
        </w:r>
      </w:del>
      <w:ins w:id="15" w:author="Chris Free" w:date="2020-03-30T14:02:00Z">
        <w:r w:rsidR="008D441C">
          <w:t>including</w:t>
        </w:r>
      </w:ins>
      <w:r w:rsidR="00385419">
        <w:t xml:space="preserve"> </w:t>
      </w:r>
      <w:r w:rsidR="00876669">
        <w:t xml:space="preserve">wild harvested seafood.  </w:t>
      </w:r>
      <w:r w:rsidR="000816D7">
        <w:t xml:space="preserve">Although </w:t>
      </w:r>
      <w:r w:rsidR="007B2C2A">
        <w:t xml:space="preserve">the </w:t>
      </w:r>
      <w:r w:rsidR="005923E5">
        <w:t xml:space="preserve">annual </w:t>
      </w:r>
      <w:r w:rsidR="007B2C2A">
        <w:t xml:space="preserve">harvest of </w:t>
      </w:r>
      <w:r w:rsidR="00085256">
        <w:t>wild seafood</w:t>
      </w:r>
      <w:r w:rsidR="00DB2F0F">
        <w:t xml:space="preserve"> has remained relatively stable over the last several decades, </w:t>
      </w:r>
      <w:r w:rsidR="005B050C">
        <w:t>recent global analyses have indicated that increasing global harvest may be achieved not only by improved management of overexploited stocks, but also</w:t>
      </w:r>
      <w:ins w:id="16" w:author="Chris Free" w:date="2020-03-30T14:02:00Z">
        <w:r w:rsidR="008D441C">
          <w:t xml:space="preserve"> by</w:t>
        </w:r>
      </w:ins>
      <w:r w:rsidR="001D312C">
        <w:t xml:space="preserve"> </w:t>
      </w:r>
      <w:r w:rsidR="00A67734">
        <w:t>increasing fishing pressure on underexploited stocks</w:t>
      </w:r>
      <w:r w:rsidR="002503DD">
        <w:fldChar w:fldCharType="begin" w:fldLock="1"/>
      </w:r>
      <w:r w:rsidR="00C943C9">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mendeley":{"formattedCitation":"&lt;sup&gt;2&lt;/sup&gt;","plainTextFormattedCitation":"2","previouslyFormattedCitation":"&lt;sup&gt;2&lt;/sup&gt;"},"properties":{"noteIndex":0},"schema":"https://github.com/citation-style-language/schema/raw/master/csl-citation.json"}</w:instrText>
      </w:r>
      <w:r w:rsidR="002503DD">
        <w:fldChar w:fldCharType="separate"/>
      </w:r>
      <w:r w:rsidR="002503DD" w:rsidRPr="002503DD">
        <w:rPr>
          <w:noProof/>
          <w:vertAlign w:val="superscript"/>
        </w:rPr>
        <w:t>2</w:t>
      </w:r>
      <w:r w:rsidR="002503DD">
        <w:fldChar w:fldCharType="end"/>
      </w:r>
      <w:r w:rsidR="000A7DE7">
        <w:t>.</w:t>
      </w:r>
    </w:p>
    <w:p w14:paraId="1001699D" w14:textId="059957A9" w:rsidR="00A24018" w:rsidRDefault="00DB2F0F" w:rsidP="00085256">
      <w:pPr>
        <w:spacing w:line="360" w:lineRule="auto"/>
        <w:ind w:firstLine="540"/>
      </w:pPr>
      <w:r>
        <w:t>A</w:t>
      </w:r>
      <w:r w:rsidR="00876669">
        <w:t xml:space="preserve">ll food </w:t>
      </w:r>
      <w:r w:rsidR="000816D7">
        <w:t>sectors</w:t>
      </w:r>
      <w:r>
        <w:t xml:space="preserve"> must contend with e</w:t>
      </w:r>
      <w:r w:rsidR="007B1A11">
        <w:t>nvironmental tradeoffs</w:t>
      </w:r>
      <w:r w:rsidR="0069306A">
        <w:fldChar w:fldCharType="begin" w:fldLock="1"/>
      </w:r>
      <w:r w:rsidR="00402BCD">
        <w:instrText>ADDIN CSL_CITATION {"citationItems":[{"id":"ITEM-1","itemData":{"DOI":"10.1002/fee.1822","ISSN":"15409309","abstract":"A nimal source food (ASF) production is one of the most dynamic elements of the world food system. Livestock production has been increasing at an average of 2.46% per year from 1993 to 2013 (data obtained from FAOSTAT; www.fao. org/faostat/en/#data/CL) and aquaculture, which increased at an average of 5.79% per year from 2009 to 2014 (FAO 2016), more than compensated for the slight (0.3% per year) decline in production from capture fisheries over the same period (FAO 2010, 2012). Both production and demand for ASFs is expected to continue to rise (Godfray et al. 2010), driven by world population growth and rising incomes in many countries (Hazel and Wood 2008). The environmental consequences of ASF production have received considerable scientific and public attention (Tilman et al. 2001; Steinfeld et al. 2006; Smith et al. 2010; Herrero et al. 2015) both with respect to the sustainability of production and the environmental consequences of alternative practices. A broad range of policy choices have influenced (and will continue to influence) the relative rate and location of growth of different forms of animal production. To make these choices, policy makers, retailers, and consumers must have greater access to more standardized information across a range of metrics about the relative environmental costs of alternative production methods when attempting to meet rising demand. There is a large and growing source of literature documenting the environmental impacts of different ASFs (eg Steinfeld et al. 2006; Pelletier et al. 2011). With the exception of energy use, however, there are no systematic comparisons of environmental costs across the different types of ASFs. Global and national agricultural policies, trade agreements, and environmental regulations guide decisions on expanding food production , and the ability to make systematic comparisons between different ASFs would allow these decisions to be better informed. The environmental impacts of food production can be considered from many perspectives, including the inputs (eg energy, fresh water, fertilizer, pesticides, antibiotics) and the consequences (eg greenhouse-gas [GHG] emissions, water use, water quality, biodiversity loss, habitat destruction) of food production methods. Many of these consequences were considered in the planning documents for the Millennium Ecosystem Assessment (WRI 2003) and some have been estimated for a wide range of production methods using life-cycle assessment (LCA), …","author":[{"dropping-particle":"","family":"Hilborn","given":"Ray","non-dropping-particle":"","parse-names":false,"suffix":""},{"dropping-particle":"","family":"Banobi","given":"Jeannette","non-dropping-particle":"","parse-names":false,"suffix":""},{"dropping-particle":"","family":"Hall","given":"Stephen J.","non-dropping-particle":"","parse-names":false,"suffix":""},{"dropping-particle":"","family":"Pucylowski","given":"Teresa","non-dropping-particle":"","parse-names":false,"suffix":""},{"dropping-particle":"","family":"Walsworth","given":"Timothy E.","non-dropping-particle":"","parse-names":false,"suffix":""}],"container-title":"Frontiers in Ecology and the Environment","id":"ITEM-1","issue":"6","issued":{"date-parts":[["2018"]]},"page":"329-335","title":"The environmental cost of animal source foods","type":"article-journal","volume":"16"},"uris":["http://www.mendeley.com/documents/?uuid=f3cabbd2-524d-45f8-b0b4-541716558a6c"]}],"mendeley":{"formattedCitation":"&lt;sup&gt;5&lt;/sup&gt;","plainTextFormattedCitation":"5","previouslyFormattedCitation":"&lt;sup&gt;5&lt;/sup&gt;"},"properties":{"noteIndex":0},"schema":"https://github.com/citation-style-language/schema/raw/master/csl-citation.json"}</w:instrText>
      </w:r>
      <w:r w:rsidR="0069306A">
        <w:fldChar w:fldCharType="separate"/>
      </w:r>
      <w:r w:rsidR="0069306A" w:rsidRPr="0069306A">
        <w:rPr>
          <w:noProof/>
          <w:vertAlign w:val="superscript"/>
        </w:rPr>
        <w:t>5</w:t>
      </w:r>
      <w:r w:rsidR="0069306A">
        <w:fldChar w:fldCharType="end"/>
      </w:r>
      <w:r w:rsidR="00762F7B">
        <w:t>, and habitat conversion associated with food production systems represents a primary threat to biological diversity globally</w:t>
      </w:r>
      <w:r w:rsidR="00A22B44">
        <w:fldChar w:fldCharType="begin" w:fldLock="1"/>
      </w:r>
      <w:r w:rsidR="007A06B3">
        <w:instrText>ADDIN CSL_CITATION {"citationItems":[{"id":"ITEM-1","itemData":{"DOI":"10.1038/nature14324","ISSN":"14764687","PMID":"25832402","abstract":"Human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7545","issued":{"date-parts":[["2015"]]},"page":"45-50","title":"Global effects of land use on local terrestrial biodiversity","type":"article-journal","volume":"520"},"uris":["http://www.mendeley.com/documents/?uuid=2155e68f-a298-41e4-a18e-2f72803d974a","http://www.mendeley.com/documents/?uuid=a996ef6b-1516-480d-9d2c-fafe99b4444d"]}],"mendeley":{"formattedCitation":"&lt;sup&gt;6&lt;/sup&gt;","plainTextFormattedCitation":"6","previouslyFormattedCitation":"&lt;sup&gt;6&lt;/sup&gt;"},"properties":{"noteIndex":0},"schema":"https://github.com/citation-style-language/schema/raw/master/csl-citation.json"}</w:instrText>
      </w:r>
      <w:r w:rsidR="00A22B44">
        <w:fldChar w:fldCharType="separate"/>
      </w:r>
      <w:r w:rsidR="00A22B44" w:rsidRPr="00A22B44">
        <w:rPr>
          <w:noProof/>
          <w:vertAlign w:val="superscript"/>
        </w:rPr>
        <w:t>6</w:t>
      </w:r>
      <w:r w:rsidR="00A22B44">
        <w:fldChar w:fldCharType="end"/>
      </w:r>
      <w:r w:rsidR="00762F7B">
        <w:t>.  Indeed,</w:t>
      </w:r>
      <w:r w:rsidR="00FC780B">
        <w:t xml:space="preserve"> o</w:t>
      </w:r>
      <w:r w:rsidR="00D72864">
        <w:t xml:space="preserve">ne of the most </w:t>
      </w:r>
      <w:r w:rsidR="008C298E">
        <w:t>controversial</w:t>
      </w:r>
      <w:r w:rsidR="00D72864">
        <w:t xml:space="preserve"> </w:t>
      </w:r>
      <w:r w:rsidR="00CA309A">
        <w:t xml:space="preserve">environmental costs </w:t>
      </w:r>
      <w:r w:rsidR="00762F7B">
        <w:t xml:space="preserve">associated with wild capture fishing </w:t>
      </w:r>
      <w:r w:rsidR="00D72864">
        <w:t xml:space="preserve">is </w:t>
      </w:r>
      <w:r w:rsidR="000816D7">
        <w:t xml:space="preserve">disturbance </w:t>
      </w:r>
      <w:r w:rsidR="00D72864">
        <w:t xml:space="preserve">to </w:t>
      </w:r>
      <w:r w:rsidR="00385419">
        <w:t xml:space="preserve">the seafloor </w:t>
      </w:r>
      <w:r w:rsidR="00D72864">
        <w:t>from trawls and other</w:t>
      </w:r>
      <w:r w:rsidR="000816D7">
        <w:t xml:space="preserve"> mobile </w:t>
      </w:r>
      <w:r w:rsidR="00D72864">
        <w:t>bottom-tendered gears</w:t>
      </w:r>
      <w:r w:rsidR="000816D7">
        <w:t xml:space="preserve"> (hereafter </w:t>
      </w:r>
      <w:r w:rsidR="001D312C">
        <w:t xml:space="preserve">collectively referred to as </w:t>
      </w:r>
      <w:r w:rsidR="000816D7">
        <w:t>trawls)</w:t>
      </w:r>
      <w:r w:rsidR="00D72864">
        <w:t xml:space="preserve">, which </w:t>
      </w:r>
      <w:r w:rsidR="00762F7B">
        <w:t xml:space="preserve">together </w:t>
      </w:r>
      <w:r w:rsidR="00D72864">
        <w:t xml:space="preserve">account for 41% of all </w:t>
      </w:r>
      <w:r w:rsidR="00CA309A">
        <w:t xml:space="preserve">wild </w:t>
      </w:r>
      <w:r w:rsidR="00D72864">
        <w:t>harvested seafood</w:t>
      </w:r>
      <w:r w:rsidR="00D72864">
        <w:fldChar w:fldCharType="begin" w:fldLock="1"/>
      </w:r>
      <w:r w:rsidR="007A06B3">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7&lt;/sup&gt;","plainTextFormattedCitation":"7","previouslyFormattedCitation":"&lt;sup&gt;7&lt;/sup&gt;"},"properties":{"noteIndex":0},"schema":"https://github.com/citation-style-language/schema/raw/master/csl-citation.json"}</w:instrText>
      </w:r>
      <w:r w:rsidR="00D72864">
        <w:fldChar w:fldCharType="separate"/>
      </w:r>
      <w:r w:rsidR="00A22B44" w:rsidRPr="00A22B44">
        <w:rPr>
          <w:noProof/>
          <w:vertAlign w:val="superscript"/>
        </w:rPr>
        <w:t>7</w:t>
      </w:r>
      <w:r w:rsidR="00D72864">
        <w:fldChar w:fldCharType="end"/>
      </w:r>
      <w:r w:rsidR="00D72864">
        <w:t>.</w:t>
      </w:r>
      <w:r w:rsidR="00E16552">
        <w:t xml:space="preserve">  </w:t>
      </w:r>
      <w:r w:rsidR="000816D7">
        <w:t>Seafloor impacts from trawls are</w:t>
      </w:r>
      <w:r w:rsidR="00952075">
        <w:t xml:space="preserve"> well documented, from removal of epibenthic organisms to scattering of geological structural </w:t>
      </w:r>
      <w:r w:rsidR="009E78DE">
        <w:lastRenderedPageBreak/>
        <w:t>formations</w:t>
      </w:r>
      <w:r w:rsidR="00952075">
        <w:t xml:space="preserve"> such as cobble piles</w:t>
      </w:r>
      <w:ins w:id="17" w:author="Chris Free" w:date="2020-03-30T14:04:00Z">
        <w:r w:rsidR="00194186">
          <w:t>,</w:t>
        </w:r>
      </w:ins>
      <w:r w:rsidR="009E78DE">
        <w:t xml:space="preserve"> wh</w:t>
      </w:r>
      <w:r w:rsidR="00787D87">
        <w:t>ich provide refuge for marine organisms</w:t>
      </w:r>
      <w:r w:rsidR="00353A04">
        <w:t xml:space="preserve"> and may threaten the sustainability of </w:t>
      </w:r>
      <w:r w:rsidR="00FC2DCE">
        <w:t>wild harvested</w:t>
      </w:r>
      <w:r w:rsidR="00353A04">
        <w:t xml:space="preserve"> fish</w:t>
      </w:r>
      <w:r w:rsidR="00353A04">
        <w:fldChar w:fldCharType="begin" w:fldLock="1"/>
      </w:r>
      <w:r w:rsidR="009561E1">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clearcutting","type":"article-journal","volume":"12"},"uris":["http://www.mendeley.com/documents/?uuid=557fa221-c36e-435a-a144-da27f4908a35"]},{"id":"ITEM-2","itemData":{"DOI":"10.1126/science.1106929","abstract":"The availability of human embryonic stem cell lines provides an important tool for scientists to explore the fundamental mechanisms that regulate differentiation into specific cell types. When more is known about the mechanisms that govern these processes, human embryonic stem cells may be clinically useful in generating cell types that have been damaged or depleted by a variety of human diseases. The NIH is actively pursuing a variety of initiatives to promote this developing research field, while continuing and expanding its long-standing investment in adult stem cells and research.","author":[{"dropping-particle":"","family":"Pikitch","given":"E K","non-dropping-particle":"","parse-names":false,"suffix":""},{"dropping-particle":"","family":"Santora","given":"C","non-dropping-particle":"","parse-names":false,"suffix":""},{"dropping-particle":"","family":"Babcock","given":"E A","non-dropping-particle":"","parse-names":false,"suffix":""},{"dropping-particle":"","family":"Bakun","given":"A","non-dropping-particle":"","parse-names":false,"suffix":""},{"dropping-particle":"","family":"Bonfil","given":"R","non-dropping-particle":"","parse-names":false,"suffix":""},{"dropping-particle":"","family":"Conover","given":"D O","non-dropping-particle":"","parse-names":false,"suffix":""},{"dropping-particle":"","family":"Dayton","given":"P","non-dropping-particle":"","parse-names":false,"suffix":""},{"dropping-particle":"","family":"Doukakis","given":"P","non-dropping-particle":"","parse-names":false,"suffix":""},{"dropping-particle":"","family":"Fluharty","given":"D","non-dropping-particle":"","parse-names":false,"suffix":""},{"dropping-particle":"","family":"Heneman","given":"B","non-dropping-particle":"","parse-names":false,"suffix":""},{"dropping-particle":"","family":"Houde","given":"E D","non-dropping-particle":"","parse-names":false,"suffix":""},{"dropping-particle":"","family":"Link","given":"J","non-dropping-particle":"","parse-names":false,"suffix":""},{"dropping-particle":"","family":"Livingston","given":"P A","non-dropping-particle":"","parse-names":false,"suffix":""},{"dropping-particle":"","family":"Mangel","given":"M","non-dropping-particle":"","parse-names":false,"suffix":""},{"dropping-particle":"","family":"McAllister","given":"M K","non-dropping-particle":"","parse-names":false,"suffix":""},{"dropping-particle":"","family":"Pope","given":"J","non-dropping-particle":"","parse-names":false,"suffix":""},{"dropping-particle":"","family":"Sainsbury","given":"K J","non-dropping-particle":"","parse-names":false,"suffix":""}],"container-title":"Science","id":"ITEM-2","issued":{"date-parts":[["2004"]]},"page":"346 - 347","title":"Ecosystem-based fishery management","type":"article-journal","volume":"305"},"uris":["http://www.mendeley.com/documents/?uuid=1ec04398-9f23-4120-b707-9a2dd3d72429"]}],"mendeley":{"formattedCitation":"&lt;sup&gt;8,9&lt;/sup&gt;","plainTextFormattedCitation":"8,9","previouslyFormattedCitation":"&lt;sup&gt;8,9&lt;/sup&gt;"},"properties":{"noteIndex":0},"schema":"https://github.com/citation-style-language/schema/raw/master/csl-citation.json"}</w:instrText>
      </w:r>
      <w:r w:rsidR="00353A04">
        <w:fldChar w:fldCharType="separate"/>
      </w:r>
      <w:r w:rsidR="002F059B" w:rsidRPr="002F059B">
        <w:rPr>
          <w:noProof/>
          <w:vertAlign w:val="superscript"/>
        </w:rPr>
        <w:t>8,9</w:t>
      </w:r>
      <w:r w:rsidR="00353A04">
        <w:fldChar w:fldCharType="end"/>
      </w:r>
      <w:r w:rsidR="00952075">
        <w:t xml:space="preserve">.  </w:t>
      </w:r>
    </w:p>
    <w:p w14:paraId="5322D3E2" w14:textId="334FF298" w:rsidR="00AB3AD9" w:rsidRDefault="00E16552" w:rsidP="00085256">
      <w:pPr>
        <w:spacing w:line="360" w:lineRule="auto"/>
        <w:ind w:firstLine="540"/>
      </w:pPr>
      <w:r>
        <w:t>Recent compilation</w:t>
      </w:r>
      <w:r w:rsidR="00787D87">
        <w:t xml:space="preserve">s of global fishing effort </w:t>
      </w:r>
      <w:r w:rsidR="00952075">
        <w:t>derived f</w:t>
      </w:r>
      <w:r w:rsidR="00787D87">
        <w:t xml:space="preserve">rom </w:t>
      </w:r>
      <w:r w:rsidR="004477EF">
        <w:t>the satellite monitoring Automatic Identification System (AIS)</w:t>
      </w:r>
      <w:r w:rsidR="004477EF">
        <w:fldChar w:fldCharType="begin" w:fldLock="1"/>
      </w:r>
      <w:r w:rsidR="009561E1">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10&lt;/sup&gt;","plainTextFormattedCitation":"10","previouslyFormattedCitation":"&lt;sup&gt;10&lt;/sup&gt;"},"properties":{"noteIndex":0},"schema":"https://github.com/citation-style-language/schema/raw/master/csl-citation.json"}</w:instrText>
      </w:r>
      <w:r w:rsidR="004477EF">
        <w:fldChar w:fldCharType="separate"/>
      </w:r>
      <w:r w:rsidR="002F059B" w:rsidRPr="002F059B">
        <w:rPr>
          <w:noProof/>
          <w:vertAlign w:val="superscript"/>
        </w:rPr>
        <w:t>10</w:t>
      </w:r>
      <w:r w:rsidR="004477EF">
        <w:fldChar w:fldCharType="end"/>
      </w:r>
      <w:r w:rsidR="00952075">
        <w:t xml:space="preserve"> </w:t>
      </w:r>
      <w:r w:rsidR="00787D87">
        <w:t xml:space="preserve">have provided </w:t>
      </w:r>
      <w:r w:rsidR="00FC780B">
        <w:t xml:space="preserve">a </w:t>
      </w:r>
      <w:r w:rsidR="00952075">
        <w:t>view</w:t>
      </w:r>
      <w:r w:rsidR="00787D87">
        <w:t xml:space="preserve"> of the global </w:t>
      </w:r>
      <w:r w:rsidR="00952075">
        <w:t xml:space="preserve">extent of fishing pressure on the seafloor.  </w:t>
      </w:r>
      <w:r w:rsidR="00FC2DCE">
        <w:t xml:space="preserve">These data have </w:t>
      </w:r>
      <w:ins w:id="18" w:author="Chris Free" w:date="2020-03-30T14:04:00Z">
        <w:r w:rsidR="00194186">
          <w:t>been interpreted to show</w:t>
        </w:r>
      </w:ins>
      <w:del w:id="19" w:author="Chris Free" w:date="2020-03-30T14:04:00Z">
        <w:r w:rsidR="00FC2DCE" w:rsidDel="00194186">
          <w:delText>sh</w:delText>
        </w:r>
      </w:del>
      <w:del w:id="20" w:author="Chris Free" w:date="2020-03-30T14:05:00Z">
        <w:r w:rsidR="00FC2DCE" w:rsidDel="00194186">
          <w:delText>own</w:delText>
        </w:r>
      </w:del>
      <w:r w:rsidR="00FC2DCE">
        <w:t xml:space="preserve"> that the total </w:t>
      </w:r>
      <w:r w:rsidR="00FC780B">
        <w:t>footprint of all fishing activity</w:t>
      </w:r>
      <w:r w:rsidR="008A3D3D">
        <w:t xml:space="preserve"> from 2013 - 2016</w:t>
      </w:r>
      <w:r w:rsidR="00FC780B">
        <w:t xml:space="preserve"> </w:t>
      </w:r>
      <w:r w:rsidR="004477EF">
        <w:t>cover</w:t>
      </w:r>
      <w:r w:rsidR="008A3D3D">
        <w:t>ed</w:t>
      </w:r>
      <w:r w:rsidR="004477EF">
        <w:t xml:space="preserve"> up to 55% of the world’s oceans</w:t>
      </w:r>
      <w:r w:rsidR="004477EF">
        <w:fldChar w:fldCharType="begin" w:fldLock="1"/>
      </w:r>
      <w:r w:rsidR="009561E1">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10&lt;/sup&gt;","plainTextFormattedCitation":"10","previouslyFormattedCitation":"&lt;sup&gt;10&lt;/sup&gt;"},"properties":{"noteIndex":0},"schema":"https://github.com/citation-style-language/schema/raw/master/csl-citation.json"}</w:instrText>
      </w:r>
      <w:r w:rsidR="004477EF">
        <w:fldChar w:fldCharType="separate"/>
      </w:r>
      <w:r w:rsidR="002F059B" w:rsidRPr="002F059B">
        <w:rPr>
          <w:noProof/>
          <w:vertAlign w:val="superscript"/>
        </w:rPr>
        <w:t>10</w:t>
      </w:r>
      <w:r w:rsidR="004477EF">
        <w:fldChar w:fldCharType="end"/>
      </w:r>
      <w:r w:rsidR="00952075">
        <w:t xml:space="preserve">.  However, </w:t>
      </w:r>
      <w:r w:rsidR="00103F38">
        <w:t>there are</w:t>
      </w:r>
      <w:r w:rsidR="003B35EA">
        <w:t xml:space="preserve"> limitations when estimating the scale of seafloor impacts from </w:t>
      </w:r>
      <w:r w:rsidR="00E7503D">
        <w:t>the global fishing</w:t>
      </w:r>
      <w:r w:rsidR="003B35EA">
        <w:t xml:space="preserve"> </w:t>
      </w:r>
      <w:r w:rsidR="00740DB9">
        <w:t xml:space="preserve">effort </w:t>
      </w:r>
      <w:r w:rsidR="00952075">
        <w:t>footprint</w:t>
      </w:r>
      <w:r w:rsidR="003B35EA">
        <w:t xml:space="preserve">.  First, </w:t>
      </w:r>
      <w:r w:rsidR="00E7503D">
        <w:t>the potential for seafloor impacts</w:t>
      </w:r>
      <w:r w:rsidR="00E92694">
        <w:t xml:space="preserve"> is dominated by bottom-tendered trawl and dredge fishing</w:t>
      </w:r>
      <w:r w:rsidR="00E7503D">
        <w:t xml:space="preserve">, whereas pelagic fishing </w:t>
      </w:r>
      <w:r w:rsidR="00E92694">
        <w:t xml:space="preserve">activity </w:t>
      </w:r>
      <w:r w:rsidR="00740DB9">
        <w:t>results in</w:t>
      </w:r>
      <w:r w:rsidR="00E7503D">
        <w:t xml:space="preserve"> little or no contact with </w:t>
      </w:r>
      <w:r w:rsidR="00E92694">
        <w:t>the ocean bottom. Second,</w:t>
      </w:r>
      <w:r w:rsidR="00E7503D">
        <w:t xml:space="preserve"> </w:t>
      </w:r>
      <w:r w:rsidR="00740DB9">
        <w:t xml:space="preserve">typically only </w:t>
      </w:r>
      <w:r w:rsidR="006C4F3B">
        <w:t>specific components</w:t>
      </w:r>
      <w:r w:rsidR="00740DB9">
        <w:t xml:space="preserve"> of a bottom</w:t>
      </w:r>
      <w:r w:rsidR="003B35EA">
        <w:t xml:space="preserve"> trawl</w:t>
      </w:r>
      <w:r w:rsidR="00FC2DCE">
        <w:t>’</w:t>
      </w:r>
      <w:r w:rsidR="003B35EA">
        <w:t>s</w:t>
      </w:r>
      <w:r w:rsidR="00740DB9">
        <w:t xml:space="preserve"> gear</w:t>
      </w:r>
      <w:r w:rsidR="006C4F3B">
        <w:t xml:space="preserve"> </w:t>
      </w:r>
      <w:r w:rsidR="00740DB9">
        <w:t>touch</w:t>
      </w:r>
      <w:r w:rsidR="006C0D71">
        <w:t xml:space="preserve"> the seafloor such that the contacted area associated with a trawl event is </w:t>
      </w:r>
      <w:r w:rsidR="003B35EA">
        <w:t xml:space="preserve">less than its </w:t>
      </w:r>
      <w:r w:rsidR="006C0D71">
        <w:t>total swept area path</w:t>
      </w:r>
      <w:r w:rsidR="006C4F3B">
        <w:fldChar w:fldCharType="begin" w:fldLock="1"/>
      </w:r>
      <w:r w:rsidR="009561E1">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11&lt;/sup&gt;","plainTextFormattedCitation":"11","previouslyFormattedCitation":"&lt;sup&gt;11&lt;/sup&gt;"},"properties":{"noteIndex":0},"schema":"https://github.com/citation-style-language/schema/raw/master/csl-citation.json"}</w:instrText>
      </w:r>
      <w:r w:rsidR="006C4F3B">
        <w:fldChar w:fldCharType="separate"/>
      </w:r>
      <w:r w:rsidR="002F059B" w:rsidRPr="002F059B">
        <w:rPr>
          <w:noProof/>
          <w:vertAlign w:val="superscript"/>
        </w:rPr>
        <w:t>11</w:t>
      </w:r>
      <w:r w:rsidR="006C4F3B">
        <w:fldChar w:fldCharType="end"/>
      </w:r>
      <w:r w:rsidR="003B35EA">
        <w:t xml:space="preserve">.  </w:t>
      </w:r>
      <w:r w:rsidR="0084543C">
        <w:t>Third</w:t>
      </w:r>
      <w:r w:rsidR="003B35EA">
        <w:t>, t</w:t>
      </w:r>
      <w:r w:rsidR="00787D87">
        <w:t>he organisms and geological feature</w:t>
      </w:r>
      <w:r w:rsidR="00085256">
        <w:t>s</w:t>
      </w:r>
      <w:r w:rsidR="00787D87">
        <w:t xml:space="preserve"> that create habitat structure on the seafloor </w:t>
      </w:r>
      <w:r w:rsidR="00085256">
        <w:t xml:space="preserve">demonstrate </w:t>
      </w:r>
      <w:r w:rsidR="003B35EA">
        <w:t xml:space="preserve">varying degrees of susceptibility to contact </w:t>
      </w:r>
      <w:del w:id="21" w:author="Chris Free" w:date="2020-03-30T14:07:00Z">
        <w:r w:rsidR="00787D87" w:rsidDel="00194186">
          <w:delText>as well as</w:delText>
        </w:r>
      </w:del>
      <w:ins w:id="22" w:author="Chris Free" w:date="2020-03-30T14:07:00Z">
        <w:r w:rsidR="00194186">
          <w:t>and</w:t>
        </w:r>
      </w:ins>
      <w:r w:rsidR="00952075">
        <w:t xml:space="preserve"> capacity to recover </w:t>
      </w:r>
      <w:r w:rsidR="00085256">
        <w:t>from damage or removal</w:t>
      </w:r>
      <w:r w:rsidR="00952075">
        <w:fldChar w:fldCharType="begin" w:fldLock="1"/>
      </w:r>
      <w:r w:rsidR="009561E1">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12&lt;/sup&gt;","plainTextFormattedCitation":"12","previouslyFormattedCitation":"&lt;sup&gt;12&lt;/sup&gt;"},"properties":{"noteIndex":0},"schema":"https://github.com/citation-style-language/schema/raw/master/csl-citation.json"}</w:instrText>
      </w:r>
      <w:r w:rsidR="00952075">
        <w:fldChar w:fldCharType="separate"/>
      </w:r>
      <w:r w:rsidR="002F059B" w:rsidRPr="002F059B">
        <w:rPr>
          <w:noProof/>
          <w:vertAlign w:val="superscript"/>
        </w:rPr>
        <w:t>12</w:t>
      </w:r>
      <w:r w:rsidR="00952075">
        <w:fldChar w:fldCharType="end"/>
      </w:r>
      <w:r w:rsidR="003B35EA">
        <w:t xml:space="preserve">.  Thus, estimating disturbance to the seafloor – defined here as the areal extent in which benthic features have been </w:t>
      </w:r>
      <w:r w:rsidR="0084543C">
        <w:t xml:space="preserve">damaged or </w:t>
      </w:r>
      <w:r w:rsidR="003B35EA">
        <w:t xml:space="preserve">removed by trawling and not yet recovered to pre-trawling levels – requires a </w:t>
      </w:r>
      <w:commentRangeStart w:id="23"/>
      <w:r w:rsidR="003B35EA">
        <w:t>dynamic impact</w:t>
      </w:r>
      <w:ins w:id="24" w:author="Chris Free" w:date="2020-03-30T14:11:00Z">
        <w:r w:rsidR="00194186">
          <w:t xml:space="preserve"> and </w:t>
        </w:r>
      </w:ins>
      <w:del w:id="25" w:author="Chris Free" w:date="2020-03-30T14:11:00Z">
        <w:r w:rsidR="003B35EA" w:rsidDel="00194186">
          <w:delText>/</w:delText>
        </w:r>
      </w:del>
      <w:r w:rsidR="003B35EA">
        <w:t xml:space="preserve">recovery model </w:t>
      </w:r>
      <w:commentRangeEnd w:id="23"/>
      <w:r w:rsidR="00194186">
        <w:rPr>
          <w:rStyle w:val="CommentReference"/>
        </w:rPr>
        <w:commentReference w:id="23"/>
      </w:r>
      <w:r w:rsidR="003B35EA">
        <w:t xml:space="preserve">that incorporates both habitat specific vulnerabilities and gear </w:t>
      </w:r>
      <w:r w:rsidR="00F26CDD">
        <w:t>characterisitcs</w:t>
      </w:r>
      <w:r w:rsidR="00F26CDD">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rsidR="00F26CDD">
        <w:fldChar w:fldCharType="separate"/>
      </w:r>
      <w:r w:rsidR="002F059B" w:rsidRPr="002F059B">
        <w:rPr>
          <w:noProof/>
          <w:vertAlign w:val="superscript"/>
        </w:rPr>
        <w:t>13</w:t>
      </w:r>
      <w:r w:rsidR="00F26CDD">
        <w:fldChar w:fldCharType="end"/>
      </w:r>
      <w:r w:rsidR="00F26CDD">
        <w:t>.</w:t>
      </w:r>
      <w:r w:rsidR="003B35EA">
        <w:t xml:space="preserve">  </w:t>
      </w:r>
    </w:p>
    <w:p w14:paraId="39848D3B" w14:textId="20950181" w:rsidR="0003445D" w:rsidRDefault="00085256" w:rsidP="00085256">
      <w:pPr>
        <w:spacing w:line="360" w:lineRule="auto"/>
        <w:ind w:firstLine="540"/>
      </w:pPr>
      <w:r>
        <w:t xml:space="preserve">Minimizing </w:t>
      </w:r>
      <w:r w:rsidR="0003445D">
        <w:t xml:space="preserve">seafloor disturbance is a </w:t>
      </w:r>
      <w:r w:rsidR="00E5665B">
        <w:t>high priority</w:t>
      </w:r>
      <w:r w:rsidR="0003445D">
        <w:t xml:space="preserve"> </w:t>
      </w:r>
      <w:r w:rsidR="00D83675">
        <w:t xml:space="preserve">for </w:t>
      </w:r>
      <w:r w:rsidR="0003445D">
        <w:t>many of the world’s fishery ma</w:t>
      </w:r>
      <w:r w:rsidR="00353A04">
        <w:t>nagement bodies</w:t>
      </w:r>
      <w:r w:rsidR="007A06B3">
        <w:t xml:space="preserve"> (e.g. </w:t>
      </w:r>
      <w:r w:rsidR="007A06B3">
        <w:fldChar w:fldCharType="begin" w:fldLock="1"/>
      </w:r>
      <w:r w:rsidR="009561E1">
        <w:instrText>ADDIN CSL_CITATION {"citationItems":[{"id":"ITEM-1","itemData":{"id":"ITEM-1","issued":{"date-parts":[["2002"]]},"page":"2343–2383","title":"Magnuson- Stevens Act Provisions; Essential Fish Habitat (EFH). 50 CFR part 600. U.S. Federal Register, vol.67","type":"legislation"},"uris":["http://www.mendeley.com/documents/?uuid=2a28ba26-7127-4093-97b6-7d505533cf4a"]},{"id":"ITEM-2","itemData":{"id":"ITEM-2","issued":{"date-parts":[["2008"]]},"title":"Directive 2008/56/EC of the European Parliament and of the Council of 17 June 2008 establishing a framework for community action in the field of marine environmental policy (Marine Strategy Framework Directive)","type":"legislation"},"uris":["http://www.mendeley.com/documents/?uuid=9ee7acec-7ddc-4452-8482-4381169ff6d1"]}],"mendeley":{"formattedCitation":"&lt;sup&gt;14,15&lt;/sup&gt;","plainTextFormattedCitation":"14,15","previouslyFormattedCitation":"&lt;sup&gt;14,15&lt;/sup&gt;"},"properties":{"noteIndex":0},"schema":"https://github.com/citation-style-language/schema/raw/master/csl-citation.json"}</w:instrText>
      </w:r>
      <w:r w:rsidR="007A06B3">
        <w:fldChar w:fldCharType="separate"/>
      </w:r>
      <w:r w:rsidR="002F059B" w:rsidRPr="002F059B">
        <w:rPr>
          <w:noProof/>
          <w:vertAlign w:val="superscript"/>
        </w:rPr>
        <w:t>14,15</w:t>
      </w:r>
      <w:r w:rsidR="007A06B3">
        <w:fldChar w:fldCharType="end"/>
      </w:r>
      <w:r w:rsidR="007A06B3">
        <w:t>)</w:t>
      </w:r>
      <w:r w:rsidR="008B693F">
        <w:t xml:space="preserve"> and a </w:t>
      </w:r>
      <w:r w:rsidR="000816D7">
        <w:t>prerequisite for</w:t>
      </w:r>
      <w:ins w:id="26" w:author="Chris Free" w:date="2020-03-30T14:08:00Z">
        <w:r w:rsidR="00194186">
          <w:t xml:space="preserve"> maintaining</w:t>
        </w:r>
      </w:ins>
      <w:r w:rsidR="000816D7">
        <w:t xml:space="preserve"> </w:t>
      </w:r>
      <w:r w:rsidR="006C4F3B">
        <w:t>ocean ecosystem integrity</w:t>
      </w:r>
      <w:r w:rsidR="006C4F3B">
        <w:fldChar w:fldCharType="begin" w:fldLock="1"/>
      </w:r>
      <w:r w:rsidR="006C4F3B">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mendeley":{"formattedCitation":"&lt;sup&gt;8&lt;/sup&gt;","plainTextFormattedCitation":"8","previouslyFormattedCitation":"&lt;sup&gt;8&lt;/sup&gt;"},"properties":{"noteIndex":0},"schema":"https://github.com/citation-style-language/schema/raw/master/csl-citation.json"}</w:instrText>
      </w:r>
      <w:r w:rsidR="006C4F3B">
        <w:fldChar w:fldCharType="separate"/>
      </w:r>
      <w:r w:rsidR="006C4F3B" w:rsidRPr="006C4F3B">
        <w:rPr>
          <w:noProof/>
          <w:vertAlign w:val="superscript"/>
        </w:rPr>
        <w:t>8</w:t>
      </w:r>
      <w:r w:rsidR="006C4F3B">
        <w:fldChar w:fldCharType="end"/>
      </w:r>
      <w:r w:rsidR="008B693F">
        <w:t xml:space="preserve">.  Marine reserves have been </w:t>
      </w:r>
      <w:r w:rsidR="000816D7">
        <w:t xml:space="preserve">the </w:t>
      </w:r>
      <w:r w:rsidR="008B693F">
        <w:t>primary tool to meet th</w:t>
      </w:r>
      <w:r w:rsidR="00FC2DCE">
        <w:t>is</w:t>
      </w:r>
      <w:r w:rsidR="008B693F">
        <w:t xml:space="preserve"> objective.  While </w:t>
      </w:r>
      <w:r w:rsidR="000816D7">
        <w:t>marine reserves</w:t>
      </w:r>
      <w:r w:rsidR="008B693F">
        <w:t xml:space="preserve"> have demonstrated successes, especially when protecting highly vulnerable seafloor habitats, they </w:t>
      </w:r>
      <w:r w:rsidR="00D9687B">
        <w:t>have limitations</w:t>
      </w:r>
      <w:r w:rsidR="008B693F">
        <w:t xml:space="preserve">.  In many </w:t>
      </w:r>
      <w:r w:rsidR="000816D7">
        <w:t xml:space="preserve">cases, fishing effort is </w:t>
      </w:r>
      <w:r w:rsidR="008B693F">
        <w:t xml:space="preserve">displaced </w:t>
      </w:r>
      <w:r w:rsidR="000816D7">
        <w:t>elsewhere, such that marine reserves</w:t>
      </w:r>
      <w:r w:rsidR="008B693F">
        <w:t xml:space="preserve"> may not achieve success without other corresponding policies to reduce effort, such as reducing total allowable catch</w:t>
      </w:r>
      <w:r w:rsidR="008B693F">
        <w:fldChar w:fldCharType="begin" w:fldLock="1"/>
      </w:r>
      <w:r w:rsidR="009561E1">
        <w:instrText>ADDIN CSL_CITATION {"citationItems":[{"id":"ITEM-1","itemData":{"DOI":"10.1093/icesjms/fsn214","ISBN":"1054-3139","ISSN":"10543139","PMID":"7298","abstract":"The use of Marine Protected Areas (MPAs) to address regional-scale objectives as part of an ecosystem approach to management in the North Sea is examined. Ensuring that displacement of fishing activity does not negate the ecological benefits gained from MPAs is a major concern. Two scenarios are considered: using MPAs to safeguard important areas for ground fish species diversity and using them to reduce fishing impacts on benthic invertebrates. Appropriate MPAs were identified using benthic invertebrate and fish abundance data. Fishing effort redistribution was modelled using international landings and fishing effort data. Closing 7.7% of the North Sea to protect ground fish species diversity increased the fishing impact on benthic invertebrates. Closing 7.3% of the North Sea specifically to protect benthic invertebrates reduced fishing mortality by just 1.7-3.8%, but when combined with appropriate reductions in total allowable catch (TAC), 16.2-17.4% reductions in fishing mortality were achieved. MPAs on their own are unlikely to achieve significant regional-scale ecosystem benefits, because local gains are largely negated by fishing effort displacement into the remainder of the North Sea. However, in combination with appropriate TAC reductions, the effectiveness of MPAs may be enhanced.","author":[{"dropping-particle":"","family":"Greenstreet","given":"Simon P R","non-dropping-particle":"","parse-names":false,"suffix":""},{"dropping-particle":"","family":"Fraser","given":"Helen M.","non-dropping-particle":"","parse-names":false,"suffix":""},{"dropping-particle":"","family":"Piet","given":"Gerjan J.","non-dropping-particle":"","parse-names":false,"suffix":""}],"container-title":"ICES Journal of Marine Science","id":"ITEM-1","issue":"1","issued":{"date-parts":[["2009"]]},"page":"90-100","title":"Using MPAs to address regional-scale ecological objectives in the North Sea: Modelling the effects of fishing effort displacement","type":"article-journal","volume":"66"},"uris":["http://www.mendeley.com/documents/?uuid=9f30d925-f317-4d4f-8f8c-902ec684df05"]}],"mendeley":{"formattedCitation":"&lt;sup&gt;16&lt;/sup&gt;","plainTextFormattedCitation":"16","previouslyFormattedCitation":"&lt;sup&gt;16&lt;/sup&gt;"},"properties":{"noteIndex":0},"schema":"https://github.com/citation-style-language/schema/raw/master/csl-citation.json"}</w:instrText>
      </w:r>
      <w:r w:rsidR="008B693F">
        <w:fldChar w:fldCharType="separate"/>
      </w:r>
      <w:r w:rsidR="002F059B" w:rsidRPr="002F059B">
        <w:rPr>
          <w:noProof/>
          <w:vertAlign w:val="superscript"/>
        </w:rPr>
        <w:t>16</w:t>
      </w:r>
      <w:r w:rsidR="008B693F">
        <w:fldChar w:fldCharType="end"/>
      </w:r>
      <w:r w:rsidR="008B693F">
        <w:t xml:space="preserve">.  But </w:t>
      </w:r>
      <w:r w:rsidR="000F6CF8">
        <w:t xml:space="preserve">as global demand for protein mounts with increasing human population, </w:t>
      </w:r>
      <w:r w:rsidR="008B693F">
        <w:t xml:space="preserve">reducing </w:t>
      </w:r>
      <w:r w:rsidR="00F8513F">
        <w:t>fishery</w:t>
      </w:r>
      <w:r w:rsidR="000816D7">
        <w:t xml:space="preserve"> harvest </w:t>
      </w:r>
      <w:r w:rsidR="000F6CF8">
        <w:t xml:space="preserve">to reduce </w:t>
      </w:r>
      <w:r w:rsidR="00F8513F">
        <w:t>seafloor</w:t>
      </w:r>
      <w:r w:rsidR="000F6CF8">
        <w:t xml:space="preserve"> impacts from fishing </w:t>
      </w:r>
      <w:r w:rsidR="000816D7">
        <w:t xml:space="preserve">may come with </w:t>
      </w:r>
      <w:r w:rsidR="008B693F">
        <w:t>tradeoffs</w:t>
      </w:r>
      <w:r w:rsidR="000F6CF8">
        <w:t xml:space="preserve"> in </w:t>
      </w:r>
      <w:r w:rsidR="00472299">
        <w:t xml:space="preserve">environmental impacts associated with </w:t>
      </w:r>
      <w:r w:rsidR="000F6CF8">
        <w:t>producing substitute protei</w:t>
      </w:r>
      <w:r w:rsidR="00C75807">
        <w:t>n from other food systems</w:t>
      </w:r>
      <w:r w:rsidR="00472299">
        <w:t>, such as terrestrial crops or livestock</w:t>
      </w:r>
      <w:r w:rsidR="00D9687B">
        <w:t xml:space="preserve">.  </w:t>
      </w:r>
      <w:r w:rsidR="00F87372">
        <w:t xml:space="preserve">One means to avoid this tradeoff between </w:t>
      </w:r>
      <w:r w:rsidR="00F8513F">
        <w:t>benthic habitat</w:t>
      </w:r>
      <w:r w:rsidR="00F87372">
        <w:t xml:space="preserve"> impacts and foregone fishery harvest is</w:t>
      </w:r>
      <w:r w:rsidR="00626B34">
        <w:t xml:space="preserve"> to minimize seafloor disturbance </w:t>
      </w:r>
      <w:r w:rsidR="00F87372">
        <w:t>by</w:t>
      </w:r>
      <w:r w:rsidR="00626B34">
        <w:t xml:space="preserve"> </w:t>
      </w:r>
      <w:r w:rsidR="00F87372">
        <w:t xml:space="preserve">reducing </w:t>
      </w:r>
      <w:r w:rsidR="00D9687B">
        <w:t>gear-seafloor</w:t>
      </w:r>
      <w:r w:rsidR="00F8513F">
        <w:t xml:space="preserve"> interactions </w:t>
      </w:r>
      <w:r w:rsidR="00626B34">
        <w:t xml:space="preserve">– a </w:t>
      </w:r>
      <w:r w:rsidR="00F8513F">
        <w:t xml:space="preserve">direct </w:t>
      </w:r>
      <w:r w:rsidR="00626B34">
        <w:t xml:space="preserve">solution that may be met through </w:t>
      </w:r>
      <w:r w:rsidR="00F8513F">
        <w:t xml:space="preserve">gear </w:t>
      </w:r>
      <w:r w:rsidR="00626B34">
        <w:t>modific</w:t>
      </w:r>
      <w:r w:rsidR="00F65B28">
        <w:t xml:space="preserve">ations to </w:t>
      </w:r>
      <w:r w:rsidR="00F8513F">
        <w:t>reduce bottom contact from fishing</w:t>
      </w:r>
      <w:r w:rsidR="00626B34">
        <w:t xml:space="preserve">, or increases in catch efficiency </w:t>
      </w:r>
      <w:r w:rsidR="00F65B28">
        <w:t>that maintain harvest rates but with less expended effort</w:t>
      </w:r>
      <w:r>
        <w:t>.</w:t>
      </w:r>
    </w:p>
    <w:p w14:paraId="7CCA8301" w14:textId="0AFC724F" w:rsidR="00E16552" w:rsidRDefault="00E16552" w:rsidP="00FC69A1">
      <w:pPr>
        <w:spacing w:line="360" w:lineRule="auto"/>
        <w:ind w:firstLine="540"/>
      </w:pPr>
      <w:r>
        <w:t>Here,</w:t>
      </w:r>
      <w:r w:rsidR="00BB3C2E">
        <w:t xml:space="preserve"> we</w:t>
      </w:r>
      <w:r>
        <w:t xml:space="preserve"> </w:t>
      </w:r>
      <w:r w:rsidR="00351693">
        <w:t xml:space="preserve">quantify </w:t>
      </w:r>
      <w:r w:rsidR="007B5836">
        <w:t>seafloor</w:t>
      </w:r>
      <w:r w:rsidR="00351693">
        <w:t xml:space="preserve"> impacts</w:t>
      </w:r>
      <w:r w:rsidR="007B5836">
        <w:t xml:space="preserve"> </w:t>
      </w:r>
      <w:r w:rsidR="00351693">
        <w:t>from fishing</w:t>
      </w:r>
      <w:r w:rsidR="00D9687B">
        <w:t xml:space="preserve"> and </w:t>
      </w:r>
      <w:r w:rsidR="007B5836">
        <w:t xml:space="preserve">explore </w:t>
      </w:r>
      <w:r w:rsidR="00351693">
        <w:t xml:space="preserve">options </w:t>
      </w:r>
      <w:del w:id="27" w:author="Chris Free" w:date="2020-03-30T14:10:00Z">
        <w:r w:rsidR="00351693" w:rsidDel="00194186">
          <w:delText xml:space="preserve">to navigate </w:delText>
        </w:r>
      </w:del>
      <w:ins w:id="28" w:author="Chris Free" w:date="2020-03-30T14:10:00Z">
        <w:r w:rsidR="00194186">
          <w:t xml:space="preserve">for </w:t>
        </w:r>
      </w:ins>
      <w:ins w:id="29" w:author="Chris Free" w:date="2020-03-30T14:11:00Z">
        <w:r w:rsidR="00194186">
          <w:t xml:space="preserve">navigating </w:t>
        </w:r>
      </w:ins>
      <w:r w:rsidR="00351693">
        <w:t xml:space="preserve">seafood production </w:t>
      </w:r>
      <w:ins w:id="30" w:author="Chris Free" w:date="2020-03-30T14:10:00Z">
        <w:r w:rsidR="00194186">
          <w:t>and</w:t>
        </w:r>
      </w:ins>
      <w:del w:id="31" w:author="Chris Free" w:date="2020-03-30T14:10:00Z">
        <w:r w:rsidR="00351693" w:rsidDel="00194186">
          <w:delText>–</w:delText>
        </w:r>
      </w:del>
      <w:r w:rsidR="00351693">
        <w:t xml:space="preserve"> environmental impact tradeoffs</w:t>
      </w:r>
      <w:r w:rsidR="00EE39E4">
        <w:t>.  W</w:t>
      </w:r>
      <w:r>
        <w:t xml:space="preserve">e first </w:t>
      </w:r>
      <w:r w:rsidR="000A781C">
        <w:t xml:space="preserve">assess </w:t>
      </w:r>
      <w:r w:rsidR="00EE39E4">
        <w:t xml:space="preserve">the </w:t>
      </w:r>
      <w:r w:rsidR="00F3119D">
        <w:t xml:space="preserve">areal extent of </w:t>
      </w:r>
      <w:r>
        <w:t xml:space="preserve">global </w:t>
      </w:r>
      <w:r w:rsidR="00085256">
        <w:t>seafloor</w:t>
      </w:r>
      <w:r w:rsidR="00F3119D">
        <w:t xml:space="preserve"> </w:t>
      </w:r>
      <w:r w:rsidR="00F3119D">
        <w:lastRenderedPageBreak/>
        <w:t>disturbance</w:t>
      </w:r>
      <w:r>
        <w:t xml:space="preserve"> by </w:t>
      </w:r>
      <w:r w:rsidR="007B5836">
        <w:t xml:space="preserve">trawling </w:t>
      </w:r>
      <w:r>
        <w:t>activities using a dynamic impact and recovery model</w:t>
      </w:r>
      <w:r>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fldChar w:fldCharType="separate"/>
      </w:r>
      <w:r w:rsidR="002F059B" w:rsidRPr="002F059B">
        <w:rPr>
          <w:noProof/>
          <w:vertAlign w:val="superscript"/>
        </w:rPr>
        <w:t>13</w:t>
      </w:r>
      <w:r>
        <w:fldChar w:fldCharType="end"/>
      </w:r>
      <w:r w:rsidR="007722F3">
        <w:t>, stratifying the analysis by large marine ecosystems</w:t>
      </w:r>
      <w:r w:rsidR="00BB3C2E">
        <w:t xml:space="preserve"> (LMEs)</w:t>
      </w:r>
      <w:r w:rsidR="007722F3">
        <w:t xml:space="preserve">.  We then </w:t>
      </w:r>
      <w:del w:id="32" w:author="Chris Free" w:date="2020-03-30T14:12:00Z">
        <w:r w:rsidR="00A5756F" w:rsidDel="00C23A4A">
          <w:delText xml:space="preserve">implement </w:delText>
        </w:r>
      </w:del>
      <w:ins w:id="33" w:author="Chris Free" w:date="2020-03-30T14:12:00Z">
        <w:r w:rsidR="00C23A4A">
          <w:t>use a</w:t>
        </w:r>
        <w:r w:rsidR="00C23A4A">
          <w:t xml:space="preserve"> </w:t>
        </w:r>
      </w:ins>
      <w:r w:rsidR="00A5756F">
        <w:t>catch-only stock assessment model</w:t>
      </w:r>
      <w:del w:id="34" w:author="Chris Free" w:date="2020-03-30T14:12:00Z">
        <w:r w:rsidR="00A5756F" w:rsidDel="00C23A4A">
          <w:delText>s</w:delText>
        </w:r>
      </w:del>
      <w:r w:rsidR="00A5756F">
        <w:t xml:space="preserve"> to </w:t>
      </w:r>
      <w:r w:rsidR="007722F3">
        <w:t xml:space="preserve">evaluate </w:t>
      </w:r>
      <w:r w:rsidR="007B5836">
        <w:t xml:space="preserve">the </w:t>
      </w:r>
      <w:r w:rsidR="00A5756F">
        <w:t>potential for sustainable harvest increases from trawl fisheries globally and within LMEs to meet growing prote</w:t>
      </w:r>
      <w:r w:rsidR="004866BA">
        <w:t xml:space="preserve">in demands, and estimate the increase in seafloor disturbance associated with increasing fishing pressure to achieve maximum sustainable harvest under business as usual fishing practices.  </w:t>
      </w:r>
      <w:r>
        <w:t xml:space="preserve">Finally, we </w:t>
      </w:r>
      <w:r w:rsidR="004866BA">
        <w:t xml:space="preserve">demonstrate </w:t>
      </w:r>
      <w:r>
        <w:t xml:space="preserve">how </w:t>
      </w:r>
      <w:r w:rsidR="004866BA">
        <w:t xml:space="preserve">innovations in fishing </w:t>
      </w:r>
      <w:r>
        <w:t>gear technolog</w:t>
      </w:r>
      <w:r w:rsidR="004866BA">
        <w:t>y</w:t>
      </w:r>
      <w:r>
        <w:t xml:space="preserve"> and</w:t>
      </w:r>
      <w:r w:rsidR="007722F3">
        <w:t>/or</w:t>
      </w:r>
      <w:r>
        <w:t xml:space="preserve"> improvement</w:t>
      </w:r>
      <w:r w:rsidR="007B5836">
        <w:t xml:space="preserve">s in capture efficiency may </w:t>
      </w:r>
      <w:r w:rsidR="007722F3">
        <w:t>reduce</w:t>
      </w:r>
      <w:r>
        <w:t xml:space="preserve"> </w:t>
      </w:r>
      <w:r w:rsidR="007722F3">
        <w:t>the effects of traw</w:t>
      </w:r>
      <w:r w:rsidR="00085256">
        <w:t>ling on the seafloor</w:t>
      </w:r>
      <w:r w:rsidR="007B5836">
        <w:t xml:space="preserve"> and help mitigate </w:t>
      </w:r>
      <w:r w:rsidR="004866BA">
        <w:t>the habitat cost of global fishing</w:t>
      </w:r>
      <w:r w:rsidR="00085256">
        <w:t>.</w:t>
      </w:r>
    </w:p>
    <w:p w14:paraId="2AF62116" w14:textId="3F601C50" w:rsidR="00E16552" w:rsidRDefault="00E16552" w:rsidP="002518B4">
      <w:pPr>
        <w:spacing w:line="360" w:lineRule="auto"/>
      </w:pPr>
    </w:p>
    <w:p w14:paraId="530E48C1" w14:textId="4BB6540F" w:rsidR="00B709B4" w:rsidRDefault="00A51597" w:rsidP="002518B4">
      <w:pPr>
        <w:spacing w:line="360" w:lineRule="auto"/>
      </w:pPr>
      <w:r>
        <w:t>Results/Discussion</w:t>
      </w:r>
    </w:p>
    <w:p w14:paraId="3722529B" w14:textId="756BDE70" w:rsidR="002503DD" w:rsidRDefault="007B5836" w:rsidP="00FC69A1">
      <w:pPr>
        <w:spacing w:line="360" w:lineRule="auto"/>
        <w:ind w:firstLine="720"/>
      </w:pPr>
      <w:r>
        <w:t xml:space="preserve">We used a dynamic </w:t>
      </w:r>
      <w:r w:rsidR="00D108EB">
        <w:t xml:space="preserve">benthic habitat </w:t>
      </w:r>
      <w:r>
        <w:t>impact</w:t>
      </w:r>
      <w:ins w:id="35" w:author="Chris Free" w:date="2020-03-30T14:17:00Z">
        <w:r w:rsidR="00F00EAA">
          <w:t xml:space="preserve"> and </w:t>
        </w:r>
      </w:ins>
      <w:del w:id="36" w:author="Chris Free" w:date="2020-03-30T14:17:00Z">
        <w:r w:rsidDel="00F00EAA">
          <w:delText>/</w:delText>
        </w:r>
      </w:del>
      <w:r>
        <w:t>recovery model</w:t>
      </w:r>
      <w:r>
        <w:fldChar w:fldCharType="begin" w:fldLock="1"/>
      </w:r>
      <w:r w:rsidR="009561E1">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13&lt;/sup&gt;","plainTextFormattedCitation":"13","previouslyFormattedCitation":"&lt;sup&gt;13&lt;/sup&gt;"},"properties":{"noteIndex":0},"schema":"https://github.com/citation-style-language/schema/raw/master/csl-citation.json"}</w:instrText>
      </w:r>
      <w:r>
        <w:fldChar w:fldCharType="separate"/>
      </w:r>
      <w:r w:rsidR="002F059B" w:rsidRPr="002F059B">
        <w:rPr>
          <w:noProof/>
          <w:vertAlign w:val="superscript"/>
        </w:rPr>
        <w:t>13</w:t>
      </w:r>
      <w:r>
        <w:fldChar w:fldCharType="end"/>
      </w:r>
      <w:r w:rsidR="008C298E">
        <w:t xml:space="preserve"> </w:t>
      </w:r>
      <w:r w:rsidR="001B59E2">
        <w:t>and</w:t>
      </w:r>
      <w:r w:rsidR="00C207D0">
        <w:t xml:space="preserve"> time series of</w:t>
      </w:r>
      <w:r w:rsidR="001B59E2">
        <w:t xml:space="preserve"> AIS-derived fishing effort data </w:t>
      </w:r>
      <w:commentRangeStart w:id="37"/>
      <w:commentRangeStart w:id="38"/>
      <w:r w:rsidR="001B59E2">
        <w:t>through 2018</w:t>
      </w:r>
      <w:r w:rsidR="00C207D0">
        <w:t xml:space="preserve"> </w:t>
      </w:r>
      <w:commentRangeEnd w:id="37"/>
      <w:r w:rsidR="00ED0EB2">
        <w:rPr>
          <w:rStyle w:val="CommentReference"/>
        </w:rPr>
        <w:commentReference w:id="37"/>
      </w:r>
      <w:commentRangeEnd w:id="38"/>
      <w:r w:rsidR="00F00EAA">
        <w:rPr>
          <w:rStyle w:val="CommentReference"/>
        </w:rPr>
        <w:commentReference w:id="38"/>
      </w:r>
      <w:r w:rsidR="008C298E">
        <w:t xml:space="preserve">to </w:t>
      </w:r>
      <w:r>
        <w:t>e</w:t>
      </w:r>
      <w:r w:rsidR="008A3D3D">
        <w:t>stimate the</w:t>
      </w:r>
      <w:r w:rsidR="00F26CDD">
        <w:t xml:space="preserve"> current </w:t>
      </w:r>
      <w:r w:rsidR="008C298E">
        <w:t>scale</w:t>
      </w:r>
      <w:r w:rsidR="00F26CDD">
        <w:t xml:space="preserve"> of </w:t>
      </w:r>
      <w:r>
        <w:t>global seafloor disturbance</w:t>
      </w:r>
      <w:r w:rsidR="001B59E2" w:rsidRPr="001B59E2">
        <w:t xml:space="preserve"> </w:t>
      </w:r>
      <w:r w:rsidR="001B59E2">
        <w:t xml:space="preserve">(Fig. 1A), finding </w:t>
      </w:r>
      <w:r>
        <w:t xml:space="preserve">that </w:t>
      </w:r>
      <w:r w:rsidR="00621514">
        <w:t xml:space="preserve">total </w:t>
      </w:r>
      <w:r w:rsidR="002B7F25">
        <w:t xml:space="preserve">global seafloor </w:t>
      </w:r>
      <w:r w:rsidR="002503DD">
        <w:t xml:space="preserve">disturbance from trawls </w:t>
      </w:r>
      <w:r w:rsidR="00956641">
        <w:t>was</w:t>
      </w:r>
      <w:r w:rsidR="002503DD">
        <w:t xml:space="preserve"> </w:t>
      </w:r>
      <w:r w:rsidR="00621514">
        <w:t>3.4</w:t>
      </w:r>
      <w:r w:rsidR="002503DD">
        <w:t xml:space="preserve"> million km</w:t>
      </w:r>
      <w:r w:rsidR="002503DD">
        <w:rPr>
          <w:vertAlign w:val="superscript"/>
        </w:rPr>
        <w:t>2</w:t>
      </w:r>
      <w:r w:rsidR="00C207D0">
        <w:t xml:space="preserve"> (</w:t>
      </w:r>
      <w:commentRangeStart w:id="39"/>
      <w:r w:rsidR="00956641">
        <w:t>8% of the world’s continental shelves</w:t>
      </w:r>
      <w:commentRangeEnd w:id="39"/>
      <w:r w:rsidR="00616853">
        <w:rPr>
          <w:rStyle w:val="CommentReference"/>
        </w:rPr>
        <w:commentReference w:id="39"/>
      </w:r>
      <w:r w:rsidR="00C207D0">
        <w:t>)</w:t>
      </w:r>
      <w:r w:rsidR="00180B75">
        <w:t xml:space="preserve">.  </w:t>
      </w:r>
      <w:r w:rsidR="00D108EB">
        <w:t xml:space="preserve">This estimate includes upward adjustments for ten LMEs which were identified to have low AIS coverage of their trawl fleet based on their significantly low relationship between trawl harvest and fishing effort (see Supplemental Material).  </w:t>
      </w:r>
      <w:r w:rsidR="00C207D0">
        <w:t xml:space="preserve">The distribution of seafloor impacts from trawling varied widely </w:t>
      </w:r>
      <w:r w:rsidR="00C153B1">
        <w:t>among LMEs. Seven of the world’s 66 LMEs had no substantive bottom trawl activity, however, among the remaining 59 LMEs</w:t>
      </w:r>
      <w:r w:rsidR="00890278">
        <w:t xml:space="preserve"> with bottom trawl fisheries</w:t>
      </w:r>
      <w:r w:rsidR="00C153B1">
        <w:t>, s</w:t>
      </w:r>
      <w:r w:rsidR="00874E90">
        <w:t>eafloor</w:t>
      </w:r>
      <w:r w:rsidR="00A83CA8">
        <w:t xml:space="preserve"> disturbance rang</w:t>
      </w:r>
      <w:r w:rsidR="000A7861">
        <w:t xml:space="preserve">ed from </w:t>
      </w:r>
      <w:commentRangeStart w:id="40"/>
      <w:r w:rsidR="00C153B1">
        <w:t xml:space="preserve">a low of </w:t>
      </w:r>
      <w:r w:rsidR="000A7861">
        <w:t>0.2%</w:t>
      </w:r>
      <w:r w:rsidR="00C153B1">
        <w:t xml:space="preserve"> </w:t>
      </w:r>
      <w:r w:rsidR="000A7861">
        <w:t>(Hudson Bay</w:t>
      </w:r>
      <w:r w:rsidR="00A83CA8">
        <w:t xml:space="preserve">) </w:t>
      </w:r>
      <w:commentRangeEnd w:id="40"/>
      <w:r w:rsidR="004D0AEB">
        <w:rPr>
          <w:rStyle w:val="CommentReference"/>
        </w:rPr>
        <w:commentReference w:id="40"/>
      </w:r>
      <w:r w:rsidR="00A83CA8">
        <w:t xml:space="preserve">to </w:t>
      </w:r>
      <w:r w:rsidR="000D1961">
        <w:t xml:space="preserve">a high of </w:t>
      </w:r>
      <w:r w:rsidR="00A83CA8">
        <w:t>45.9% (Celtic-Biscay Shelf)</w:t>
      </w:r>
      <w:r w:rsidR="00C153B1">
        <w:t xml:space="preserve"> of shelf area</w:t>
      </w:r>
      <w:r w:rsidR="00A83CA8">
        <w:t xml:space="preserve">.  </w:t>
      </w:r>
      <w:r w:rsidR="009375D5">
        <w:t>Mid</w:t>
      </w:r>
      <w:r>
        <w:t>-</w:t>
      </w:r>
      <w:r w:rsidR="009375D5">
        <w:t xml:space="preserve"> and high</w:t>
      </w:r>
      <w:r>
        <w:t>-</w:t>
      </w:r>
      <w:r w:rsidR="009375D5">
        <w:t>latitude LMEs</w:t>
      </w:r>
      <w:r w:rsidR="00A22B44">
        <w:t xml:space="preserve"> in the Northern hemisphere</w:t>
      </w:r>
      <w:r w:rsidR="009375D5">
        <w:t xml:space="preserve">, excluding those in the </w:t>
      </w:r>
      <w:r w:rsidR="00A11F4F">
        <w:t>A</w:t>
      </w:r>
      <w:r w:rsidR="009375D5">
        <w:t xml:space="preserve">rctic, generally had higher levels of seafloor disturbance than low-latitude </w:t>
      </w:r>
      <w:r w:rsidR="00A22B44">
        <w:t xml:space="preserve">and Southern hemisphere </w:t>
      </w:r>
      <w:r w:rsidR="009375D5">
        <w:t>LMEs</w:t>
      </w:r>
      <w:r w:rsidR="00D966FF">
        <w:t>.  The</w:t>
      </w:r>
      <w:r w:rsidR="009561E1">
        <w:t xml:space="preserve"> </w:t>
      </w:r>
      <w:r w:rsidR="00D966FF">
        <w:t>highest</w:t>
      </w:r>
      <w:r w:rsidR="00D108EB">
        <w:t xml:space="preserve"> concentrations of LMEs with high disturbance (&gt;25% of shelf area</w:t>
      </w:r>
      <w:ins w:id="41" w:author="Chris Free" w:date="2020-03-30T14:33:00Z">
        <w:r w:rsidR="00C83FF4">
          <w:t xml:space="preserve"> </w:t>
        </w:r>
      </w:ins>
      <w:del w:id="42" w:author="Chris Free" w:date="2020-03-30T14:33:00Z">
        <w:r w:rsidR="00D108EB" w:rsidDel="00C83FF4">
          <w:delText>)</w:delText>
        </w:r>
      </w:del>
      <w:proofErr w:type="gramStart"/>
      <w:ins w:id="43" w:author="Chris Free" w:date="2020-03-30T14:33:00Z">
        <w:r w:rsidR="00C83FF4">
          <w:t xml:space="preserve">were </w:t>
        </w:r>
      </w:ins>
      <w:r w:rsidR="00D108EB">
        <w:t xml:space="preserve"> in</w:t>
      </w:r>
      <w:proofErr w:type="gramEnd"/>
      <w:r w:rsidR="00D108EB">
        <w:t xml:space="preserve"> European waters and Eastern Asia waters</w:t>
      </w:r>
      <w:r w:rsidR="009375D5">
        <w:t xml:space="preserve">.  </w:t>
      </w:r>
      <w:r w:rsidR="00760A37">
        <w:t xml:space="preserve">Arctic and </w:t>
      </w:r>
      <w:r w:rsidR="002B7F25">
        <w:t>Antarctic</w:t>
      </w:r>
      <w:r w:rsidR="00760A37">
        <w:t xml:space="preserve"> LMEs had relatively low levels of disturbance (&lt;5%) with the exception of the Barents and </w:t>
      </w:r>
      <w:r w:rsidR="002B7F25">
        <w:t>Norwegian</w:t>
      </w:r>
      <w:r w:rsidR="00760A37">
        <w:t xml:space="preserve"> Seas </w:t>
      </w:r>
      <w:ins w:id="44" w:author="Chris Free" w:date="2020-03-30T14:33:00Z">
        <w:r w:rsidR="00C83FF4">
          <w:t>(</w:t>
        </w:r>
        <w:proofErr w:type="spellStart"/>
        <w:r w:rsidR="00C83FF4">
          <w:t>Arcitc</w:t>
        </w:r>
        <w:proofErr w:type="spellEnd"/>
        <w:r w:rsidR="00C83FF4">
          <w:t xml:space="preserve"> LMEs), </w:t>
        </w:r>
      </w:ins>
      <w:r w:rsidR="00760A37">
        <w:t>which we</w:t>
      </w:r>
      <w:r w:rsidR="0087574B">
        <w:t xml:space="preserve"> estimate </w:t>
      </w:r>
      <w:r w:rsidR="00760A37">
        <w:t xml:space="preserve">to have &gt;10% seafloor disturbance.  </w:t>
      </w:r>
    </w:p>
    <w:p w14:paraId="23F63761" w14:textId="42CC5676" w:rsidR="009C1BAE" w:rsidRDefault="00A11F4F" w:rsidP="002518B4">
      <w:pPr>
        <w:spacing w:line="360" w:lineRule="auto"/>
        <w:ind w:firstLine="720"/>
      </w:pPr>
      <w:r>
        <w:t>This d</w:t>
      </w:r>
      <w:r w:rsidR="002C092E">
        <w:t xml:space="preserve">isturbance to the seafloor is an environmental cost of harvesting </w:t>
      </w:r>
      <w:r w:rsidR="000D1961">
        <w:rPr>
          <w:rFonts w:cstheme="minorHAnsi"/>
        </w:rPr>
        <w:t>≈</w:t>
      </w:r>
      <w:r w:rsidR="00C9042A">
        <w:t>40 million mt</w:t>
      </w:r>
      <w:r w:rsidR="00FB694A">
        <w:t xml:space="preserve"> </w:t>
      </w:r>
      <w:r w:rsidR="00684F49">
        <w:t xml:space="preserve">of seafood </w:t>
      </w:r>
      <w:r w:rsidR="00FB694A">
        <w:t>(including both reported and reconstructed catches</w:t>
      </w:r>
      <w:r>
        <w:t>)</w:t>
      </w:r>
      <w:r w:rsidR="000A7861">
        <w:fldChar w:fldCharType="begin" w:fldLock="1"/>
      </w:r>
      <w:r w:rsidR="007A06B3">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7&lt;/sup&gt;","plainTextFormattedCitation":"7","previouslyFormattedCitation":"&lt;sup&gt;7&lt;/sup&gt;"},"properties":{"noteIndex":0},"schema":"https://github.com/citation-style-language/schema/raw/master/csl-citation.json"}</w:instrText>
      </w:r>
      <w:r w:rsidR="000A7861">
        <w:fldChar w:fldCharType="separate"/>
      </w:r>
      <w:r w:rsidR="00A22B44" w:rsidRPr="00A22B44">
        <w:rPr>
          <w:noProof/>
          <w:vertAlign w:val="superscript"/>
        </w:rPr>
        <w:t>7</w:t>
      </w:r>
      <w:r w:rsidR="000A7861">
        <w:fldChar w:fldCharType="end"/>
      </w:r>
      <w:r w:rsidR="003233A8">
        <w:t xml:space="preserve"> from the world’s oceans each</w:t>
      </w:r>
      <w:r w:rsidR="00E15971">
        <w:t xml:space="preserve"> year</w:t>
      </w:r>
      <w:r w:rsidR="007B2C2A">
        <w:t xml:space="preserve"> by </w:t>
      </w:r>
      <w:r w:rsidR="001835F0">
        <w:t xml:space="preserve">bottom </w:t>
      </w:r>
      <w:r w:rsidR="007B2C2A">
        <w:t>trawls</w:t>
      </w:r>
      <w:r w:rsidR="006961DB">
        <w:t xml:space="preserve">.  </w:t>
      </w:r>
      <w:r>
        <w:t xml:space="preserve">Globally, this amounts to </w:t>
      </w:r>
      <w:r w:rsidR="00C9042A">
        <w:t xml:space="preserve">11.9 mt </w:t>
      </w:r>
      <w:r w:rsidR="00E15971">
        <w:t xml:space="preserve">of seafood </w:t>
      </w:r>
      <w:r w:rsidR="00C9042A">
        <w:t>harvest</w:t>
      </w:r>
      <w:r w:rsidR="006961DB">
        <w:t>ed</w:t>
      </w:r>
      <w:r w:rsidR="00C9042A">
        <w:t xml:space="preserve"> </w:t>
      </w:r>
      <w:r w:rsidR="000169C9">
        <w:t xml:space="preserve">per </w:t>
      </w:r>
      <w:r w:rsidR="00C9042A">
        <w:t>km</w:t>
      </w:r>
      <w:r w:rsidR="002C092E">
        <w:rPr>
          <w:vertAlign w:val="superscript"/>
        </w:rPr>
        <w:t>2</w:t>
      </w:r>
      <w:r w:rsidR="00C9042A">
        <w:t xml:space="preserve"> of seafloor</w:t>
      </w:r>
      <w:r w:rsidR="000169C9">
        <w:t xml:space="preserve"> disturbed</w:t>
      </w:r>
      <w:r w:rsidR="007B2C2A">
        <w:t xml:space="preserve">, though </w:t>
      </w:r>
      <w:r w:rsidR="000169C9">
        <w:t>the efficiency of this tradeoff</w:t>
      </w:r>
      <w:del w:id="45" w:author="Chris Free" w:date="2020-03-30T14:34:00Z">
        <w:r w:rsidR="000169C9" w:rsidDel="00527C98">
          <w:delText>s</w:delText>
        </w:r>
      </w:del>
      <w:r w:rsidR="000169C9">
        <w:t xml:space="preserve"> is highly variable</w:t>
      </w:r>
      <w:r w:rsidR="006D552E">
        <w:t xml:space="preserve"> among</w:t>
      </w:r>
      <w:r w:rsidR="000169C9">
        <w:t xml:space="preserve"> </w:t>
      </w:r>
      <w:r w:rsidR="007B2C2A">
        <w:t>LMEs</w:t>
      </w:r>
      <w:r w:rsidR="008C298E">
        <w:t xml:space="preserve"> (Fig. </w:t>
      </w:r>
      <w:commentRangeStart w:id="46"/>
      <w:r w:rsidR="008C298E">
        <w:t>1</w:t>
      </w:r>
      <w:ins w:id="47" w:author="Chris Free" w:date="2020-03-30T14:35:00Z">
        <w:r w:rsidR="00527C98">
          <w:t>B</w:t>
        </w:r>
        <w:commentRangeEnd w:id="46"/>
        <w:r w:rsidR="00313795">
          <w:rPr>
            <w:rStyle w:val="CommentReference"/>
          </w:rPr>
          <w:commentReference w:id="46"/>
        </w:r>
      </w:ins>
      <w:del w:id="48" w:author="Chris Free" w:date="2020-03-30T14:35:00Z">
        <w:r w:rsidR="00A5521F" w:rsidDel="00527C98">
          <w:delText xml:space="preserve"> inset</w:delText>
        </w:r>
      </w:del>
      <w:r w:rsidR="000169C9">
        <w:t>)</w:t>
      </w:r>
      <w:r w:rsidR="00C9042A">
        <w:t xml:space="preserve">.  </w:t>
      </w:r>
      <w:r w:rsidR="00A13082">
        <w:t>Recognizing that terrestrial land use for food production poses ecological consequences that differ substantially from those incurred from seafloor disturbance, comparisons of habitat impact – protein</w:t>
      </w:r>
      <w:ins w:id="49" w:author="Chris Free" w:date="2020-03-30T14:36:00Z">
        <w:r w:rsidR="00672F43">
          <w:t xml:space="preserve"> production</w:t>
        </w:r>
      </w:ins>
      <w:r w:rsidR="00A13082">
        <w:t xml:space="preserve"> tradeoffs among key </w:t>
      </w:r>
      <w:r w:rsidR="00B30005">
        <w:lastRenderedPageBreak/>
        <w:t>animal</w:t>
      </w:r>
      <w:r w:rsidR="00A13082">
        <w:t xml:space="preserve"> production systems provides insight into the opportunity cost of foregone wild capture fisheries production.  </w:t>
      </w:r>
      <w:r w:rsidR="00FC69A1">
        <w:t>The edible protein yield of seafood averages about 11% of live weight of fish caught</w:t>
      </w:r>
      <w:r w:rsidR="00FC69A1">
        <w:fldChar w:fldCharType="begin" w:fldLock="1"/>
      </w:r>
      <w:r w:rsidR="009561E1">
        <w:instrText>ADDIN CSL_CITATION {"citationItems":[{"id":"ITEM-1","itemData":{"author":[{"dropping-particle":"","family":"Torry Research Station Aberdeen (UK)","given":"","non-dropping-particle":"","parse-names":false,"suffix":""}],"container-title":"FAO Fisheries Technical Paper. No. 309","id":"ITEM-1","issued":{"date-parts":[["1989"]]},"page":"187","publisher-place":"Rome, FAO","title":"Yield and nutritional value of the commercially more important fish species","type":"article"},"uris":["http://www.mendeley.com/documents/?uuid=5da4c8f1-6752-418a-a9d4-8272e736a424"]}],"mendeley":{"formattedCitation":"&lt;sup&gt;17&lt;/sup&gt;","plainTextFormattedCitation":"17","previouslyFormattedCitation":"&lt;sup&gt;17&lt;/sup&gt;"},"properties":{"noteIndex":0},"schema":"https://github.com/citation-style-language/schema/raw/master/csl-citation.json"}</w:instrText>
      </w:r>
      <w:r w:rsidR="00FC69A1">
        <w:fldChar w:fldCharType="separate"/>
      </w:r>
      <w:r w:rsidR="002F059B" w:rsidRPr="002F059B">
        <w:rPr>
          <w:noProof/>
          <w:vertAlign w:val="superscript"/>
        </w:rPr>
        <w:t>17</w:t>
      </w:r>
      <w:r w:rsidR="00FC69A1">
        <w:fldChar w:fldCharType="end"/>
      </w:r>
      <w:r w:rsidR="00FC69A1">
        <w:t xml:space="preserve"> resulting in</w:t>
      </w:r>
      <w:ins w:id="50" w:author="Chris Free" w:date="2020-03-30T14:42:00Z">
        <w:r w:rsidR="00CA055D">
          <w:t xml:space="preserve"> an average of</w:t>
        </w:r>
      </w:ins>
      <w:r w:rsidR="00FC69A1">
        <w:t xml:space="preserve"> 1.3 </w:t>
      </w:r>
      <w:commentRangeStart w:id="51"/>
      <w:r w:rsidR="00FC69A1">
        <w:t>Mg</w:t>
      </w:r>
      <w:commentRangeEnd w:id="51"/>
      <w:r w:rsidR="004B017B">
        <w:rPr>
          <w:rStyle w:val="CommentReference"/>
        </w:rPr>
        <w:commentReference w:id="51"/>
      </w:r>
      <w:r w:rsidR="00FC69A1">
        <w:t xml:space="preserve"> edible protein harvested per km</w:t>
      </w:r>
      <w:r w:rsidR="00FC69A1">
        <w:rPr>
          <w:vertAlign w:val="superscript"/>
        </w:rPr>
        <w:t>2</w:t>
      </w:r>
      <w:r w:rsidR="00FC69A1">
        <w:t xml:space="preserve"> of seafloor disturbed for bottom trawl fisheries</w:t>
      </w:r>
      <w:ins w:id="52" w:author="Chris Free" w:date="2020-03-30T14:40:00Z">
        <w:r w:rsidR="0058638E">
          <w:t xml:space="preserve"> </w:t>
        </w:r>
        <w:commentRangeStart w:id="53"/>
        <w:r w:rsidR="0058638E">
          <w:t>annually?</w:t>
        </w:r>
      </w:ins>
      <w:r w:rsidR="00FC69A1">
        <w:t xml:space="preserve">. </w:t>
      </w:r>
      <w:commentRangeEnd w:id="53"/>
      <w:r w:rsidR="00A177E8">
        <w:rPr>
          <w:rStyle w:val="CommentReference"/>
        </w:rPr>
        <w:commentReference w:id="53"/>
      </w:r>
      <w:commentRangeStart w:id="54"/>
      <w:r w:rsidR="00A13082">
        <w:t xml:space="preserve">This compares to average </w:t>
      </w:r>
      <w:r w:rsidR="00822AB1">
        <w:t xml:space="preserve">beef production yields </w:t>
      </w:r>
      <w:r w:rsidR="00A13082">
        <w:t xml:space="preserve">of </w:t>
      </w:r>
      <w:r w:rsidR="00822AB1">
        <w:t xml:space="preserve">0.41 </w:t>
      </w:r>
      <w:r w:rsidR="003C4DD0">
        <w:t>Mg</w:t>
      </w:r>
      <w:r w:rsidR="00822AB1">
        <w:t xml:space="preserve"> </w:t>
      </w:r>
      <w:r w:rsidR="00A57B27">
        <w:t>edible protein</w:t>
      </w:r>
      <w:r w:rsidR="00822AB1">
        <w:t xml:space="preserve"> km</w:t>
      </w:r>
      <w:r w:rsidR="00822AB1">
        <w:rPr>
          <w:vertAlign w:val="superscript"/>
        </w:rPr>
        <w:t>-2</w:t>
      </w:r>
      <w:r w:rsidR="00822AB1">
        <w:t xml:space="preserve"> </w:t>
      </w:r>
      <w:r w:rsidR="00B30005">
        <w:t>of land for</w:t>
      </w:r>
      <w:r w:rsidR="00822AB1">
        <w:t xml:space="preserve"> pasture and</w:t>
      </w:r>
      <w:r w:rsidR="00FF3341">
        <w:t xml:space="preserve"> cropland for </w:t>
      </w:r>
      <w:r w:rsidR="00822AB1">
        <w:t>feed</w:t>
      </w:r>
      <w:r w:rsidR="006961DB">
        <w:t>,</w:t>
      </w:r>
      <w:r w:rsidR="00A13082">
        <w:t xml:space="preserve"> and </w:t>
      </w:r>
      <w:r w:rsidR="00B00548">
        <w:t>11 Mg edible protein</w:t>
      </w:r>
      <w:r w:rsidR="00FF3341">
        <w:t xml:space="preserve"> km</w:t>
      </w:r>
      <w:r w:rsidR="00B30005">
        <w:rPr>
          <w:vertAlign w:val="superscript"/>
        </w:rPr>
        <w:t>-2</w:t>
      </w:r>
      <w:r w:rsidR="00B30005">
        <w:t xml:space="preserve"> of land for cropland for</w:t>
      </w:r>
      <w:r w:rsidR="00A13082">
        <w:t xml:space="preserve"> pork and poultry production</w:t>
      </w:r>
      <w:r w:rsidR="00A13082">
        <w:fldChar w:fldCharType="begin" w:fldLock="1"/>
      </w:r>
      <w:r w:rsidR="009561E1">
        <w:instrText>ADDIN CSL_CITATION {"citationItems":[{"id":"ITEM-1","itemData":{"DOI":"10.1146/annurev-environ-031113-093503","abstract":"The livestock and environment nexus has been the subject of considerable research in the past decade. With a more prosperous and urbanized population projected to grow significantly in the coming decades comes a gargantuan appetite for livestock products. There is growing concern about how to accommodate this increase in demand with a low environmental footprint and without eroding the economic, social, and cultural benefits that livestock provide. Most of the effort has focused on sustainably intensifying livestock systems. Two things have characterized the research on livestock and the environment in the past decade: the development of increasingly disaggregated and sophisticated methods for assessing different types of environmental impacts (climate, water, nutrient cycles, biodiversity, land degradation, deforestation, etc.) and a focus on examining  the technical potential of many options for reducing the environmental footprint of livestock systems. However, the economic or sociocultural feasibility of these options is seldom considered. Now is the time to move this agenda from knowledge to action, toward realizable goals. This will require a better understanding of incentives and constraints for farmers to adopt new practices and the design of novel policies to support transformative changes in the livestock sector. It will also require novel forms of engagement, interaction, and consensus building among stakeholders with enormously diverse objectives. Additionally, we have come to realize that managing the demand trajectories of livestock products must be part of the solution space, and this is an increasingly important research area for simultaneously achieving positive health and environmental outcomes.","author":[{"dropping-particle":"","family":"Herrero","given":"Mario","non-dropping-particle":"","parse-names":false,"suffix":""},{"dropping-particle":"","family":"Wirsenius","given":"Stefan","non-dropping-particle":"","parse-names":false,"suffix":""},{"dropping-particle":"","family":"Henderson","given":"Benjamin","non-dropping-particle":"","parse-names":false,"suffix":""},{"dropping-particle":"","family":"Rigolot","given":"Cyrille","non-dropping-particle":"","parse-names":false,"suffix":""},{"dropping-particle":"","family":"Thornton","given":"Philip","non-dropping-particle":"","parse-names":false,"suffix":""},{"dropping-particle":"","family":"Havlík","given":"Petr","non-dropping-particle":"","parse-names":false,"suffix":""},{"dropping-particle":"","family":"Boer","given":"Imke","non-dropping-particle":"de","parse-names":false,"suffix":""},{"dropping-particle":"","family":"Gerber","given":"Pierre","non-dropping-particle":"","parse-names":false,"suffix":""}],"container-title":"Ssrn","id":"ITEM-1","issue":"November","issued":{"date-parts":[["2015"]]},"title":"Livestock and the Environment: What Have We Learned in the Past Decade?","type":"article-journal"},"uris":["http://www.mendeley.com/documents/?uuid=aba05902-141b-4d0e-a0c1-4364c7b857fe"]}],"mendeley":{"formattedCitation":"&lt;sup&gt;18&lt;/sup&gt;","plainTextFormattedCitation":"18","previouslyFormattedCitation":"&lt;sup&gt;18&lt;/sup&gt;"},"properties":{"noteIndex":0},"schema":"https://github.com/citation-style-language/schema/raw/master/csl-citation.json"}</w:instrText>
      </w:r>
      <w:r w:rsidR="00A13082">
        <w:fldChar w:fldCharType="separate"/>
      </w:r>
      <w:r w:rsidR="002F059B" w:rsidRPr="002F059B">
        <w:rPr>
          <w:noProof/>
          <w:vertAlign w:val="superscript"/>
        </w:rPr>
        <w:t>18</w:t>
      </w:r>
      <w:r w:rsidR="00A13082">
        <w:fldChar w:fldCharType="end"/>
      </w:r>
      <w:r w:rsidR="001835F0">
        <w:t>.</w:t>
      </w:r>
      <w:r w:rsidR="00A13082">
        <w:t xml:space="preserve">  </w:t>
      </w:r>
      <w:commentRangeEnd w:id="54"/>
      <w:r w:rsidR="00CA055D">
        <w:rPr>
          <w:rStyle w:val="CommentReference"/>
        </w:rPr>
        <w:commentReference w:id="54"/>
      </w:r>
    </w:p>
    <w:p w14:paraId="38FDFB81" w14:textId="08E1631D" w:rsidR="00232313" w:rsidRDefault="00FF38EF">
      <w:pPr>
        <w:spacing w:line="360" w:lineRule="auto"/>
        <w:ind w:firstLine="720"/>
      </w:pPr>
      <w:r>
        <w:t>As</w:t>
      </w:r>
      <w:ins w:id="55" w:author="Chris Free" w:date="2020-03-30T14:43:00Z">
        <w:r w:rsidR="00CA055D">
          <w:t xml:space="preserve"> the</w:t>
        </w:r>
      </w:ins>
      <w:r>
        <w:t xml:space="preserve"> human population grows to </w:t>
      </w:r>
      <w:r w:rsidRPr="00402BCD">
        <w:t xml:space="preserve">a projected </w:t>
      </w:r>
      <w:r w:rsidR="00402BCD" w:rsidRPr="00402BCD">
        <w:t>10</w:t>
      </w:r>
      <w:r w:rsidRPr="00402BCD">
        <w:t xml:space="preserve"> billion people over the coming </w:t>
      </w:r>
      <w:r w:rsidR="00402BCD" w:rsidRPr="00402BCD">
        <w:t>three</w:t>
      </w:r>
      <w:r w:rsidRPr="00402BCD">
        <w:t xml:space="preserve"> decades</w:t>
      </w:r>
      <w:r w:rsidR="00402BCD">
        <w:fldChar w:fldCharType="begin" w:fldLock="1"/>
      </w:r>
      <w:r w:rsidR="009561E1">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 Department of Economic and Social Affairs Population Division","given":"","non-dropping-particle":"","parse-names":false,"suffix":""}],"container-title":"Department of Economic and Social Affairs. World Population Prospects 2019.","id":"ITEM-1","issue":"141","issued":{"date-parts":[["2019"]]},"title":"World population prospects 2019","type":"book"},"uris":["http://www.mendeley.com/documents/?uuid=0e68fe52-0b36-4009-b5e8-f27d7706d14b","http://www.mendeley.com/documents/?uuid=341b6211-c410-44f3-a41c-16275d6f322b"]}],"mendeley":{"formattedCitation":"&lt;sup&gt;19&lt;/sup&gt;","plainTextFormattedCitation":"19","previouslyFormattedCitation":"&lt;sup&gt;19&lt;/sup&gt;"},"properties":{"noteIndex":0},"schema":"https://github.com/citation-style-language/schema/raw/master/csl-citation.json"}</w:instrText>
      </w:r>
      <w:r w:rsidR="00402BCD">
        <w:fldChar w:fldCharType="separate"/>
      </w:r>
      <w:r w:rsidR="002F059B" w:rsidRPr="002F059B">
        <w:rPr>
          <w:noProof/>
          <w:vertAlign w:val="superscript"/>
        </w:rPr>
        <w:t>19</w:t>
      </w:r>
      <w:r w:rsidR="00402BCD">
        <w:fldChar w:fldCharType="end"/>
      </w:r>
      <w:ins w:id="56" w:author="Chris Free" w:date="2020-03-30T14:43:00Z">
        <w:r w:rsidR="00CA055D">
          <w:t>,</w:t>
        </w:r>
      </w:ins>
      <w:r w:rsidR="00CF1EC8">
        <w:t xml:space="preserve"> </w:t>
      </w:r>
      <w:commentRangeStart w:id="57"/>
      <w:r w:rsidR="00CA5DE3">
        <w:t>pressure will mount to increase production</w:t>
      </w:r>
      <w:r w:rsidR="00CF1EC8">
        <w:t xml:space="preserve"> </w:t>
      </w:r>
      <w:r w:rsidR="00CA5DE3">
        <w:t xml:space="preserve">across </w:t>
      </w:r>
      <w:r w:rsidR="00CF1EC8">
        <w:t>food sectors to meet protein demands</w:t>
      </w:r>
      <w:commentRangeEnd w:id="57"/>
      <w:r w:rsidR="00CA055D">
        <w:rPr>
          <w:rStyle w:val="CommentReference"/>
        </w:rPr>
        <w:commentReference w:id="57"/>
      </w:r>
      <w:r w:rsidR="00D6160A">
        <w:t xml:space="preserve">.  Using </w:t>
      </w:r>
      <w:ins w:id="58" w:author="Chris Free" w:date="2020-03-30T14:45:00Z">
        <w:r w:rsidR="00CF050A">
          <w:t xml:space="preserve">a </w:t>
        </w:r>
      </w:ins>
      <w:r w:rsidR="00D6160A">
        <w:t>catch-only</w:t>
      </w:r>
      <w:r w:rsidR="00CA5DE3">
        <w:t xml:space="preserve"> stock assessment</w:t>
      </w:r>
      <w:r w:rsidR="00D6160A">
        <w:t xml:space="preserve"> </w:t>
      </w:r>
      <w:r w:rsidR="002518B4">
        <w:t>model</w:t>
      </w:r>
      <w:del w:id="59" w:author="Chris Free" w:date="2020-03-30T14:45:00Z">
        <w:r w:rsidR="00CA5DE3" w:rsidDel="00CF050A">
          <w:delText>s</w:delText>
        </w:r>
      </w:del>
      <w:r w:rsidR="002518B4">
        <w:t xml:space="preserve"> to evaluate </w:t>
      </w:r>
      <w:r w:rsidR="00D6160A">
        <w:t>current exploitation rate</w:t>
      </w:r>
      <w:r w:rsidR="002518B4">
        <w:t>s</w:t>
      </w:r>
      <w:r w:rsidR="00D6160A">
        <w:t xml:space="preserve"> </w:t>
      </w:r>
      <w:r w:rsidR="000A7861">
        <w:t>of</w:t>
      </w:r>
      <w:r w:rsidR="00CA5DE3">
        <w:t xml:space="preserve"> bottom trawl fisheries</w:t>
      </w:r>
      <w:r w:rsidR="00CA5DE3">
        <w:fldChar w:fldCharType="begin" w:fldLock="1"/>
      </w:r>
      <w:r w:rsidR="009561E1">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20&lt;/sup&gt;","plainTextFormattedCitation":"20","previouslyFormattedCitation":"&lt;sup&gt;20&lt;/sup&gt;"},"properties":{"noteIndex":0},"schema":"https://github.com/citation-style-language/schema/raw/master/csl-citation.json"}</w:instrText>
      </w:r>
      <w:r w:rsidR="00CA5DE3">
        <w:fldChar w:fldCharType="separate"/>
      </w:r>
      <w:r w:rsidR="002F059B" w:rsidRPr="002F059B">
        <w:rPr>
          <w:noProof/>
          <w:vertAlign w:val="superscript"/>
        </w:rPr>
        <w:t>20</w:t>
      </w:r>
      <w:r w:rsidR="00CA5DE3">
        <w:fldChar w:fldCharType="end"/>
      </w:r>
      <w:r w:rsidR="00D6160A">
        <w:t>, we found that</w:t>
      </w:r>
      <w:r w:rsidR="00C66BCB">
        <w:t xml:space="preserve"> over 80% (1,192/1,430)</w:t>
      </w:r>
      <w:r w:rsidR="00CA5DE3">
        <w:t xml:space="preserve"> </w:t>
      </w:r>
      <w:r w:rsidR="003A3F8D">
        <w:t xml:space="preserve">of </w:t>
      </w:r>
      <w:r w:rsidR="00CA5DE3">
        <w:t>bottom</w:t>
      </w:r>
      <w:r w:rsidR="00C66BCB">
        <w:t xml:space="preserve"> </w:t>
      </w:r>
      <w:r w:rsidR="00620D1F">
        <w:t xml:space="preserve">trawl-caught </w:t>
      </w:r>
      <w:r w:rsidR="00C66BCB">
        <w:t>stocks are currently</w:t>
      </w:r>
      <w:r w:rsidR="00CA5DE3">
        <w:t xml:space="preserve"> harvested at rates below that associated with </w:t>
      </w:r>
      <w:r w:rsidR="003A3F8D">
        <w:t>maximum sustainable yield</w:t>
      </w:r>
      <w:r w:rsidR="00C66BCB">
        <w:t xml:space="preserve"> </w:t>
      </w:r>
      <w:r w:rsidR="000577E8">
        <w:t>(</w:t>
      </w:r>
      <w:r w:rsidR="009561E1">
        <w:t xml:space="preserve">MSY; </w:t>
      </w:r>
      <w:r w:rsidR="000577E8">
        <w:t>see Supplemental Material)</w:t>
      </w:r>
      <w:ins w:id="60" w:author="Chris Free" w:date="2020-03-30T14:45:00Z">
        <w:r w:rsidR="00CF050A">
          <w:t xml:space="preserve"> </w:t>
        </w:r>
      </w:ins>
      <w:r w:rsidR="00CA5DE3">
        <w:t xml:space="preserve">and thus </w:t>
      </w:r>
      <w:r w:rsidR="000169C9">
        <w:t xml:space="preserve">global trawl harvest </w:t>
      </w:r>
      <w:r w:rsidR="0076084E">
        <w:t xml:space="preserve">has </w:t>
      </w:r>
      <w:ins w:id="61" w:author="Chris Free" w:date="2020-03-30T14:45:00Z">
        <w:r w:rsidR="00CF050A">
          <w:t xml:space="preserve">the </w:t>
        </w:r>
      </w:ins>
      <w:r w:rsidR="0076084E">
        <w:t xml:space="preserve">potential to sustainably </w:t>
      </w:r>
      <w:r w:rsidR="002D49E4">
        <w:t>in</w:t>
      </w:r>
      <w:r w:rsidR="000169C9">
        <w:t>crease</w:t>
      </w:r>
      <w:r w:rsidR="002E3E02">
        <w:t xml:space="preserve"> </w:t>
      </w:r>
      <w:commentRangeStart w:id="62"/>
      <w:r w:rsidR="002E3E02">
        <w:t xml:space="preserve">by </w:t>
      </w:r>
      <w:commentRangeStart w:id="63"/>
      <w:r w:rsidR="002E3E02">
        <w:t>9.1 million</w:t>
      </w:r>
      <w:r w:rsidR="002D49E4">
        <w:t xml:space="preserve"> </w:t>
      </w:r>
      <w:proofErr w:type="spellStart"/>
      <w:r w:rsidR="002D49E4">
        <w:t>mt</w:t>
      </w:r>
      <w:proofErr w:type="spellEnd"/>
      <w:r w:rsidR="002D49E4">
        <w:t xml:space="preserve"> year</w:t>
      </w:r>
      <w:r w:rsidR="002D49E4">
        <w:rPr>
          <w:vertAlign w:val="superscript"/>
        </w:rPr>
        <w:t>-1</w:t>
      </w:r>
      <w:r w:rsidR="002D49E4">
        <w:t xml:space="preserve"> </w:t>
      </w:r>
      <w:commentRangeEnd w:id="63"/>
      <w:r w:rsidR="00C003F2">
        <w:rPr>
          <w:rStyle w:val="CommentReference"/>
        </w:rPr>
        <w:commentReference w:id="63"/>
      </w:r>
      <w:r w:rsidR="002D49E4">
        <w:t>– a 22</w:t>
      </w:r>
      <w:r w:rsidR="00D6160A">
        <w:t>%</w:t>
      </w:r>
      <w:r w:rsidR="009E0E99">
        <w:t xml:space="preserve"> increase</w:t>
      </w:r>
      <w:r w:rsidR="002D49E4">
        <w:t xml:space="preserve"> over current harvest levels.</w:t>
      </w:r>
      <w:commentRangeEnd w:id="62"/>
      <w:r w:rsidR="00CF050A">
        <w:rPr>
          <w:rStyle w:val="CommentReference"/>
        </w:rPr>
        <w:commentReference w:id="62"/>
      </w:r>
      <w:r w:rsidR="002D49E4">
        <w:t xml:space="preserve">  </w:t>
      </w:r>
      <w:r w:rsidR="0069307E">
        <w:t xml:space="preserve">In </w:t>
      </w:r>
      <w:r w:rsidR="009561E1">
        <w:t>four</w:t>
      </w:r>
      <w:r w:rsidR="0069307E">
        <w:t xml:space="preserve"> LMEs, bottom trawl fisheries as a group are currently overfished and would require reductions in effort to achieve MSY, presenting opportunities to simultaneously increase harvest and reduce seafloor disturbance</w:t>
      </w:r>
      <w:ins w:id="64" w:author="Chris Free" w:date="2020-03-30T14:51:00Z">
        <w:r w:rsidR="00214B96">
          <w:t xml:space="preserve">. </w:t>
        </w:r>
      </w:ins>
      <w:del w:id="65" w:author="Chris Free" w:date="2020-03-30T14:51:00Z">
        <w:r w:rsidR="0069307E" w:rsidDel="00214B96">
          <w:delText>, h</w:delText>
        </w:r>
      </w:del>
      <w:ins w:id="66" w:author="Chris Free" w:date="2020-03-30T14:51:00Z">
        <w:r w:rsidR="00214B96">
          <w:t>H</w:t>
        </w:r>
      </w:ins>
      <w:r w:rsidR="0069307E">
        <w:t>owever</w:t>
      </w:r>
      <w:ins w:id="67" w:author="Chris Free" w:date="2020-03-30T14:51:00Z">
        <w:r w:rsidR="00214B96">
          <w:t>,</w:t>
        </w:r>
      </w:ins>
      <w:r w:rsidR="0069307E">
        <w:t xml:space="preserve"> increasing catches in most LMEs</w:t>
      </w:r>
      <w:ins w:id="68" w:author="Chris Free" w:date="2020-03-30T14:50:00Z">
        <w:r w:rsidR="00214B96">
          <w:t xml:space="preserve"> would</w:t>
        </w:r>
      </w:ins>
      <w:r w:rsidR="0069307E">
        <w:t xml:space="preserve"> require additional fishing effort (Figure 2).  Aggregating across all assessed stocks,</w:t>
      </w:r>
      <w:r w:rsidR="0076084E">
        <w:t xml:space="preserve"> </w:t>
      </w:r>
      <w:r w:rsidR="0069307E">
        <w:t xml:space="preserve">net </w:t>
      </w:r>
      <w:r w:rsidR="0076084E">
        <w:t>global bottom trawl fishing effort would need to increase 45% under current catch rates,</w:t>
      </w:r>
      <w:r w:rsidR="00035892">
        <w:t xml:space="preserve"> adding over 8 million </w:t>
      </w:r>
      <w:r w:rsidR="005663DE">
        <w:t>additional</w:t>
      </w:r>
      <w:r w:rsidR="00B165AE">
        <w:t xml:space="preserve"> hours of fishing</w:t>
      </w:r>
      <w:r w:rsidR="00035892">
        <w:t xml:space="preserve"> to the world’s oceans</w:t>
      </w:r>
      <w:r w:rsidR="00CD4AA1">
        <w:t xml:space="preserve"> each year</w:t>
      </w:r>
      <w:r w:rsidR="00B165AE">
        <w:t>.</w:t>
      </w:r>
      <w:r w:rsidR="009E0E99">
        <w:t xml:space="preserve">  </w:t>
      </w:r>
      <w:r w:rsidR="0076093D">
        <w:t xml:space="preserve">Under an assumption that this increase in fishing effort would be distributed </w:t>
      </w:r>
      <w:commentRangeStart w:id="69"/>
      <w:r w:rsidR="0076093D">
        <w:t>comparably</w:t>
      </w:r>
      <w:commentRangeEnd w:id="69"/>
      <w:r w:rsidR="00214B96">
        <w:rPr>
          <w:rStyle w:val="CommentReference"/>
        </w:rPr>
        <w:commentReference w:id="69"/>
      </w:r>
      <w:r w:rsidR="0076093D">
        <w:t xml:space="preserve"> to past fishing effort, t</w:t>
      </w:r>
      <w:r w:rsidR="0074099C">
        <w:t xml:space="preserve">he cumulative effect on the seafloor would be </w:t>
      </w:r>
      <w:r w:rsidR="00DB6F30">
        <w:t>proportionally</w:t>
      </w:r>
      <w:r w:rsidR="00746DC1">
        <w:t xml:space="preserve"> less, i</w:t>
      </w:r>
      <w:r w:rsidR="00CF1EC8">
        <w:t xml:space="preserve">ncreasing </w:t>
      </w:r>
      <w:r w:rsidR="0074099C">
        <w:t xml:space="preserve">total </w:t>
      </w:r>
      <w:r w:rsidR="00DB6F30">
        <w:t>seafloor</w:t>
      </w:r>
      <w:r w:rsidR="00CF1EC8">
        <w:t xml:space="preserve"> disturbance </w:t>
      </w:r>
      <w:r w:rsidR="0074099C">
        <w:t xml:space="preserve">by </w:t>
      </w:r>
      <w:r w:rsidR="00CF1EC8">
        <w:t>10</w:t>
      </w:r>
      <w:r w:rsidR="009E0E99">
        <w:t>% (</w:t>
      </w:r>
      <w:commentRangeStart w:id="70"/>
      <w:r w:rsidR="0067381A">
        <w:t>&gt;290,000</w:t>
      </w:r>
      <w:r w:rsidR="009E0E99">
        <w:t xml:space="preserve"> sq. km</w:t>
      </w:r>
      <w:commentRangeEnd w:id="70"/>
      <w:r w:rsidR="00AF7966">
        <w:rPr>
          <w:rStyle w:val="CommentReference"/>
        </w:rPr>
        <w:commentReference w:id="70"/>
      </w:r>
      <w:r w:rsidR="009E0E99">
        <w:t>)</w:t>
      </w:r>
      <w:r w:rsidR="0076093D">
        <w:t xml:space="preserve"> as fishing impacts overlap in space with already disturbed habitat</w:t>
      </w:r>
      <w:r w:rsidR="009561E1">
        <w:fldChar w:fldCharType="begin" w:fldLock="1"/>
      </w:r>
      <w:r w:rsidR="00546A63">
        <w:instrText>ADDIN CSL_CITATION {"citationItems":[{"id":"ITEM-1","itemData":{"DOI":"10.1139/cjfas-2018-0243","ISSN":"0706-652X","author":[{"dropping-particle":"","family":"Smeltz","given":"Timothy Scott","non-dropping-particle":"","parse-names":false,"suffix":""},{"dropping-particle":"","family":"Harris","given":"Bradley","non-dropping-particle":"","parse-names":false,"suffix":""},{"dropping-particle":"","family":"Olson","given":"John","non-dropping-particle":"","parse-names":false,"suffix":""},{"dropping-particle":"","family":"Sethi","given":"Suresh A.","non-dropping-particle":"","parse-names":false,"suffix":""}],"container-title":"Canadian Journal of Fisheries and Aquatic Sciences","id":"ITEM-1","issue":"January","issued":{"date-parts":[["2019"]]},"page":"1-9","title":"A seascape scale habitat model to support management of fishing impacts on benthic ecosystems","type":"article-journal","volume":"9"},"uris":["http://www.mendeley.com/documents/?uuid=50727524-23fe-4766-814f-17e3fa0eaaa4"]}],"mendeley":{"formattedCitation":"&lt;sup&gt;21&lt;/sup&gt;","plainTextFormattedCitation":"21","previouslyFormattedCitation":"&lt;sup&gt;21&lt;/sup&gt;"},"properties":{"noteIndex":0},"schema":"https://github.com/citation-style-language/schema/raw/master/csl-citation.json"}</w:instrText>
      </w:r>
      <w:r w:rsidR="009561E1">
        <w:fldChar w:fldCharType="separate"/>
      </w:r>
      <w:r w:rsidR="009561E1" w:rsidRPr="009561E1">
        <w:rPr>
          <w:noProof/>
          <w:vertAlign w:val="superscript"/>
        </w:rPr>
        <w:t>21</w:t>
      </w:r>
      <w:r w:rsidR="009561E1">
        <w:fldChar w:fldCharType="end"/>
      </w:r>
      <w:r w:rsidR="0076093D">
        <w:t xml:space="preserve"> (</w:t>
      </w:r>
      <w:r w:rsidR="009561E1">
        <w:t>see Supplemental Materials</w:t>
      </w:r>
      <w:r w:rsidR="0076093D">
        <w:t>)</w:t>
      </w:r>
      <w:r w:rsidR="009E0E99">
        <w:t>.</w:t>
      </w:r>
      <w:r w:rsidR="002E3E02">
        <w:t xml:space="preserve">  </w:t>
      </w:r>
      <w:r w:rsidR="0074099C">
        <w:t xml:space="preserve"> </w:t>
      </w:r>
    </w:p>
    <w:p w14:paraId="0324B796" w14:textId="1F057AD3" w:rsidR="00D10B9C" w:rsidRDefault="00A76FED">
      <w:pPr>
        <w:spacing w:line="360" w:lineRule="auto"/>
        <w:ind w:firstLine="720"/>
      </w:pPr>
      <w:r>
        <w:t xml:space="preserve">While global bottom trawl fisheries have potential for significant increased harvest potential, increases in seafood from these resources will present an apparent tradeoff between accepting additional seafloor impacts across most LMEs, or alternatively, shifting this foregone harvest to land-based food systems to meet future protein demands. </w:t>
      </w:r>
      <w:r w:rsidRPr="003E1F3C">
        <w:t xml:space="preserve">For example, to supply the 1 million Mg of additional protein harvested if MSY were achieved with beef-sourced protein would require an additional </w:t>
      </w:r>
      <w:commentRangeStart w:id="71"/>
      <w:r w:rsidRPr="003E1F3C">
        <w:t>2.4 million km</w:t>
      </w:r>
      <w:r w:rsidRPr="003E1F3C">
        <w:rPr>
          <w:vertAlign w:val="superscript"/>
        </w:rPr>
        <w:t>2</w:t>
      </w:r>
      <w:r w:rsidRPr="003E1F3C">
        <w:t xml:space="preserve"> of land </w:t>
      </w:r>
      <w:commentRangeEnd w:id="71"/>
      <w:r w:rsidR="00C003F2">
        <w:rPr>
          <w:rStyle w:val="CommentReference"/>
        </w:rPr>
        <w:commentReference w:id="71"/>
      </w:r>
      <w:r w:rsidRPr="003E1F3C">
        <w:t>devoted to pasture and agricultural land for feed; pork and poultry would require 90,000 km</w:t>
      </w:r>
      <w:r w:rsidRPr="003E1F3C">
        <w:rPr>
          <w:vertAlign w:val="superscript"/>
        </w:rPr>
        <w:t>2</w:t>
      </w:r>
      <w:r w:rsidRPr="003E1F3C">
        <w:t xml:space="preserve"> for of agricultural land for feed.</w:t>
      </w:r>
      <w:r>
        <w:t xml:space="preserve"> </w:t>
      </w:r>
      <w:r w:rsidR="009C1330">
        <w:t xml:space="preserve">However, it may be possible to avoid this impasse through innovations </w:t>
      </w:r>
      <w:r w:rsidR="0066327F">
        <w:t xml:space="preserve">that allow </w:t>
      </w:r>
      <w:r w:rsidR="0087151E">
        <w:t>trawl harvest to increase without incurring additional effects to the seafloor</w:t>
      </w:r>
      <w:r w:rsidR="00FA54A8">
        <w:t xml:space="preserve">.  </w:t>
      </w:r>
      <w:r w:rsidR="0066327F">
        <w:t>T</w:t>
      </w:r>
      <w:r w:rsidR="00D9200F">
        <w:t xml:space="preserve">wo </w:t>
      </w:r>
      <w:r w:rsidR="0087151E">
        <w:t>approaches</w:t>
      </w:r>
      <w:r w:rsidR="00FA54A8">
        <w:t xml:space="preserve"> </w:t>
      </w:r>
      <w:r w:rsidR="009C1330">
        <w:t xml:space="preserve">show promise in this regard.  First, opportunities exist to </w:t>
      </w:r>
      <w:r w:rsidR="00C961D4">
        <w:t>modify fishing gears to reduce seafloor contact, while still maintaining catch performance.</w:t>
      </w:r>
      <w:r w:rsidR="009C1330">
        <w:t xml:space="preserve"> For example, a simple gear </w:t>
      </w:r>
      <w:r w:rsidR="009C1330">
        <w:lastRenderedPageBreak/>
        <w:t>modification of attaching small spherical lifting ‘bobbins’ to the footrope of a bottom trawl has been demonstrated to reduce seafloor contact by up to 95% without significant effect on the catch efficiency of targeted groundfish</w:t>
      </w:r>
      <w:r w:rsidR="009C1330">
        <w:fldChar w:fldCharType="begin" w:fldLock="1"/>
      </w:r>
      <w:r w:rsidR="009561E1">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11&lt;/sup&gt;","plainTextFormattedCitation":"11","previouslyFormattedCitation":"&lt;sup&gt;11&lt;/sup&gt;"},"properties":{"noteIndex":0},"schema":"https://github.com/citation-style-language/schema/raw/master/csl-citation.json"}</w:instrText>
      </w:r>
      <w:r w:rsidR="009C1330">
        <w:fldChar w:fldCharType="separate"/>
      </w:r>
      <w:r w:rsidR="002F059B" w:rsidRPr="002F059B">
        <w:rPr>
          <w:noProof/>
          <w:vertAlign w:val="superscript"/>
        </w:rPr>
        <w:t>11</w:t>
      </w:r>
      <w:r w:rsidR="009C1330">
        <w:fldChar w:fldCharType="end"/>
      </w:r>
      <w:r w:rsidR="009C1330">
        <w:t xml:space="preserve"> (Figure 3).  In other examples, novel trawl door designs have been used to dramatically reduce bottom contact of trawl </w:t>
      </w:r>
      <w:r w:rsidR="00546A63">
        <w:t>gear components</w:t>
      </w:r>
      <w:r w:rsidR="00546A63">
        <w:fldChar w:fldCharType="begin" w:fldLock="1"/>
      </w:r>
      <w:r w:rsidR="002B4AEE">
        <w:instrText>ADDIN CSL_CITATION {"citationItems":[{"id":"ITEM-1","itemData":{"DOI":"10.1007/s12562-019-01392-2","ISBN":"1256201901","ISSN":"14442906","abstract":"A benthic trawl’s substrate contact (e.g. spreading mechanisms (i.e. otter boards) and ground gears) determines both its catching efficiency and the extent of perceived habitat impacts. The potential for mitigating habitat impacts was investigated here via the novel ‘batwing’ otter board and ‘soft-brush’ ground gear. A purpose-built testing assembly towed treatments across three artificial habitat types with incrementally greater detachment thresholds (~ 8, 32 and 56 N), and the batwing and soft-brush were alternately compared against a conventional flat-rectangular otter board and three chain ground gears (6-, 8- and 10-mm diameter link), respectively. Overall, during 48 alternate deployments, the batwing removed up to 61% fewer of all habitats than the flat-rectangular otter board. By comparison, during 42 alternate replicates, the soft-brush ground gear failed to displace any habitat, while all three chain ground gears similarly removed between 3 and 5% of the two least resistant habitats (irrespective of position). The results imply the perceived impacts of penaeid trawls across sensitive areas can be reduced via simple modifications to spreading mechanisms and ground gears, along with appropriate spatio-temporal regulation. This study represents a unique approach to understanding the relative differences in impacts between ground gears and commercial-sized otter boards under controlled conditions.","author":[{"dropping-particle":"","family":"McHugh","given":"Matthew J.","non-dropping-particle":"","parse-names":false,"suffix":""},{"dropping-particle":"","family":"Broadhurst","given":"Matt K.","non-dropping-particle":"","parse-names":false,"suffix":""},{"dropping-particle":"","family":"Sterling","given":"David J.","non-dropping-particle":"","parse-names":false,"suffix":""},{"dropping-particle":"","family":"Millar","given":"Russell B.","non-dropping-particle":"","parse-names":false,"suffix":""}],"container-title":"Fisheries Science","id":"ITEM-1","issue":"0123456789","issued":{"date-parts":[["2019"]]},"publisher":"Springer Japan","title":"Relative benthic disturbances of conventional and novel otter boards and ground gears","type":"article-journal"},"uris":["http://www.mendeley.com/documents/?uuid=78e5d000-598a-4673-9da5-2c38630869ef","http://www.mendeley.com/documents/?uuid=f39afde8-b674-4590-85e2-16236454f9d3"]}],"mendeley":{"formattedCitation":"&lt;sup&gt;22&lt;/sup&gt;","plainTextFormattedCitation":"22","previouslyFormattedCitation":"&lt;sup&gt;22&lt;/sup&gt;"},"properties":{"noteIndex":0},"schema":"https://github.com/citation-style-language/schema/raw/master/csl-citation.json"}</w:instrText>
      </w:r>
      <w:r w:rsidR="00546A63">
        <w:fldChar w:fldCharType="separate"/>
      </w:r>
      <w:r w:rsidR="00546A63" w:rsidRPr="00546A63">
        <w:rPr>
          <w:noProof/>
          <w:vertAlign w:val="superscript"/>
        </w:rPr>
        <w:t>22</w:t>
      </w:r>
      <w:r w:rsidR="00546A63">
        <w:fldChar w:fldCharType="end"/>
      </w:r>
      <w:r w:rsidR="009C1330">
        <w:t xml:space="preserve"> (Figure 3), and newly developed pulse trawls utilize electrical pulses to stimulate groundfish or shrimp</w:t>
      </w:r>
      <w:r w:rsidR="00D10B9C">
        <w:t xml:space="preserve"> into moving upwards for capture off the seafloor</w:t>
      </w:r>
      <w:r w:rsidR="009C1330">
        <w:fldChar w:fldCharType="begin" w:fldLock="1"/>
      </w:r>
      <w:r w:rsidR="002B4AEE">
        <w:instrText>ADDIN CSL_CITATION {"citationItems":[{"id":"ITEM-1","itemData":{"author":[{"dropping-particle":"","family":"He","given":"Pingguo","non-dropping-particle":"","parse-names":false,"suffix":""},{"dropping-particle":"","family":"Winger","given":"Paul D.","non-dropping-particle":"","parse-names":false,"suffix":""}],"container-title":"Behavior of Marine Fishes: Capture Processes and Conservation Challenges.","editor":[{"dropping-particle":"","family":"He","given":"Pingguo","non-dropping-particle":"","parse-names":false,"suffix":""}],"id":"ITEM-1","issued":{"date-parts":[["2010"]]},"page":"295 - 314","publisher":"Wiley-Blackwell","publisher-place":"Singapore","title":"Effect of Trawling on the Seabed and Mitigation Measures to Reduce Impact","type":"chapter"},"uris":["http://www.mendeley.com/documents/?uuid=61d5fc54-83c3-4786-a574-8f1b7d2dca44"]}],"mendeley":{"formattedCitation":"&lt;sup&gt;23&lt;/sup&gt;","plainTextFormattedCitation":"23","previouslyFormattedCitation":"&lt;sup&gt;23&lt;/sup&gt;"},"properties":{"noteIndex":0},"schema":"https://github.com/citation-style-language/schema/raw/master/csl-citation.json"}</w:instrText>
      </w:r>
      <w:r w:rsidR="009C1330">
        <w:fldChar w:fldCharType="separate"/>
      </w:r>
      <w:r w:rsidR="00546A63" w:rsidRPr="00546A63">
        <w:rPr>
          <w:noProof/>
          <w:vertAlign w:val="superscript"/>
        </w:rPr>
        <w:t>23</w:t>
      </w:r>
      <w:r w:rsidR="009C1330">
        <w:fldChar w:fldCharType="end"/>
      </w:r>
      <w:r w:rsidR="00D10B9C">
        <w:t xml:space="preserve">.  Second, policies or technologies that increase </w:t>
      </w:r>
      <w:r w:rsidR="009C1330">
        <w:t>catch efficiency such that less effort is expended</w:t>
      </w:r>
      <w:r w:rsidR="00D10B9C">
        <w:t xml:space="preserve"> per unit harvest can reduce seafloor impact in attaining prescribed catches</w:t>
      </w:r>
      <w:r w:rsidR="009C1330">
        <w:t xml:space="preserve">. </w:t>
      </w:r>
      <w:r w:rsidR="00D10B9C">
        <w:t>By aligning economic incentives with long term sustainable fishing practices, dedicated access privileges based fisheries management has been demonstrated to reduce wasteful fishing practices and reduce fishing effort to achieve a given catch</w:t>
      </w:r>
      <w:r w:rsidR="002B4AEE">
        <w:fldChar w:fldCharType="begin" w:fldLock="1"/>
      </w:r>
      <w:r w:rsidR="002B4AEE">
        <w:instrText>ADDIN CSL_CITATION {"citationItems":[{"id":"ITEM-1","itemData":{"DOI":"10.1111/j.1755-263X.2012.00226.x","ISSN":"1755263X","abstract":"Rights-based approaches are potentially promising tools to meet conservation objectives in natural resource management. Here, we evaluated how population status and fishery production respond to catch shares, a rights-based policy instrument in fisheries whereby participants are granted a right to harvest a fraction of the allowable catch. By analyzing time series of landings, exploitation rate, and population biomass for &gt;150 fisheries, we find that catch shares tended to dampen variance in fishery landings and exploitation rate, that they had no effect on population biomass, and that the responses were unrelated to population status prior to catch shares. Variance dampening was strongest when harvesting rights were durable and secure but was absent otherwise. Reductions in exploitation rate were strongest in multispecies fisheries with high levels of at-sea observers. Although benefits are not guaranteed, successful catch share programs share common elements that can be incorporated in the design of future programs. © 2012 Wiley Periodicals, Inc.","author":[{"dropping-particle":"","family":"Essington","given":"Timothy E.","non-dropping-particle":"","parse-names":false,"suffix":""},{"dropping-particle":"","family":"Melnychuk","given":"Michael C.","non-dropping-particle":"","parse-names":false,"suffix":""},{"dropping-particle":"","family":"Branch","given":"Trevor A.","non-dropping-particle":"","parse-names":false,"suffix":""},{"dropping-particle":"","family":"Heppell","given":"Selina S.","non-dropping-particle":"","parse-names":false,"suffix":""},{"dropping-particle":"","family":"Jensen","given":"Olaf P.","non-dropping-particle":"","parse-names":false,"suffix":""},{"dropping-particle":"","family":"Link","given":"Jason S.","non-dropping-particle":"","parse-names":false,"suffix":""},{"dropping-particle":"","family":"Martell","given":"Steven J.D.","non-dropping-particle":"","parse-names":false,"suffix":""},{"dropping-particle":"","family":"Parma","given":"Ana M.","non-dropping-particle":"","parse-names":false,"suffix":""},{"dropping-particle":"","family":"Pope","given":"John G.","non-dropping-particle":"","parse-names":false,"suffix":""},{"dropping-particle":"","family":"Smith","given":"Anthony D.M.","non-dropping-particle":"","parse-names":false,"suffix":""}],"container-title":"Conservation Letters","id":"ITEM-1","issue":"3","issued":{"date-parts":[["2012"]]},"page":"186-195","title":"Catch shares, fisheries, and ecological stewardship: A comparative analysis of resource responses to a rights-based policy instrument","type":"article-journal","volume":"5"},"uris":["http://www.mendeley.com/documents/?uuid=8e446ab6-9061-4a54-93d4-b6af69bd63cd"]}],"mendeley":{"formattedCitation":"&lt;sup&gt;24&lt;/sup&gt;","plainTextFormattedCitation":"24"},"properties":{"noteIndex":0},"schema":"https://github.com/citation-style-language/schema/raw/master/csl-citation.json"}</w:instrText>
      </w:r>
      <w:r w:rsidR="002B4AEE">
        <w:fldChar w:fldCharType="separate"/>
      </w:r>
      <w:r w:rsidR="002B4AEE" w:rsidRPr="002B4AEE">
        <w:rPr>
          <w:noProof/>
          <w:vertAlign w:val="superscript"/>
        </w:rPr>
        <w:t>24</w:t>
      </w:r>
      <w:r w:rsidR="002B4AEE">
        <w:fldChar w:fldCharType="end"/>
      </w:r>
      <w:ins w:id="72" w:author="Chris Free" w:date="2020-03-30T15:04:00Z">
        <w:r w:rsidR="00C003F2">
          <w:t>.</w:t>
        </w:r>
      </w:ins>
      <w:r w:rsidR="00D10B9C">
        <w:t xml:space="preserve"> </w:t>
      </w:r>
      <w:commentRangeStart w:id="73"/>
      <w:r w:rsidR="00D10B9C">
        <w:t xml:space="preserve">For instance, upon transitioning to individual harvest quota-based management, total days at sea </w:t>
      </w:r>
      <w:ins w:id="74" w:author="Chris Free" w:date="2020-03-30T15:04:00Z">
        <w:r w:rsidR="00C003F2">
          <w:t xml:space="preserve">for </w:t>
        </w:r>
      </w:ins>
      <w:r w:rsidR="00D10B9C">
        <w:t>Nova Scotia offshore scallop decreased by 15 – 20%</w:t>
      </w:r>
      <w:r w:rsidR="00D10B9C">
        <w:fldChar w:fldCharType="begin" w:fldLock="1"/>
      </w:r>
      <w:r w:rsidR="002B4AEE">
        <w:instrText>ADDIN CSL_CITATION {"citationItems":[{"id":"ITEM-1","itemData":{"author":[{"dropping-particle":"","family":"Brander","given":"","non-dropping-particle":"","parse-names":false,"suffix":""},{"dropping-particle":"","family":"Burke","given":"","non-dropping-particle":"","parse-names":false,"suffix":""}],"id":"ITEM-1","issued":{"date-parts":[["0"]]},"title":"Rights-based vs. competitive fishing of sea scallops","type":"article-journal"},"uris":["http://www.mendeley.com/documents/?uuid=0c8f5bfb-e709-4c86-8ae8-cc5264950e2d"]}],"mendeley":{"formattedCitation":"&lt;sup&gt;25&lt;/sup&gt;","plainTextFormattedCitation":"25","previouslyFormattedCitation":"&lt;sup&gt;24&lt;/sup&gt;"},"properties":{"noteIndex":0},"schema":"https://github.com/citation-style-language/schema/raw/master/csl-citation.json"}</w:instrText>
      </w:r>
      <w:r w:rsidR="00D10B9C">
        <w:fldChar w:fldCharType="separate"/>
      </w:r>
      <w:r w:rsidR="002B4AEE" w:rsidRPr="002B4AEE">
        <w:rPr>
          <w:noProof/>
          <w:vertAlign w:val="superscript"/>
        </w:rPr>
        <w:t>25</w:t>
      </w:r>
      <w:r w:rsidR="00D10B9C">
        <w:fldChar w:fldCharType="end"/>
      </w:r>
      <w:r w:rsidR="00D10B9C">
        <w:t>.</w:t>
      </w:r>
      <w:commentRangeEnd w:id="73"/>
      <w:r w:rsidR="00C003F2">
        <w:rPr>
          <w:rStyle w:val="CommentReference"/>
        </w:rPr>
        <w:commentReference w:id="73"/>
      </w:r>
    </w:p>
    <w:p w14:paraId="12B6E697" w14:textId="54E5D2B2" w:rsidR="00A22A8B" w:rsidRPr="00E8309A" w:rsidRDefault="00CB7B72">
      <w:pPr>
        <w:spacing w:line="360" w:lineRule="auto"/>
        <w:ind w:firstLine="720"/>
      </w:pPr>
      <w:r>
        <w:t xml:space="preserve">Through innovative approaches to modify fishing gear or increase catch efficiency, it may be possible to significantly reduce the seafloor impact of bottom-tendered fisheries at seascape scales.  </w:t>
      </w:r>
      <w:r w:rsidR="00BE388E">
        <w:t xml:space="preserve">Using </w:t>
      </w:r>
      <w:r w:rsidR="00A22A8B">
        <w:t>our global dynamic impact</w:t>
      </w:r>
      <w:ins w:id="75" w:author="Chris Free" w:date="2020-03-30T15:05:00Z">
        <w:r w:rsidR="00B232A9">
          <w:t xml:space="preserve"> and </w:t>
        </w:r>
      </w:ins>
      <w:del w:id="76" w:author="Chris Free" w:date="2020-03-30T15:05:00Z">
        <w:r w:rsidR="00A22A8B" w:rsidDel="00B232A9">
          <w:delText>-</w:delText>
        </w:r>
      </w:del>
      <w:r w:rsidR="00A22A8B">
        <w:t>recovery</w:t>
      </w:r>
      <w:r w:rsidR="00BE388E">
        <w:t xml:space="preserve"> model</w:t>
      </w:r>
      <w:r w:rsidR="00A22A8B">
        <w:t xml:space="preserve"> and aggregating across LMEs</w:t>
      </w:r>
      <w:r w:rsidR="00BE388E">
        <w:t xml:space="preserve">, we </w:t>
      </w:r>
      <w:r w:rsidR="00A22A8B">
        <w:t>find</w:t>
      </w:r>
      <w:r w:rsidR="00BE388E">
        <w:t xml:space="preserve"> </w:t>
      </w:r>
      <w:r w:rsidR="00A22A8B">
        <w:t xml:space="preserve">that MSY harvest levels from bottom trawl fisheries could be achieved with no net increase in aggregate seafloor impact </w:t>
      </w:r>
      <w:ins w:id="77" w:author="Chris Free" w:date="2020-03-30T15:06:00Z">
        <w:r w:rsidR="00CA25A6">
          <w:t xml:space="preserve">if </w:t>
        </w:r>
      </w:ins>
      <w:del w:id="78" w:author="Chris Free" w:date="2020-03-30T15:06:00Z">
        <w:r w:rsidR="00A22A8B" w:rsidDel="00CA25A6">
          <w:delText xml:space="preserve">by </w:delText>
        </w:r>
      </w:del>
      <w:r w:rsidR="00A22A8B">
        <w:t>trawl fleets</w:t>
      </w:r>
      <w:ins w:id="79" w:author="Chris Free" w:date="2020-03-30T15:06:00Z">
        <w:r w:rsidR="00CA25A6">
          <w:t xml:space="preserve"> were to</w:t>
        </w:r>
      </w:ins>
      <w:r w:rsidR="00A22A8B">
        <w:t xml:space="preserve"> employ</w:t>
      </w:r>
      <w:del w:id="80" w:author="Chris Free" w:date="2020-03-30T15:06:00Z">
        <w:r w:rsidR="00A22A8B" w:rsidDel="00CA25A6">
          <w:delText>ing</w:delText>
        </w:r>
      </w:del>
      <w:r w:rsidR="00A22A8B">
        <w:t xml:space="preserve"> </w:t>
      </w:r>
      <w:commentRangeStart w:id="81"/>
      <w:r w:rsidR="00A22A8B">
        <w:t>gears with 30% less contact</w:t>
      </w:r>
      <w:commentRangeEnd w:id="81"/>
      <w:r w:rsidR="005F1E3B">
        <w:rPr>
          <w:rStyle w:val="CommentReference"/>
        </w:rPr>
        <w:commentReference w:id="81"/>
      </w:r>
      <w:ins w:id="82" w:author="Chris Free" w:date="2020-03-30T15:06:00Z">
        <w:r w:rsidR="00CA25A6">
          <w:t xml:space="preserve">, </w:t>
        </w:r>
      </w:ins>
      <w:commentRangeStart w:id="83"/>
      <w:del w:id="84" w:author="Chris Free" w:date="2020-03-30T15:06:00Z">
        <w:r w:rsidR="00A22A8B" w:rsidDel="00CA25A6">
          <w:delText xml:space="preserve"> or </w:delText>
        </w:r>
      </w:del>
      <w:r w:rsidR="00A22A8B">
        <w:t>increas</w:t>
      </w:r>
      <w:ins w:id="85" w:author="Chris Free" w:date="2020-03-30T15:06:00Z">
        <w:r w:rsidR="00CA25A6">
          <w:t>e</w:t>
        </w:r>
      </w:ins>
      <w:del w:id="86" w:author="Chris Free" w:date="2020-03-30T15:06:00Z">
        <w:r w:rsidR="00A22A8B" w:rsidDel="00CA25A6">
          <w:delText>ing</w:delText>
        </w:r>
      </w:del>
      <w:r w:rsidR="00A22A8B">
        <w:t xml:space="preserve"> CPUE increase by 33%</w:t>
      </w:r>
      <w:commentRangeEnd w:id="83"/>
      <w:r w:rsidR="005F1E3B">
        <w:rPr>
          <w:rStyle w:val="CommentReference"/>
        </w:rPr>
        <w:commentReference w:id="83"/>
      </w:r>
      <w:r w:rsidR="00A22A8B">
        <w:t>, or</w:t>
      </w:r>
      <w:ins w:id="87" w:author="Chris Free" w:date="2020-03-30T15:07:00Z">
        <w:r w:rsidR="00CA25A6">
          <w:t xml:space="preserve"> combine both effort</w:t>
        </w:r>
      </w:ins>
      <w:ins w:id="88" w:author="Chris Free" w:date="2020-03-30T15:08:00Z">
        <w:r w:rsidR="00CA25A6">
          <w:t>s in lesser extents</w:t>
        </w:r>
      </w:ins>
      <w:del w:id="89" w:author="Chris Free" w:date="2020-03-30T15:07:00Z">
        <w:r w:rsidR="00A22A8B" w:rsidDel="00CA25A6">
          <w:delText xml:space="preserve"> some</w:delText>
        </w:r>
      </w:del>
      <w:del w:id="90" w:author="Chris Free" w:date="2020-03-30T15:08:00Z">
        <w:r w:rsidR="00A22A8B" w:rsidDel="00CA25A6">
          <w:delText xml:space="preserve"> combination of the two</w:delText>
        </w:r>
      </w:del>
      <w:r w:rsidR="00A22A8B">
        <w:t xml:space="preserve"> (Figure 3).  Regardless of future catch targets</w:t>
      </w:r>
      <w:r w:rsidR="00530D8C">
        <w:t xml:space="preserve">, </w:t>
      </w:r>
      <w:r w:rsidR="00A22A8B">
        <w:t xml:space="preserve">innovations to reduce seafloor contact would be beneficial for reducing ocean ecosystem impacts from fishing under current harvest levels. For example, we estimate that fishing gear modifications that lead to a relatively small 10% reduction in </w:t>
      </w:r>
      <w:r w:rsidR="00E8309A">
        <w:t>bottom</w:t>
      </w:r>
      <w:r w:rsidR="00A22A8B">
        <w:t xml:space="preserve"> contact would </w:t>
      </w:r>
      <w:r w:rsidR="00E8309A">
        <w:t>lead to a global sparing of 136,000 km</w:t>
      </w:r>
      <w:r w:rsidR="00E8309A" w:rsidRPr="00BF6619">
        <w:rPr>
          <w:vertAlign w:val="superscript"/>
        </w:rPr>
        <w:t>2</w:t>
      </w:r>
      <w:r w:rsidR="00E8309A">
        <w:t xml:space="preserve"> of seafloor disturbance, whereas a 50% reduction in contact—within the limits of existing successful gear modification experiments—would spare 782,000 km</w:t>
      </w:r>
      <w:r w:rsidR="00E8309A" w:rsidRPr="00BF6619">
        <w:rPr>
          <w:vertAlign w:val="superscript"/>
        </w:rPr>
        <w:t>2</w:t>
      </w:r>
      <w:r w:rsidR="00E8309A">
        <w:t xml:space="preserve"> of seafloor disturbance across ocean shelfs.</w:t>
      </w:r>
    </w:p>
    <w:p w14:paraId="17CFD566" w14:textId="0C125966" w:rsidR="00A51597" w:rsidRDefault="00B32FDF">
      <w:pPr>
        <w:spacing w:line="360" w:lineRule="auto"/>
        <w:ind w:firstLine="540"/>
      </w:pPr>
      <w:r>
        <w:t xml:space="preserve">While land use efficiency in terrestrial-based animal protein systems </w:t>
      </w:r>
      <w:r w:rsidR="003109FF">
        <w:t>has continued to advance over the last half century</w:t>
      </w:r>
      <w:del w:id="91" w:author="Chris Free" w:date="2020-03-30T15:42:00Z">
        <w:r w:rsidR="003109FF" w:rsidDel="00D46ACB">
          <w:delText xml:space="preserve"> </w:delText>
        </w:r>
      </w:del>
      <w:r w:rsidR="003109FF">
        <w:fldChar w:fldCharType="begin" w:fldLock="1"/>
      </w:r>
      <w:r w:rsidR="002B4AEE">
        <w:instrText>ADDIN CSL_CITATION {"citationItems":[{"id":"ITEM-1","itemData":{"DOI":"10.1007/s11367-015-0944-1","ISSN":"16147502","abstract":"Purpose: Livestock already use most global agricultural land, whereas the demand for animal-source food (ASF) is expected to increase. To address the contribution of livestock to global food supply, we need a measure for land use efficiency of livestock systems. Methods: Existing measures capture different aspects of the debate about land use efficiency of livestock systems, such as plant productivity and the efficiency of converting feed, especially human-inedible feed, into animal products. So far, the suitability of land for cultivation of food crops has not been accounted for. Our land use ratio (LUR) includes all above-mentioned aspects and yields a realistic insight into land use efficiency of livestock systems. LUR is defined as the maximum amount of human-digestible protein (HDP) derived from food crops on all land used to cultivate feed required to produce 1 kg ASF over the amount of HDP in that 1 kg ASF. We illustrated our concept for three case systems. Results and discussion: The LUR for the case of laying hens equaled 2.08, implying that land required to produce 1 kg HDP from laying hens could directly yield 2.08 kg HDP from human food crops. For dairy cows, the LUR was 2.10 when kept on sandy soils and 0.67 when kept on peat soils. The LUR for dairy cows on peat soils was lower compared to cows on sandy soils because land used to grow grass and grass silage for cows on peats was unsuitable for direct production of food crops. A LUR &lt;1.0 is considered efficient in terms of global food supply and implies that animals produce more HDP per square metre than crops. Conclusions: Values &lt;1.0 demonstrate that livestock produce HDP more efficiently than crops. Such livestock systems (with a LUR &lt; 1.0), therefore, do have a role in future food supply and therefore contribute to food security. Our LUR offers identification of livestock production systems that contribute to global food supply, i.e. systems that value land with low opportunity costs for arable production and/or by-products from crop cultivation or the food or energy industry.","author":[{"dropping-particle":"","family":"Zanten","given":"Hannah H.E.","non-dropping-particle":"van","parse-names":false,"suffix":""},{"dropping-particle":"","family":"Mollenhorst","given":"Herman","non-dropping-particle":"","parse-names":false,"suffix":""},{"dropping-particle":"","family":"Klootwijk","given":"Cindy W.","non-dropping-particle":"","parse-names":false,"suffix":""},{"dropping-particle":"","family":"Middelaar","given":"Corina E.","non-dropping-particle":"van","parse-names":false,"suffix":""},{"dropping-particle":"","family":"Boer","given":"Imke J.M.","non-dropping-particle":"de","parse-names":false,"suffix":""}],"container-title":"International Journal of Life Cycle Assessment","id":"ITEM-1","issue":"5","issued":{"date-parts":[["2016"]]},"page":"747-758","publisher":"The International Journal of Life Cycle Assessment","title":"Global food supply: land use efficiency of livestock systems","type":"article-journal","volume":"21"},"uris":["http://www.mendeley.com/documents/?uuid=0f4f1bbc-0dbc-4527-85a4-d01d8c5cf4d6","http://www.mendeley.com/documents/?uuid=dc39b7bf-c473-4a19-b912-55ccbf4324d8"]}],"mendeley":{"formattedCitation":"&lt;sup&gt;26&lt;/sup&gt;","plainTextFormattedCitation":"26","previouslyFormattedCitation":"&lt;sup&gt;25&lt;/sup&gt;"},"properties":{"noteIndex":0},"schema":"https://github.com/citation-style-language/schema/raw/master/csl-citation.json"}</w:instrText>
      </w:r>
      <w:r w:rsidR="003109FF">
        <w:fldChar w:fldCharType="separate"/>
      </w:r>
      <w:r w:rsidR="002B4AEE" w:rsidRPr="002B4AEE">
        <w:rPr>
          <w:noProof/>
          <w:vertAlign w:val="superscript"/>
        </w:rPr>
        <w:t>26</w:t>
      </w:r>
      <w:r w:rsidR="003109FF">
        <w:fldChar w:fldCharType="end"/>
      </w:r>
      <w:r>
        <w:t xml:space="preserve">, we argue </w:t>
      </w:r>
      <w:ins w:id="92" w:author="Chris Free" w:date="2020-03-30T15:42:00Z">
        <w:r w:rsidR="00D46ACB">
          <w:t xml:space="preserve">that </w:t>
        </w:r>
      </w:ins>
      <w:r>
        <w:t>fisheries innovations have progressed at a slower pace.  Impediments to fisheries innovations are both economic and regulatory, however</w:t>
      </w:r>
      <w:ins w:id="93" w:author="Chris Free" w:date="2020-03-30T15:42:00Z">
        <w:r w:rsidR="00D46ACB">
          <w:t>,</w:t>
        </w:r>
      </w:ins>
      <w:r>
        <w:t xml:space="preserve"> solutions to catalyze progress may be available.  The costs to research and implement new fishing technologies can be high, especially for undercapitalized fisherie</w:t>
      </w:r>
      <w:ins w:id="94" w:author="Chris Free" w:date="2020-03-30T15:43:00Z">
        <w:r w:rsidR="00D46ACB">
          <w:t xml:space="preserve">s </w:t>
        </w:r>
        <w:commentRangeStart w:id="95"/>
        <w:r w:rsidR="00D46ACB">
          <w:t xml:space="preserve">but </w:t>
        </w:r>
        <w:commentRangeEnd w:id="95"/>
        <w:r w:rsidR="00D46ACB">
          <w:rPr>
            <w:rStyle w:val="CommentReference"/>
          </w:rPr>
          <w:commentReference w:id="95"/>
        </w:r>
      </w:ins>
      <w:del w:id="97" w:author="Chris Free" w:date="2020-03-30T15:43:00Z">
        <w:r w:rsidDel="00D46ACB">
          <w:delText xml:space="preserve">s, however, </w:delText>
        </w:r>
      </w:del>
      <w:r>
        <w:t>growing activity in conservation finance</w:t>
      </w:r>
      <w:r>
        <w:fldChar w:fldCharType="begin" w:fldLock="1"/>
      </w:r>
      <w:r w:rsidR="002B4AEE">
        <w:instrText>ADDIN CSL_CITATION {"citationItems":[{"id":"ITEM-1","itemData":{"DOI":"10.1002/fee.2147","ISSN":"1540-9295","author":[{"dropping-particle":"","family":"Fitzgerald","given":"Timothy P","non-dropping-particle":"","parse-names":false,"suffix":""},{"dropping-particle":"","family":"Higgins","given":"Phoebe R","non-dropping-particle":"","parse-names":false,"suffix":""},{"dropping-particle":"","family":"Quilligan","given":"Emma","non-dropping-particle":"","parse-names":false,"suffix":""},{"dropping-particle":"","family":"Sethi","given":"Suresh A","non-dropping-particle":"","parse-names":false,"suffix":""},{"dropping-particle":"","family":"Tobin‐de la Puente","given":"John","non-dropping-particle":"","parse-names":false,"suffix":""}],"container-title":"Frontiers in Ecology and the Environment","id":"ITEM-1","issued":{"date-parts":[["2020"]]},"page":"1-8","title":"Catalyzing fisheries conservation investment","type":"article-journal"},"uris":["http://www.mendeley.com/documents/?uuid=d46aa260-d02b-47ce-90f0-642d72dff1ac"]}],"mendeley":{"formattedCitation":"&lt;sup&gt;27&lt;/sup&gt;","plainTextFormattedCitation":"27","previouslyFormattedCitation":"&lt;sup&gt;26&lt;/sup&gt;"},"properties":{"noteIndex":0},"schema":"https://github.com/citation-style-language/schema/raw/master/csl-citation.json"}</w:instrText>
      </w:r>
      <w:r>
        <w:fldChar w:fldCharType="separate"/>
      </w:r>
      <w:r w:rsidR="002B4AEE" w:rsidRPr="002B4AEE">
        <w:rPr>
          <w:noProof/>
          <w:vertAlign w:val="superscript"/>
        </w:rPr>
        <w:t>27</w:t>
      </w:r>
      <w:r>
        <w:fldChar w:fldCharType="end"/>
      </w:r>
      <w:r>
        <w:t xml:space="preserve"> may provide capital to accelerate technological advances.  Similarly, fisheries governance reforms that align economic incentives with </w:t>
      </w:r>
      <w:r w:rsidR="00AC261B">
        <w:t>reductions in seafloor impacts through</w:t>
      </w:r>
      <w:r>
        <w:t xml:space="preserve"> individual habitat quotas may spur</w:t>
      </w:r>
      <w:r w:rsidR="00AC261B">
        <w:t xml:space="preserve"> gear and fishing practice innovations among fisher</w:t>
      </w:r>
      <w:r>
        <w:t>s</w:t>
      </w:r>
      <w:r>
        <w:fldChar w:fldCharType="begin" w:fldLock="1"/>
      </w:r>
      <w:r w:rsidR="002B4AEE">
        <w:instrText>ADDIN CSL_CITATION {"citationItems":[{"id":"ITEM-1","itemData":{"DOI":"10.1016/j.jeem.2005.04.005","ISSN":"00950696","abstract":"Fishery managers in the US are required to identify and limit adverse consequences of fishing on essential fish habitat. We propose an individual habitat quota (IHQ) system for habitat conservation that would utilize economic incentives to achieve habitat conservation goals cost-effectively. Individual quotas of habitat impact units (HIU) would be distributed to fishers with an aggregate quota set to maintain a target habitat \"stock\". HIU use would be based on a proxy for marginal habitat damage. We use a dynamic, explicitly spatial fishery and habitat simulation model to explore the cost-effectiveness of achieving specified habitat conservation targets with our IHQ system versus fixed or rotating marine protected areas (MPAs). We find that the IHQ system can be considerably more cost-effective than MPAs, but that the relative advantage decreases as fish diffusion rates and uncertainty about fish distribution increases. © 2005 Elsevier Inc. All rights reserved.","author":[{"dropping-particle":"","family":"Holland","given":"Dan","non-dropping-particle":"","parse-names":false,"suffix":""},{"dropping-particle":"","family":"Schnier","given":"Kurt E.","non-dropping-particle":"","parse-names":false,"suffix":""}],"container-title":"Journal of Environmental Economics and Management","id":"ITEM-1","issue":"1","issued":{"date-parts":[["2006"]]},"page":"72-92","title":"Individual habitat quotas for fisheries","type":"article-journal","volume":"51"},"uris":["http://www.mendeley.com/documents/?uuid=14c60ed0-140c-443b-afdf-4a792a3c49bc"]}],"mendeley":{"formattedCitation":"&lt;sup&gt;28&lt;/sup&gt;","plainTextFormattedCitation":"28","previouslyFormattedCitation":"&lt;sup&gt;27&lt;/sup&gt;"},"properties":{"noteIndex":0},"schema":"https://github.com/citation-style-language/schema/raw/master/csl-citation.json"}</w:instrText>
      </w:r>
      <w:r>
        <w:fldChar w:fldCharType="separate"/>
      </w:r>
      <w:r w:rsidR="002B4AEE" w:rsidRPr="002B4AEE">
        <w:rPr>
          <w:noProof/>
          <w:vertAlign w:val="superscript"/>
        </w:rPr>
        <w:t>28</w:t>
      </w:r>
      <w:r>
        <w:fldChar w:fldCharType="end"/>
      </w:r>
      <w:r>
        <w:t xml:space="preserve">.  </w:t>
      </w:r>
    </w:p>
    <w:p w14:paraId="2F8EEE8A" w14:textId="76F6A505" w:rsidR="00D72864" w:rsidRDefault="00D72864" w:rsidP="002518B4">
      <w:pPr>
        <w:spacing w:line="360" w:lineRule="auto"/>
      </w:pPr>
    </w:p>
    <w:p w14:paraId="6F25ACF8" w14:textId="1369A58D" w:rsidR="00822A78" w:rsidRDefault="00822A78" w:rsidP="002518B4">
      <w:pPr>
        <w:spacing w:line="360" w:lineRule="auto"/>
      </w:pPr>
    </w:p>
    <w:p w14:paraId="5700C4A6" w14:textId="77777777" w:rsidR="00822A78" w:rsidRDefault="00822A78" w:rsidP="002518B4">
      <w:pPr>
        <w:spacing w:line="360" w:lineRule="auto"/>
      </w:pPr>
    </w:p>
    <w:p w14:paraId="6BDD8756" w14:textId="5384F782" w:rsidR="00A4443B" w:rsidRDefault="00A4443B">
      <w:r>
        <w:t>References</w:t>
      </w:r>
    </w:p>
    <w:p w14:paraId="4C16026F" w14:textId="15693EC8" w:rsidR="002B4AEE" w:rsidRPr="002B4AEE" w:rsidRDefault="00A4443B" w:rsidP="002B4AE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B4AEE" w:rsidRPr="002B4AEE">
        <w:rPr>
          <w:rFonts w:ascii="Calibri" w:hAnsi="Calibri" w:cs="Calibri"/>
          <w:noProof/>
          <w:szCs w:val="24"/>
        </w:rPr>
        <w:t>1.</w:t>
      </w:r>
      <w:r w:rsidR="002B4AEE" w:rsidRPr="002B4AEE">
        <w:rPr>
          <w:rFonts w:ascii="Calibri" w:hAnsi="Calibri" w:cs="Calibri"/>
          <w:noProof/>
          <w:szCs w:val="24"/>
        </w:rPr>
        <w:tab/>
        <w:t xml:space="preserve">FAO. </w:t>
      </w:r>
      <w:r w:rsidR="002B4AEE" w:rsidRPr="002B4AEE">
        <w:rPr>
          <w:rFonts w:ascii="Calibri" w:hAnsi="Calibri" w:cs="Calibri"/>
          <w:i/>
          <w:iCs/>
          <w:noProof/>
          <w:szCs w:val="24"/>
        </w:rPr>
        <w:t>The state of world fisheries and agriculture 2018 - meeting the sustainable development goals</w:t>
      </w:r>
      <w:r w:rsidR="002B4AEE" w:rsidRPr="002B4AEE">
        <w:rPr>
          <w:rFonts w:ascii="Calibri" w:hAnsi="Calibri" w:cs="Calibri"/>
          <w:noProof/>
          <w:szCs w:val="24"/>
        </w:rPr>
        <w:t>. (2018).</w:t>
      </w:r>
    </w:p>
    <w:p w14:paraId="036837B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w:t>
      </w:r>
      <w:r w:rsidRPr="002B4AEE">
        <w:rPr>
          <w:rFonts w:ascii="Calibri" w:hAnsi="Calibri" w:cs="Calibri"/>
          <w:noProof/>
          <w:szCs w:val="24"/>
        </w:rPr>
        <w:tab/>
        <w:t xml:space="preserve">Hilborn, R. &amp; Costello, C. The potential for blue growth in marine fish yield , profit and abundance of fish in the ocean. </w:t>
      </w:r>
      <w:r w:rsidRPr="002B4AEE">
        <w:rPr>
          <w:rFonts w:ascii="Calibri" w:hAnsi="Calibri" w:cs="Calibri"/>
          <w:i/>
          <w:iCs/>
          <w:noProof/>
          <w:szCs w:val="24"/>
        </w:rPr>
        <w:t>Mar. Policy</w:t>
      </w:r>
      <w:r w:rsidRPr="002B4AEE">
        <w:rPr>
          <w:rFonts w:ascii="Calibri" w:hAnsi="Calibri" w:cs="Calibri"/>
          <w:noProof/>
          <w:szCs w:val="24"/>
        </w:rPr>
        <w:t xml:space="preserve"> </w:t>
      </w:r>
      <w:r w:rsidRPr="002B4AEE">
        <w:rPr>
          <w:rFonts w:ascii="Calibri" w:hAnsi="Calibri" w:cs="Calibri"/>
          <w:b/>
          <w:bCs/>
          <w:noProof/>
          <w:szCs w:val="24"/>
        </w:rPr>
        <w:t>87</w:t>
      </w:r>
      <w:r w:rsidRPr="002B4AEE">
        <w:rPr>
          <w:rFonts w:ascii="Calibri" w:hAnsi="Calibri" w:cs="Calibri"/>
          <w:noProof/>
          <w:szCs w:val="24"/>
        </w:rPr>
        <w:t>, 350–355 (2018).</w:t>
      </w:r>
    </w:p>
    <w:p w14:paraId="502F183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3.</w:t>
      </w:r>
      <w:r w:rsidRPr="002B4AEE">
        <w:rPr>
          <w:rFonts w:ascii="Calibri" w:hAnsi="Calibri" w:cs="Calibri"/>
          <w:noProof/>
          <w:szCs w:val="24"/>
        </w:rPr>
        <w:tab/>
        <w:t xml:space="preserve">Worm, B. </w:t>
      </w:r>
      <w:r w:rsidRPr="002B4AEE">
        <w:rPr>
          <w:rFonts w:ascii="Calibri" w:hAnsi="Calibri" w:cs="Calibri"/>
          <w:i/>
          <w:iCs/>
          <w:noProof/>
          <w:szCs w:val="24"/>
        </w:rPr>
        <w:t>et al.</w:t>
      </w:r>
      <w:r w:rsidRPr="002B4AEE">
        <w:rPr>
          <w:rFonts w:ascii="Calibri" w:hAnsi="Calibri" w:cs="Calibri"/>
          <w:noProof/>
          <w:szCs w:val="24"/>
        </w:rPr>
        <w:t xml:space="preserve"> Rebuilding Global Fisheries.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325</w:t>
      </w:r>
      <w:r w:rsidRPr="002B4AEE">
        <w:rPr>
          <w:rFonts w:ascii="Calibri" w:hAnsi="Calibri" w:cs="Calibri"/>
          <w:noProof/>
          <w:szCs w:val="24"/>
        </w:rPr>
        <w:t>, 578–585 (2009).</w:t>
      </w:r>
    </w:p>
    <w:p w14:paraId="39C0C58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4.</w:t>
      </w:r>
      <w:r w:rsidRPr="002B4AEE">
        <w:rPr>
          <w:rFonts w:ascii="Calibri" w:hAnsi="Calibri" w:cs="Calibri"/>
          <w:noProof/>
          <w:szCs w:val="24"/>
        </w:rPr>
        <w:tab/>
        <w:t xml:space="preserve">Alexandratos, N. &amp; Bruinsma, J. </w:t>
      </w:r>
      <w:r w:rsidRPr="002B4AEE">
        <w:rPr>
          <w:rFonts w:ascii="Calibri" w:hAnsi="Calibri" w:cs="Calibri"/>
          <w:i/>
          <w:iCs/>
          <w:noProof/>
          <w:szCs w:val="24"/>
        </w:rPr>
        <w:t>World agriculture towards 2030/2050: the 2012 revision</w:t>
      </w:r>
      <w:r w:rsidRPr="002B4AEE">
        <w:rPr>
          <w:rFonts w:ascii="Calibri" w:hAnsi="Calibri" w:cs="Calibri"/>
          <w:noProof/>
          <w:szCs w:val="24"/>
        </w:rPr>
        <w:t xml:space="preserve">. </w:t>
      </w:r>
      <w:r w:rsidRPr="002B4AEE">
        <w:rPr>
          <w:rFonts w:ascii="Calibri" w:hAnsi="Calibri" w:cs="Calibri"/>
          <w:i/>
          <w:iCs/>
          <w:noProof/>
          <w:szCs w:val="24"/>
        </w:rPr>
        <w:t>ESA Working paper No. 12-03</w:t>
      </w:r>
      <w:r w:rsidRPr="002B4AEE">
        <w:rPr>
          <w:rFonts w:ascii="Calibri" w:hAnsi="Calibri" w:cs="Calibri"/>
          <w:noProof/>
          <w:szCs w:val="24"/>
        </w:rPr>
        <w:t xml:space="preserve"> (2012). doi:10.1002/jso.2930300113</w:t>
      </w:r>
    </w:p>
    <w:p w14:paraId="3367AEAE"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5.</w:t>
      </w:r>
      <w:r w:rsidRPr="002B4AEE">
        <w:rPr>
          <w:rFonts w:ascii="Calibri" w:hAnsi="Calibri" w:cs="Calibri"/>
          <w:noProof/>
          <w:szCs w:val="24"/>
        </w:rPr>
        <w:tab/>
        <w:t xml:space="preserve">Hilborn, R., Banobi, J., Hall, S. J., Pucylowski, T. &amp; Walsworth, T. E. The environmental cost of animal source foods. </w:t>
      </w:r>
      <w:r w:rsidRPr="002B4AEE">
        <w:rPr>
          <w:rFonts w:ascii="Calibri" w:hAnsi="Calibri" w:cs="Calibri"/>
          <w:i/>
          <w:iCs/>
          <w:noProof/>
          <w:szCs w:val="24"/>
        </w:rPr>
        <w:t>Front. Ecol. Environ.</w:t>
      </w:r>
      <w:r w:rsidRPr="002B4AEE">
        <w:rPr>
          <w:rFonts w:ascii="Calibri" w:hAnsi="Calibri" w:cs="Calibri"/>
          <w:noProof/>
          <w:szCs w:val="24"/>
        </w:rPr>
        <w:t xml:space="preserve"> </w:t>
      </w:r>
      <w:r w:rsidRPr="002B4AEE">
        <w:rPr>
          <w:rFonts w:ascii="Calibri" w:hAnsi="Calibri" w:cs="Calibri"/>
          <w:b/>
          <w:bCs/>
          <w:noProof/>
          <w:szCs w:val="24"/>
        </w:rPr>
        <w:t>16</w:t>
      </w:r>
      <w:r w:rsidRPr="002B4AEE">
        <w:rPr>
          <w:rFonts w:ascii="Calibri" w:hAnsi="Calibri" w:cs="Calibri"/>
          <w:noProof/>
          <w:szCs w:val="24"/>
        </w:rPr>
        <w:t>, 329–335 (2018).</w:t>
      </w:r>
    </w:p>
    <w:p w14:paraId="2BA517B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6.</w:t>
      </w:r>
      <w:r w:rsidRPr="002B4AEE">
        <w:rPr>
          <w:rFonts w:ascii="Calibri" w:hAnsi="Calibri" w:cs="Calibri"/>
          <w:noProof/>
          <w:szCs w:val="24"/>
        </w:rPr>
        <w:tab/>
        <w:t xml:space="preserve">Newbold, T. </w:t>
      </w:r>
      <w:r w:rsidRPr="002B4AEE">
        <w:rPr>
          <w:rFonts w:ascii="Calibri" w:hAnsi="Calibri" w:cs="Calibri"/>
          <w:i/>
          <w:iCs/>
          <w:noProof/>
          <w:szCs w:val="24"/>
        </w:rPr>
        <w:t>et al.</w:t>
      </w:r>
      <w:r w:rsidRPr="002B4AEE">
        <w:rPr>
          <w:rFonts w:ascii="Calibri" w:hAnsi="Calibri" w:cs="Calibri"/>
          <w:noProof/>
          <w:szCs w:val="24"/>
        </w:rPr>
        <w:t xml:space="preserve"> Global effects of land use on local terrestrial biodiversity. </w:t>
      </w:r>
      <w:r w:rsidRPr="002B4AEE">
        <w:rPr>
          <w:rFonts w:ascii="Calibri" w:hAnsi="Calibri" w:cs="Calibri"/>
          <w:i/>
          <w:iCs/>
          <w:noProof/>
          <w:szCs w:val="24"/>
        </w:rPr>
        <w:t>Nature</w:t>
      </w:r>
      <w:r w:rsidRPr="002B4AEE">
        <w:rPr>
          <w:rFonts w:ascii="Calibri" w:hAnsi="Calibri" w:cs="Calibri"/>
          <w:noProof/>
          <w:szCs w:val="24"/>
        </w:rPr>
        <w:t xml:space="preserve"> </w:t>
      </w:r>
      <w:r w:rsidRPr="002B4AEE">
        <w:rPr>
          <w:rFonts w:ascii="Calibri" w:hAnsi="Calibri" w:cs="Calibri"/>
          <w:b/>
          <w:bCs/>
          <w:noProof/>
          <w:szCs w:val="24"/>
        </w:rPr>
        <w:t>520</w:t>
      </w:r>
      <w:r w:rsidRPr="002B4AEE">
        <w:rPr>
          <w:rFonts w:ascii="Calibri" w:hAnsi="Calibri" w:cs="Calibri"/>
          <w:noProof/>
          <w:szCs w:val="24"/>
        </w:rPr>
        <w:t>, 45–50 (2015).</w:t>
      </w:r>
    </w:p>
    <w:p w14:paraId="778C6EEB"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7.</w:t>
      </w:r>
      <w:r w:rsidRPr="002B4AEE">
        <w:rPr>
          <w:rFonts w:ascii="Calibri" w:hAnsi="Calibri" w:cs="Calibri"/>
          <w:noProof/>
          <w:szCs w:val="24"/>
        </w:rPr>
        <w:tab/>
        <w:t>Pauly, D. &amp; Zeller, D. Sea Around Us Concepts, Design and Data. (2015). Available at: seaaroundus.org. (Accessed: 15th September 2019)</w:t>
      </w:r>
    </w:p>
    <w:p w14:paraId="6188359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8.</w:t>
      </w:r>
      <w:r w:rsidRPr="002B4AEE">
        <w:rPr>
          <w:rFonts w:ascii="Calibri" w:hAnsi="Calibri" w:cs="Calibri"/>
          <w:noProof/>
          <w:szCs w:val="24"/>
        </w:rPr>
        <w:tab/>
        <w:t xml:space="preserve">Watling, L. &amp; Norse, E. A. Disturbance of the seabed by mobile fishing gear: a comparison to forest clearcutting. </w:t>
      </w:r>
      <w:r w:rsidRPr="002B4AEE">
        <w:rPr>
          <w:rFonts w:ascii="Calibri" w:hAnsi="Calibri" w:cs="Calibri"/>
          <w:i/>
          <w:iCs/>
          <w:noProof/>
          <w:szCs w:val="24"/>
        </w:rPr>
        <w:t>Conserv. Biol.</w:t>
      </w:r>
      <w:r w:rsidRPr="002B4AEE">
        <w:rPr>
          <w:rFonts w:ascii="Calibri" w:hAnsi="Calibri" w:cs="Calibri"/>
          <w:noProof/>
          <w:szCs w:val="24"/>
        </w:rPr>
        <w:t xml:space="preserve"> </w:t>
      </w:r>
      <w:r w:rsidRPr="002B4AEE">
        <w:rPr>
          <w:rFonts w:ascii="Calibri" w:hAnsi="Calibri" w:cs="Calibri"/>
          <w:b/>
          <w:bCs/>
          <w:noProof/>
          <w:szCs w:val="24"/>
        </w:rPr>
        <w:t>12</w:t>
      </w:r>
      <w:r w:rsidRPr="002B4AEE">
        <w:rPr>
          <w:rFonts w:ascii="Calibri" w:hAnsi="Calibri" w:cs="Calibri"/>
          <w:noProof/>
          <w:szCs w:val="24"/>
        </w:rPr>
        <w:t>, 1180–1197 (1998).</w:t>
      </w:r>
    </w:p>
    <w:p w14:paraId="417CC463"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9.</w:t>
      </w:r>
      <w:r w:rsidRPr="002B4AEE">
        <w:rPr>
          <w:rFonts w:ascii="Calibri" w:hAnsi="Calibri" w:cs="Calibri"/>
          <w:noProof/>
          <w:szCs w:val="24"/>
        </w:rPr>
        <w:tab/>
        <w:t xml:space="preserve">Pikitch, E. K. </w:t>
      </w:r>
      <w:r w:rsidRPr="002B4AEE">
        <w:rPr>
          <w:rFonts w:ascii="Calibri" w:hAnsi="Calibri" w:cs="Calibri"/>
          <w:i/>
          <w:iCs/>
          <w:noProof/>
          <w:szCs w:val="24"/>
        </w:rPr>
        <w:t>et al.</w:t>
      </w:r>
      <w:r w:rsidRPr="002B4AEE">
        <w:rPr>
          <w:rFonts w:ascii="Calibri" w:hAnsi="Calibri" w:cs="Calibri"/>
          <w:noProof/>
          <w:szCs w:val="24"/>
        </w:rPr>
        <w:t xml:space="preserve"> Ecosystem-based fishery management.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305</w:t>
      </w:r>
      <w:r w:rsidRPr="002B4AEE">
        <w:rPr>
          <w:rFonts w:ascii="Calibri" w:hAnsi="Calibri" w:cs="Calibri"/>
          <w:noProof/>
          <w:szCs w:val="24"/>
        </w:rPr>
        <w:t>, 346–347 (2004).</w:t>
      </w:r>
    </w:p>
    <w:p w14:paraId="6A86DE55"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10.</w:t>
      </w:r>
      <w:r w:rsidRPr="002B4AEE">
        <w:rPr>
          <w:rFonts w:ascii="Calibri" w:hAnsi="Calibri" w:cs="Calibri"/>
          <w:noProof/>
          <w:szCs w:val="24"/>
        </w:rPr>
        <w:tab/>
        <w:t xml:space="preserve">Kroodsma, D. A. </w:t>
      </w:r>
      <w:r w:rsidRPr="002B4AEE">
        <w:rPr>
          <w:rFonts w:ascii="Calibri" w:hAnsi="Calibri" w:cs="Calibri"/>
          <w:i/>
          <w:iCs/>
          <w:noProof/>
          <w:szCs w:val="24"/>
        </w:rPr>
        <w:t>et al.</w:t>
      </w:r>
      <w:r w:rsidRPr="002B4AEE">
        <w:rPr>
          <w:rFonts w:ascii="Calibri" w:hAnsi="Calibri" w:cs="Calibri"/>
          <w:noProof/>
          <w:szCs w:val="24"/>
        </w:rPr>
        <w:t xml:space="preserve"> Tracking the global footprint of fisheries. </w:t>
      </w:r>
      <w:r w:rsidRPr="002B4AEE">
        <w:rPr>
          <w:rFonts w:ascii="Calibri" w:hAnsi="Calibri" w:cs="Calibri"/>
          <w:i/>
          <w:iCs/>
          <w:noProof/>
          <w:szCs w:val="24"/>
        </w:rPr>
        <w:t>Science</w:t>
      </w:r>
      <w:r w:rsidRPr="002B4AEE">
        <w:rPr>
          <w:rFonts w:ascii="Calibri" w:hAnsi="Calibri" w:cs="Calibri"/>
          <w:noProof/>
          <w:szCs w:val="24"/>
        </w:rPr>
        <w:t xml:space="preserve"> </w:t>
      </w:r>
      <w:r w:rsidRPr="002B4AEE">
        <w:rPr>
          <w:rFonts w:ascii="Calibri" w:hAnsi="Calibri" w:cs="Calibri"/>
          <w:b/>
          <w:bCs/>
          <w:noProof/>
          <w:szCs w:val="24"/>
        </w:rPr>
        <w:t>359</w:t>
      </w:r>
      <w:r w:rsidRPr="002B4AEE">
        <w:rPr>
          <w:rFonts w:ascii="Calibri" w:hAnsi="Calibri" w:cs="Calibri"/>
          <w:noProof/>
          <w:szCs w:val="24"/>
        </w:rPr>
        <w:t>, 904–908 (2018).</w:t>
      </w:r>
    </w:p>
    <w:p w14:paraId="530C50F3"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11.</w:t>
      </w:r>
      <w:r w:rsidRPr="002B4AEE">
        <w:rPr>
          <w:rFonts w:ascii="Calibri" w:hAnsi="Calibri" w:cs="Calibri"/>
          <w:noProof/>
          <w:szCs w:val="24"/>
        </w:rPr>
        <w:tab/>
        <w:t xml:space="preserve">Rose, C. S., Gauvin, J. R. &amp; Hammond, C. F. Effective herding of flatfish by cables with minimal seafloor contact. </w:t>
      </w:r>
      <w:r w:rsidRPr="002B4AEE">
        <w:rPr>
          <w:rFonts w:ascii="Calibri" w:hAnsi="Calibri" w:cs="Calibri"/>
          <w:i/>
          <w:iCs/>
          <w:noProof/>
          <w:szCs w:val="24"/>
        </w:rPr>
        <w:t>Fish. Bull.</w:t>
      </w:r>
      <w:r w:rsidRPr="002B4AEE">
        <w:rPr>
          <w:rFonts w:ascii="Calibri" w:hAnsi="Calibri" w:cs="Calibri"/>
          <w:noProof/>
          <w:szCs w:val="24"/>
        </w:rPr>
        <w:t xml:space="preserve"> </w:t>
      </w:r>
      <w:r w:rsidRPr="002B4AEE">
        <w:rPr>
          <w:rFonts w:ascii="Calibri" w:hAnsi="Calibri" w:cs="Calibri"/>
          <w:b/>
          <w:bCs/>
          <w:noProof/>
          <w:szCs w:val="24"/>
        </w:rPr>
        <w:t>108</w:t>
      </w:r>
      <w:r w:rsidRPr="002B4AEE">
        <w:rPr>
          <w:rFonts w:ascii="Calibri" w:hAnsi="Calibri" w:cs="Calibri"/>
          <w:noProof/>
          <w:szCs w:val="24"/>
        </w:rPr>
        <w:t>, 136–144 (2010).</w:t>
      </w:r>
    </w:p>
    <w:p w14:paraId="1A8A4D9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12.</w:t>
      </w:r>
      <w:r w:rsidRPr="002B4AEE">
        <w:rPr>
          <w:rFonts w:ascii="Calibri" w:hAnsi="Calibri" w:cs="Calibri"/>
          <w:noProof/>
          <w:szCs w:val="24"/>
        </w:rPr>
        <w:tab/>
        <w:t xml:space="preserve">Grabowski, J. H. </w:t>
      </w:r>
      <w:r w:rsidRPr="002B4AEE">
        <w:rPr>
          <w:rFonts w:ascii="Calibri" w:hAnsi="Calibri" w:cs="Calibri"/>
          <w:i/>
          <w:iCs/>
          <w:noProof/>
          <w:szCs w:val="24"/>
        </w:rPr>
        <w:t>et al.</w:t>
      </w:r>
      <w:r w:rsidRPr="002B4AEE">
        <w:rPr>
          <w:rFonts w:ascii="Calibri" w:hAnsi="Calibri" w:cs="Calibri"/>
          <w:noProof/>
          <w:szCs w:val="24"/>
        </w:rPr>
        <w:t xml:space="preserve"> Assessing the vulnerability of marine benthos to fishing gear impacts. </w:t>
      </w:r>
      <w:r w:rsidRPr="002B4AEE">
        <w:rPr>
          <w:rFonts w:ascii="Calibri" w:hAnsi="Calibri" w:cs="Calibri"/>
          <w:i/>
          <w:iCs/>
          <w:noProof/>
          <w:szCs w:val="24"/>
        </w:rPr>
        <w:t>Rev. Fish. Sci. Aquac.</w:t>
      </w:r>
      <w:r w:rsidRPr="002B4AEE">
        <w:rPr>
          <w:rFonts w:ascii="Calibri" w:hAnsi="Calibri" w:cs="Calibri"/>
          <w:noProof/>
          <w:szCs w:val="24"/>
        </w:rPr>
        <w:t xml:space="preserve"> </w:t>
      </w:r>
      <w:r w:rsidRPr="002B4AEE">
        <w:rPr>
          <w:rFonts w:ascii="Calibri" w:hAnsi="Calibri" w:cs="Calibri"/>
          <w:b/>
          <w:bCs/>
          <w:noProof/>
          <w:szCs w:val="24"/>
        </w:rPr>
        <w:t>22</w:t>
      </w:r>
      <w:r w:rsidRPr="002B4AEE">
        <w:rPr>
          <w:rFonts w:ascii="Calibri" w:hAnsi="Calibri" w:cs="Calibri"/>
          <w:noProof/>
          <w:szCs w:val="24"/>
        </w:rPr>
        <w:t>, 142–155 (2014).</w:t>
      </w:r>
    </w:p>
    <w:p w14:paraId="46CFBFD2"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13.</w:t>
      </w:r>
      <w:r w:rsidRPr="002B4AEE">
        <w:rPr>
          <w:rFonts w:ascii="Calibri" w:hAnsi="Calibri" w:cs="Calibri"/>
          <w:noProof/>
          <w:szCs w:val="24"/>
        </w:rPr>
        <w:tab/>
        <w:t xml:space="preserve">Smeltz, T. S., Harris, B. P., Olson, J. &amp; Sethi, S. A. A seascape scale habitat model to support management of fishing impacts on benthic ecosystems. </w:t>
      </w:r>
      <w:r w:rsidRPr="002B4AEE">
        <w:rPr>
          <w:rFonts w:ascii="Calibri" w:hAnsi="Calibri" w:cs="Calibri"/>
          <w:i/>
          <w:iCs/>
          <w:noProof/>
          <w:szCs w:val="24"/>
        </w:rPr>
        <w:t>Can. J. Fish. Aquat. Sci.</w:t>
      </w:r>
      <w:r w:rsidRPr="002B4AEE">
        <w:rPr>
          <w:rFonts w:ascii="Calibri" w:hAnsi="Calibri" w:cs="Calibri"/>
          <w:noProof/>
          <w:szCs w:val="24"/>
        </w:rPr>
        <w:t xml:space="preserve"> (2019).</w:t>
      </w:r>
    </w:p>
    <w:p w14:paraId="2AFEC1F1"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14.</w:t>
      </w:r>
      <w:r w:rsidRPr="002B4AEE">
        <w:rPr>
          <w:rFonts w:ascii="Calibri" w:hAnsi="Calibri" w:cs="Calibri"/>
          <w:noProof/>
          <w:szCs w:val="24"/>
        </w:rPr>
        <w:tab/>
      </w:r>
      <w:r w:rsidRPr="002B4AEE">
        <w:rPr>
          <w:rFonts w:ascii="Calibri" w:hAnsi="Calibri" w:cs="Calibri"/>
          <w:i/>
          <w:iCs/>
          <w:noProof/>
          <w:szCs w:val="24"/>
        </w:rPr>
        <w:t>Magnuson- Stevens Act Provisions; Essential Fish Habitat (EFH). 50 CFR part 600. U.S. Federal Register, vol.67</w:t>
      </w:r>
      <w:r w:rsidRPr="002B4AEE">
        <w:rPr>
          <w:rFonts w:ascii="Calibri" w:hAnsi="Calibri" w:cs="Calibri"/>
          <w:noProof/>
          <w:szCs w:val="24"/>
        </w:rPr>
        <w:t>. 2343–2383 (2002).</w:t>
      </w:r>
    </w:p>
    <w:p w14:paraId="0A630E8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15.</w:t>
      </w:r>
      <w:r w:rsidRPr="002B4AEE">
        <w:rPr>
          <w:rFonts w:ascii="Calibri" w:hAnsi="Calibri" w:cs="Calibri"/>
          <w:noProof/>
          <w:szCs w:val="24"/>
        </w:rPr>
        <w:tab/>
      </w:r>
      <w:r w:rsidRPr="002B4AEE">
        <w:rPr>
          <w:rFonts w:ascii="Calibri" w:hAnsi="Calibri" w:cs="Calibri"/>
          <w:i/>
          <w:iCs/>
          <w:noProof/>
          <w:szCs w:val="24"/>
        </w:rPr>
        <w:t>Directive 2008/56/EC of the European Parliament and of the Council of 17 June 2008 establishing a framework for community action in the field of marine environmental policy (Marine Strategy Framework Directive)</w:t>
      </w:r>
      <w:r w:rsidRPr="002B4AEE">
        <w:rPr>
          <w:rFonts w:ascii="Calibri" w:hAnsi="Calibri" w:cs="Calibri"/>
          <w:noProof/>
          <w:szCs w:val="24"/>
        </w:rPr>
        <w:t>. (2008).</w:t>
      </w:r>
    </w:p>
    <w:p w14:paraId="1531DC17"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16.</w:t>
      </w:r>
      <w:r w:rsidRPr="002B4AEE">
        <w:rPr>
          <w:rFonts w:ascii="Calibri" w:hAnsi="Calibri" w:cs="Calibri"/>
          <w:noProof/>
          <w:szCs w:val="24"/>
        </w:rPr>
        <w:tab/>
        <w:t xml:space="preserve">Greenstreet, S. P. R., Fraser, H. M. &amp; Piet, G. J. Using MPAs to address regional-scale ecological objectives in the North Sea: Modelling the effects of fishing effort displacement. </w:t>
      </w:r>
      <w:r w:rsidRPr="002B4AEE">
        <w:rPr>
          <w:rFonts w:ascii="Calibri" w:hAnsi="Calibri" w:cs="Calibri"/>
          <w:i/>
          <w:iCs/>
          <w:noProof/>
          <w:szCs w:val="24"/>
        </w:rPr>
        <w:t>ICES J. Mar. Sci.</w:t>
      </w:r>
      <w:r w:rsidRPr="002B4AEE">
        <w:rPr>
          <w:rFonts w:ascii="Calibri" w:hAnsi="Calibri" w:cs="Calibri"/>
          <w:noProof/>
          <w:szCs w:val="24"/>
        </w:rPr>
        <w:t xml:space="preserve"> </w:t>
      </w:r>
      <w:r w:rsidRPr="002B4AEE">
        <w:rPr>
          <w:rFonts w:ascii="Calibri" w:hAnsi="Calibri" w:cs="Calibri"/>
          <w:b/>
          <w:bCs/>
          <w:noProof/>
          <w:szCs w:val="24"/>
        </w:rPr>
        <w:t>66</w:t>
      </w:r>
      <w:r w:rsidRPr="002B4AEE">
        <w:rPr>
          <w:rFonts w:ascii="Calibri" w:hAnsi="Calibri" w:cs="Calibri"/>
          <w:noProof/>
          <w:szCs w:val="24"/>
        </w:rPr>
        <w:t>, 90–100 (2009).</w:t>
      </w:r>
    </w:p>
    <w:p w14:paraId="34D51FEB"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17.</w:t>
      </w:r>
      <w:r w:rsidRPr="002B4AEE">
        <w:rPr>
          <w:rFonts w:ascii="Calibri" w:hAnsi="Calibri" w:cs="Calibri"/>
          <w:noProof/>
          <w:szCs w:val="24"/>
        </w:rPr>
        <w:tab/>
        <w:t xml:space="preserve">Torry Research Station Aberdeen (UK). Yield and nutritional value of the commercially more </w:t>
      </w:r>
      <w:r w:rsidRPr="002B4AEE">
        <w:rPr>
          <w:rFonts w:ascii="Calibri" w:hAnsi="Calibri" w:cs="Calibri"/>
          <w:noProof/>
          <w:szCs w:val="24"/>
        </w:rPr>
        <w:lastRenderedPageBreak/>
        <w:t xml:space="preserve">important fish species. </w:t>
      </w:r>
      <w:r w:rsidRPr="002B4AEE">
        <w:rPr>
          <w:rFonts w:ascii="Calibri" w:hAnsi="Calibri" w:cs="Calibri"/>
          <w:i/>
          <w:iCs/>
          <w:noProof/>
          <w:szCs w:val="24"/>
        </w:rPr>
        <w:t>FAO Fisheries Technical Paper. No. 309</w:t>
      </w:r>
      <w:r w:rsidRPr="002B4AEE">
        <w:rPr>
          <w:rFonts w:ascii="Calibri" w:hAnsi="Calibri" w:cs="Calibri"/>
          <w:noProof/>
          <w:szCs w:val="24"/>
        </w:rPr>
        <w:t xml:space="preserve"> 187 (1989).</w:t>
      </w:r>
    </w:p>
    <w:p w14:paraId="6F3651B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18.</w:t>
      </w:r>
      <w:r w:rsidRPr="002B4AEE">
        <w:rPr>
          <w:rFonts w:ascii="Calibri" w:hAnsi="Calibri" w:cs="Calibri"/>
          <w:noProof/>
          <w:szCs w:val="24"/>
        </w:rPr>
        <w:tab/>
        <w:t xml:space="preserve">Herrero, M. </w:t>
      </w:r>
      <w:r w:rsidRPr="002B4AEE">
        <w:rPr>
          <w:rFonts w:ascii="Calibri" w:hAnsi="Calibri" w:cs="Calibri"/>
          <w:i/>
          <w:iCs/>
          <w:noProof/>
          <w:szCs w:val="24"/>
        </w:rPr>
        <w:t>et al.</w:t>
      </w:r>
      <w:r w:rsidRPr="002B4AEE">
        <w:rPr>
          <w:rFonts w:ascii="Calibri" w:hAnsi="Calibri" w:cs="Calibri"/>
          <w:noProof/>
          <w:szCs w:val="24"/>
        </w:rPr>
        <w:t xml:space="preserve"> Livestock and the Environment: What Have We Learned in the Past Decade? </w:t>
      </w:r>
      <w:r w:rsidRPr="002B4AEE">
        <w:rPr>
          <w:rFonts w:ascii="Calibri" w:hAnsi="Calibri" w:cs="Calibri"/>
          <w:i/>
          <w:iCs/>
          <w:noProof/>
          <w:szCs w:val="24"/>
        </w:rPr>
        <w:t>Ssrn</w:t>
      </w:r>
      <w:r w:rsidRPr="002B4AEE">
        <w:rPr>
          <w:rFonts w:ascii="Calibri" w:hAnsi="Calibri" w:cs="Calibri"/>
          <w:noProof/>
          <w:szCs w:val="24"/>
        </w:rPr>
        <w:t xml:space="preserve"> (2015). doi:10.1146/annurev-environ-031113-093503</w:t>
      </w:r>
    </w:p>
    <w:p w14:paraId="11EA918F"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19.</w:t>
      </w:r>
      <w:r w:rsidRPr="002B4AEE">
        <w:rPr>
          <w:rFonts w:ascii="Calibri" w:hAnsi="Calibri" w:cs="Calibri"/>
          <w:noProof/>
          <w:szCs w:val="24"/>
        </w:rPr>
        <w:tab/>
        <w:t xml:space="preserve">United Nations Department of Economic and Social Affairs Population Division. </w:t>
      </w:r>
      <w:r w:rsidRPr="002B4AEE">
        <w:rPr>
          <w:rFonts w:ascii="Calibri" w:hAnsi="Calibri" w:cs="Calibri"/>
          <w:i/>
          <w:iCs/>
          <w:noProof/>
          <w:szCs w:val="24"/>
        </w:rPr>
        <w:t>World population prospects 2019</w:t>
      </w:r>
      <w:r w:rsidRPr="002B4AEE">
        <w:rPr>
          <w:rFonts w:ascii="Calibri" w:hAnsi="Calibri" w:cs="Calibri"/>
          <w:noProof/>
          <w:szCs w:val="24"/>
        </w:rPr>
        <w:t xml:space="preserve">. </w:t>
      </w:r>
      <w:r w:rsidRPr="002B4AEE">
        <w:rPr>
          <w:rFonts w:ascii="Calibri" w:hAnsi="Calibri" w:cs="Calibri"/>
          <w:i/>
          <w:iCs/>
          <w:noProof/>
          <w:szCs w:val="24"/>
        </w:rPr>
        <w:t>Department of Economic and Social Affairs. World Population Prospects 2019.</w:t>
      </w:r>
      <w:r w:rsidRPr="002B4AEE">
        <w:rPr>
          <w:rFonts w:ascii="Calibri" w:hAnsi="Calibri" w:cs="Calibri"/>
          <w:noProof/>
          <w:szCs w:val="24"/>
        </w:rPr>
        <w:t xml:space="preserve"> (2019).</w:t>
      </w:r>
    </w:p>
    <w:p w14:paraId="6EDEE2F4"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20.</w:t>
      </w:r>
      <w:r w:rsidRPr="002B4AEE">
        <w:rPr>
          <w:rFonts w:ascii="Calibri" w:hAnsi="Calibri" w:cs="Calibri"/>
          <w:noProof/>
          <w:szCs w:val="24"/>
        </w:rPr>
        <w:tab/>
        <w:t>Free, C. No Title.</w:t>
      </w:r>
    </w:p>
    <w:p w14:paraId="77B599D5"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21.</w:t>
      </w:r>
      <w:r w:rsidRPr="002B4AEE">
        <w:rPr>
          <w:rFonts w:ascii="Calibri" w:hAnsi="Calibri" w:cs="Calibri"/>
          <w:noProof/>
          <w:szCs w:val="24"/>
        </w:rPr>
        <w:tab/>
        <w:t xml:space="preserve">Smeltz, T. S., Harris, B., Olson, J. &amp; Sethi, S. A. A seascape scale habitat model to support management of fishing impacts on benthic ecosystems. </w:t>
      </w:r>
      <w:r w:rsidRPr="002B4AEE">
        <w:rPr>
          <w:rFonts w:ascii="Calibri" w:hAnsi="Calibri" w:cs="Calibri"/>
          <w:i/>
          <w:iCs/>
          <w:noProof/>
          <w:szCs w:val="24"/>
        </w:rPr>
        <w:t>Can. J. Fish. Aquat. Sci.</w:t>
      </w:r>
      <w:r w:rsidRPr="002B4AEE">
        <w:rPr>
          <w:rFonts w:ascii="Calibri" w:hAnsi="Calibri" w:cs="Calibri"/>
          <w:noProof/>
          <w:szCs w:val="24"/>
        </w:rPr>
        <w:t xml:space="preserve"> </w:t>
      </w:r>
      <w:r w:rsidRPr="002B4AEE">
        <w:rPr>
          <w:rFonts w:ascii="Calibri" w:hAnsi="Calibri" w:cs="Calibri"/>
          <w:b/>
          <w:bCs/>
          <w:noProof/>
          <w:szCs w:val="24"/>
        </w:rPr>
        <w:t>9</w:t>
      </w:r>
      <w:r w:rsidRPr="002B4AEE">
        <w:rPr>
          <w:rFonts w:ascii="Calibri" w:hAnsi="Calibri" w:cs="Calibri"/>
          <w:noProof/>
          <w:szCs w:val="24"/>
        </w:rPr>
        <w:t>, 1–9 (2019).</w:t>
      </w:r>
    </w:p>
    <w:p w14:paraId="0CDB6F80"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22.</w:t>
      </w:r>
      <w:r w:rsidRPr="002B4AEE">
        <w:rPr>
          <w:rFonts w:ascii="Calibri" w:hAnsi="Calibri" w:cs="Calibri"/>
          <w:noProof/>
          <w:szCs w:val="24"/>
        </w:rPr>
        <w:tab/>
        <w:t xml:space="preserve">McHugh, M. J., Broadhurst, M. K., Sterling, D. J. &amp; Millar, R. B. Relative benthic disturbances of conventional and novel otter boards and ground gears. </w:t>
      </w:r>
      <w:r w:rsidRPr="002B4AEE">
        <w:rPr>
          <w:rFonts w:ascii="Calibri" w:hAnsi="Calibri" w:cs="Calibri"/>
          <w:i/>
          <w:iCs/>
          <w:noProof/>
          <w:szCs w:val="24"/>
        </w:rPr>
        <w:t>Fish. Sci.</w:t>
      </w:r>
      <w:r w:rsidRPr="002B4AEE">
        <w:rPr>
          <w:rFonts w:ascii="Calibri" w:hAnsi="Calibri" w:cs="Calibri"/>
          <w:noProof/>
          <w:szCs w:val="24"/>
        </w:rPr>
        <w:t xml:space="preserve"> (2019). doi:10.1007/s12562-019-01392-2</w:t>
      </w:r>
    </w:p>
    <w:p w14:paraId="5951435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23.</w:t>
      </w:r>
      <w:r w:rsidRPr="002B4AEE">
        <w:rPr>
          <w:rFonts w:ascii="Calibri" w:hAnsi="Calibri" w:cs="Calibri"/>
          <w:noProof/>
          <w:szCs w:val="24"/>
        </w:rPr>
        <w:tab/>
        <w:t xml:space="preserve">He, P. &amp; Winger, P. D. Effect of Trawling on the Seabed and Mitigation Measures to Reduce Impact. in </w:t>
      </w:r>
      <w:r w:rsidRPr="002B4AEE">
        <w:rPr>
          <w:rFonts w:ascii="Calibri" w:hAnsi="Calibri" w:cs="Calibri"/>
          <w:i/>
          <w:iCs/>
          <w:noProof/>
          <w:szCs w:val="24"/>
        </w:rPr>
        <w:t>Behavior of Marine Fishes: Capture Processes and Conservation Challenges.</w:t>
      </w:r>
      <w:r w:rsidRPr="002B4AEE">
        <w:rPr>
          <w:rFonts w:ascii="Calibri" w:hAnsi="Calibri" w:cs="Calibri"/>
          <w:noProof/>
          <w:szCs w:val="24"/>
        </w:rPr>
        <w:t xml:space="preserve"> (ed. He, P.) 295–314 (Wiley-Blackwell, 2010).</w:t>
      </w:r>
    </w:p>
    <w:p w14:paraId="1D9213A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24.</w:t>
      </w:r>
      <w:r w:rsidRPr="002B4AEE">
        <w:rPr>
          <w:rFonts w:ascii="Calibri" w:hAnsi="Calibri" w:cs="Calibri"/>
          <w:noProof/>
          <w:szCs w:val="24"/>
        </w:rPr>
        <w:tab/>
        <w:t xml:space="preserve">Essington, T. E. </w:t>
      </w:r>
      <w:r w:rsidRPr="002B4AEE">
        <w:rPr>
          <w:rFonts w:ascii="Calibri" w:hAnsi="Calibri" w:cs="Calibri"/>
          <w:i/>
          <w:iCs/>
          <w:noProof/>
          <w:szCs w:val="24"/>
        </w:rPr>
        <w:t>et al.</w:t>
      </w:r>
      <w:r w:rsidRPr="002B4AEE">
        <w:rPr>
          <w:rFonts w:ascii="Calibri" w:hAnsi="Calibri" w:cs="Calibri"/>
          <w:noProof/>
          <w:szCs w:val="24"/>
        </w:rPr>
        <w:t xml:space="preserve"> Catch shares, fisheries, and ecological stewardship: A comparative analysis of resource responses to a rights-based policy instrument. </w:t>
      </w:r>
      <w:r w:rsidRPr="002B4AEE">
        <w:rPr>
          <w:rFonts w:ascii="Calibri" w:hAnsi="Calibri" w:cs="Calibri"/>
          <w:i/>
          <w:iCs/>
          <w:noProof/>
          <w:szCs w:val="24"/>
        </w:rPr>
        <w:t>Conserv. Lett.</w:t>
      </w:r>
      <w:r w:rsidRPr="002B4AEE">
        <w:rPr>
          <w:rFonts w:ascii="Calibri" w:hAnsi="Calibri" w:cs="Calibri"/>
          <w:noProof/>
          <w:szCs w:val="24"/>
        </w:rPr>
        <w:t xml:space="preserve"> </w:t>
      </w:r>
      <w:r w:rsidRPr="002B4AEE">
        <w:rPr>
          <w:rFonts w:ascii="Calibri" w:hAnsi="Calibri" w:cs="Calibri"/>
          <w:b/>
          <w:bCs/>
          <w:noProof/>
          <w:szCs w:val="24"/>
        </w:rPr>
        <w:t>5</w:t>
      </w:r>
      <w:r w:rsidRPr="002B4AEE">
        <w:rPr>
          <w:rFonts w:ascii="Calibri" w:hAnsi="Calibri" w:cs="Calibri"/>
          <w:noProof/>
          <w:szCs w:val="24"/>
        </w:rPr>
        <w:t>, 186–195 (2012).</w:t>
      </w:r>
    </w:p>
    <w:p w14:paraId="0809222D"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25.</w:t>
      </w:r>
      <w:r w:rsidRPr="002B4AEE">
        <w:rPr>
          <w:rFonts w:ascii="Calibri" w:hAnsi="Calibri" w:cs="Calibri"/>
          <w:noProof/>
          <w:szCs w:val="24"/>
        </w:rPr>
        <w:tab/>
        <w:t>Brander &amp; Burke. Rights-based vs. competitive fishing of sea scallops.</w:t>
      </w:r>
    </w:p>
    <w:p w14:paraId="6170BB6A"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26.</w:t>
      </w:r>
      <w:r w:rsidRPr="002B4AEE">
        <w:rPr>
          <w:rFonts w:ascii="Calibri" w:hAnsi="Calibri" w:cs="Calibri"/>
          <w:noProof/>
          <w:szCs w:val="24"/>
        </w:rPr>
        <w:tab/>
        <w:t xml:space="preserve">van Zanten, H. H. E., Mollenhorst, H., Klootwijk, C. W., van Middelaar, C. E. &amp; de Boer, I. J. M. Global food supply: land use efficiency of livestock systems. </w:t>
      </w:r>
      <w:r w:rsidRPr="002B4AEE">
        <w:rPr>
          <w:rFonts w:ascii="Calibri" w:hAnsi="Calibri" w:cs="Calibri"/>
          <w:i/>
          <w:iCs/>
          <w:noProof/>
          <w:szCs w:val="24"/>
        </w:rPr>
        <w:t>Int. J. Life Cycle Assess.</w:t>
      </w:r>
      <w:r w:rsidRPr="002B4AEE">
        <w:rPr>
          <w:rFonts w:ascii="Calibri" w:hAnsi="Calibri" w:cs="Calibri"/>
          <w:noProof/>
          <w:szCs w:val="24"/>
        </w:rPr>
        <w:t xml:space="preserve"> </w:t>
      </w:r>
      <w:r w:rsidRPr="002B4AEE">
        <w:rPr>
          <w:rFonts w:ascii="Calibri" w:hAnsi="Calibri" w:cs="Calibri"/>
          <w:b/>
          <w:bCs/>
          <w:noProof/>
          <w:szCs w:val="24"/>
        </w:rPr>
        <w:t>21</w:t>
      </w:r>
      <w:r w:rsidRPr="002B4AEE">
        <w:rPr>
          <w:rFonts w:ascii="Calibri" w:hAnsi="Calibri" w:cs="Calibri"/>
          <w:noProof/>
          <w:szCs w:val="24"/>
        </w:rPr>
        <w:t>, 747–758 (2016).</w:t>
      </w:r>
    </w:p>
    <w:p w14:paraId="3CD2ABA6"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szCs w:val="24"/>
        </w:rPr>
      </w:pPr>
      <w:r w:rsidRPr="002B4AEE">
        <w:rPr>
          <w:rFonts w:ascii="Calibri" w:hAnsi="Calibri" w:cs="Calibri"/>
          <w:noProof/>
          <w:szCs w:val="24"/>
        </w:rPr>
        <w:t>27.</w:t>
      </w:r>
      <w:r w:rsidRPr="002B4AEE">
        <w:rPr>
          <w:rFonts w:ascii="Calibri" w:hAnsi="Calibri" w:cs="Calibri"/>
          <w:noProof/>
          <w:szCs w:val="24"/>
        </w:rPr>
        <w:tab/>
        <w:t xml:space="preserve">Fitzgerald, T. P., Higgins, P. R., Quilligan, E., Sethi, S. A. &amp; Tobin‐de la Puente, J. Catalyzing fisheries conservation investment. </w:t>
      </w:r>
      <w:r w:rsidRPr="002B4AEE">
        <w:rPr>
          <w:rFonts w:ascii="Calibri" w:hAnsi="Calibri" w:cs="Calibri"/>
          <w:i/>
          <w:iCs/>
          <w:noProof/>
          <w:szCs w:val="24"/>
        </w:rPr>
        <w:t>Front. Ecol. Environ.</w:t>
      </w:r>
      <w:r w:rsidRPr="002B4AEE">
        <w:rPr>
          <w:rFonts w:ascii="Calibri" w:hAnsi="Calibri" w:cs="Calibri"/>
          <w:noProof/>
          <w:szCs w:val="24"/>
        </w:rPr>
        <w:t xml:space="preserve"> 1–8 (2020). doi:10.1002/fee.2147</w:t>
      </w:r>
    </w:p>
    <w:p w14:paraId="790FC67C" w14:textId="77777777" w:rsidR="002B4AEE" w:rsidRPr="002B4AEE" w:rsidRDefault="002B4AEE" w:rsidP="002B4AEE">
      <w:pPr>
        <w:widowControl w:val="0"/>
        <w:autoSpaceDE w:val="0"/>
        <w:autoSpaceDN w:val="0"/>
        <w:adjustRightInd w:val="0"/>
        <w:spacing w:line="240" w:lineRule="auto"/>
        <w:ind w:left="640" w:hanging="640"/>
        <w:rPr>
          <w:rFonts w:ascii="Calibri" w:hAnsi="Calibri" w:cs="Calibri"/>
          <w:noProof/>
        </w:rPr>
      </w:pPr>
      <w:r w:rsidRPr="002B4AEE">
        <w:rPr>
          <w:rFonts w:ascii="Calibri" w:hAnsi="Calibri" w:cs="Calibri"/>
          <w:noProof/>
          <w:szCs w:val="24"/>
        </w:rPr>
        <w:t>28.</w:t>
      </w:r>
      <w:r w:rsidRPr="002B4AEE">
        <w:rPr>
          <w:rFonts w:ascii="Calibri" w:hAnsi="Calibri" w:cs="Calibri"/>
          <w:noProof/>
          <w:szCs w:val="24"/>
        </w:rPr>
        <w:tab/>
        <w:t xml:space="preserve">Holland, D. &amp; Schnier, K. E. Individual habitat quotas for fisheries. </w:t>
      </w:r>
      <w:r w:rsidRPr="002B4AEE">
        <w:rPr>
          <w:rFonts w:ascii="Calibri" w:hAnsi="Calibri" w:cs="Calibri"/>
          <w:i/>
          <w:iCs/>
          <w:noProof/>
          <w:szCs w:val="24"/>
        </w:rPr>
        <w:t>J. Environ. Econ. Manage.</w:t>
      </w:r>
      <w:r w:rsidRPr="002B4AEE">
        <w:rPr>
          <w:rFonts w:ascii="Calibri" w:hAnsi="Calibri" w:cs="Calibri"/>
          <w:noProof/>
          <w:szCs w:val="24"/>
        </w:rPr>
        <w:t xml:space="preserve"> </w:t>
      </w:r>
      <w:r w:rsidRPr="002B4AEE">
        <w:rPr>
          <w:rFonts w:ascii="Calibri" w:hAnsi="Calibri" w:cs="Calibri"/>
          <w:b/>
          <w:bCs/>
          <w:noProof/>
          <w:szCs w:val="24"/>
        </w:rPr>
        <w:t>51</w:t>
      </w:r>
      <w:r w:rsidRPr="002B4AEE">
        <w:rPr>
          <w:rFonts w:ascii="Calibri" w:hAnsi="Calibri" w:cs="Calibri"/>
          <w:noProof/>
          <w:szCs w:val="24"/>
        </w:rPr>
        <w:t>, 72–92 (2006).</w:t>
      </w:r>
    </w:p>
    <w:p w14:paraId="54AEFF84" w14:textId="77777777" w:rsidR="00A4443B" w:rsidRDefault="00A4443B">
      <w:r>
        <w:fldChar w:fldCharType="end"/>
      </w:r>
    </w:p>
    <w:p w14:paraId="588D4790" w14:textId="77777777" w:rsidR="000F5066" w:rsidRDefault="000F5066"/>
    <w:p w14:paraId="3EFF4CA2" w14:textId="3455DABF" w:rsidR="000F5066" w:rsidRDefault="000F5066"/>
    <w:sectPr w:rsidR="000F50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Chris Free" w:date="2020-03-30T13:57:00Z" w:initials="CMF">
    <w:p w14:paraId="068E1330" w14:textId="3CCBD2E7" w:rsidR="00032CB8" w:rsidRDefault="00032CB8">
      <w:pPr>
        <w:pStyle w:val="CommentText"/>
      </w:pPr>
      <w:r>
        <w:rPr>
          <w:rStyle w:val="CommentReference"/>
        </w:rPr>
        <w:annotationRef/>
      </w:r>
      <w:r>
        <w:t>When this result is featured in the main text, maybe give an example of a state or country or something of similar size to orient the reader to the scale – I have a hard time with area!</w:t>
      </w:r>
    </w:p>
  </w:comment>
  <w:comment w:id="23" w:author="Chris Free" w:date="2020-03-30T14:11:00Z" w:initials="CMF">
    <w:p w14:paraId="1D1A91BB" w14:textId="3CAD4A01" w:rsidR="00194186" w:rsidRDefault="00194186">
      <w:pPr>
        <w:pStyle w:val="CommentText"/>
      </w:pPr>
      <w:r>
        <w:rPr>
          <w:rStyle w:val="CommentReference"/>
        </w:rPr>
        <w:annotationRef/>
      </w:r>
      <w:r>
        <w:t>You refer to it this way (with an and) in the final paragraph to the introduction below.</w:t>
      </w:r>
    </w:p>
  </w:comment>
  <w:comment w:id="37" w:author="Chris Free" w:date="2020-03-30T14:15:00Z" w:initials="CMF">
    <w:p w14:paraId="70843271" w14:textId="36EFD19E" w:rsidR="00ED0EB2" w:rsidRDefault="00ED0EB2">
      <w:pPr>
        <w:pStyle w:val="CommentText"/>
      </w:pPr>
      <w:r>
        <w:rPr>
          <w:rStyle w:val="CommentReference"/>
        </w:rPr>
        <w:annotationRef/>
      </w:r>
      <w:r>
        <w:t>What does this mean? From what year? I think this could be written more clearly to explain the time series length.</w:t>
      </w:r>
    </w:p>
  </w:comment>
  <w:comment w:id="38" w:author="Chris Free" w:date="2020-03-30T14:17:00Z" w:initials="CMF">
    <w:p w14:paraId="4E03EFE0" w14:textId="0816336E" w:rsidR="00F00EAA" w:rsidRDefault="00F00EAA">
      <w:pPr>
        <w:pStyle w:val="CommentText"/>
      </w:pPr>
      <w:r>
        <w:rPr>
          <w:rStyle w:val="CommentReference"/>
        </w:rPr>
        <w:annotationRef/>
      </w:r>
    </w:p>
  </w:comment>
  <w:comment w:id="39" w:author="Chris Free" w:date="2020-03-30T14:30:00Z" w:initials="CMF">
    <w:p w14:paraId="4EAA065C" w14:textId="15DA86DF" w:rsidR="00616853" w:rsidRDefault="00616853">
      <w:pPr>
        <w:pStyle w:val="CommentText"/>
      </w:pPr>
      <w:r>
        <w:rPr>
          <w:rStyle w:val="CommentReference"/>
        </w:rPr>
        <w:annotationRef/>
      </w:r>
      <w:r>
        <w:t>What percent of EEZs? You can tell me that’s not interesting though!</w:t>
      </w:r>
    </w:p>
  </w:comment>
  <w:comment w:id="40" w:author="Chris Free" w:date="2020-03-30T14:32:00Z" w:initials="CMF">
    <w:p w14:paraId="7FB99612" w14:textId="53BD75F7" w:rsidR="004D0AEB" w:rsidRDefault="004D0AEB">
      <w:pPr>
        <w:pStyle w:val="CommentText"/>
      </w:pPr>
      <w:r>
        <w:rPr>
          <w:rStyle w:val="CommentReference"/>
        </w:rPr>
        <w:annotationRef/>
      </w:r>
      <w:r>
        <w:t xml:space="preserve">This doesn’t sound substantive to me. What’s the definition of substantive above? </w:t>
      </w:r>
    </w:p>
  </w:comment>
  <w:comment w:id="46" w:author="Chris Free" w:date="2020-03-30T14:35:00Z" w:initials="CMF">
    <w:p w14:paraId="0C0EC7E0" w14:textId="4195D179" w:rsidR="00313795" w:rsidRDefault="00313795">
      <w:pPr>
        <w:pStyle w:val="CommentText"/>
      </w:pPr>
      <w:r>
        <w:rPr>
          <w:rStyle w:val="CommentReference"/>
        </w:rPr>
        <w:annotationRef/>
      </w:r>
      <w:r>
        <w:t>I suggest labelling them A and B. Nature might have guidance on capitalization or other formatting.</w:t>
      </w:r>
    </w:p>
  </w:comment>
  <w:comment w:id="51" w:author="Chris Free" w:date="2020-03-30T14:38:00Z" w:initials="CMF">
    <w:p w14:paraId="0581E844" w14:textId="1B0ED643" w:rsidR="004B017B" w:rsidRDefault="004B017B">
      <w:pPr>
        <w:pStyle w:val="CommentText"/>
      </w:pPr>
      <w:r>
        <w:rPr>
          <w:rStyle w:val="CommentReference"/>
        </w:rPr>
        <w:annotationRef/>
      </w:r>
      <w:r>
        <w:t>I’m not sure I know what this unit means? It can’t be milligram. I think other readers might get confused too?</w:t>
      </w:r>
      <w:r w:rsidR="00422ECF">
        <w:t xml:space="preserve"> Can it be metric tons or kilograms? Something more familiar?</w:t>
      </w:r>
    </w:p>
  </w:comment>
  <w:comment w:id="53" w:author="Chris Free" w:date="2020-03-30T14:40:00Z" w:initials="CMF">
    <w:p w14:paraId="4D921C52" w14:textId="038EF981" w:rsidR="00A177E8" w:rsidRDefault="00A177E8">
      <w:pPr>
        <w:pStyle w:val="CommentText"/>
      </w:pPr>
      <w:r>
        <w:rPr>
          <w:rStyle w:val="CommentReference"/>
        </w:rPr>
        <w:annotationRef/>
      </w:r>
      <w:r>
        <w:t xml:space="preserve">I think there is a time component to this </w:t>
      </w:r>
      <w:r w:rsidR="00D84366">
        <w:t>productivity</w:t>
      </w:r>
      <w:r>
        <w:t xml:space="preserve"> </w:t>
      </w:r>
      <w:r w:rsidR="00D84366">
        <w:t xml:space="preserve">and the productivities below, </w:t>
      </w:r>
      <w:r>
        <w:t>right?</w:t>
      </w:r>
      <w:r w:rsidR="00D84366">
        <w:t xml:space="preserve"> I’m sure year is obvious but it’s probably worth being explicit.</w:t>
      </w:r>
    </w:p>
  </w:comment>
  <w:comment w:id="54" w:author="Chris Free" w:date="2020-03-30T14:42:00Z" w:initials="CMF">
    <w:p w14:paraId="341DCA9B" w14:textId="0007B408" w:rsidR="00CA055D" w:rsidRDefault="00CA055D">
      <w:pPr>
        <w:pStyle w:val="CommentText"/>
      </w:pPr>
      <w:r>
        <w:rPr>
          <w:rStyle w:val="CommentReference"/>
        </w:rPr>
        <w:annotationRef/>
      </w:r>
      <w:r>
        <w:t>Can you rewrite to explicitly state that its higher than beef but lower than pork/poultry to ease interpretation for the reader?</w:t>
      </w:r>
    </w:p>
  </w:comment>
  <w:comment w:id="57" w:author="Chris Free" w:date="2020-03-30T14:44:00Z" w:initials="CMF">
    <w:p w14:paraId="7C61B4F2" w14:textId="35D7D7FB" w:rsidR="00CA055D" w:rsidRPr="00CA055D" w:rsidRDefault="00CA055D" w:rsidP="00CA055D">
      <w:pPr>
        <w:rPr>
          <w:rFonts w:ascii="Times New Roman" w:eastAsia="Times New Roman" w:hAnsi="Times New Roman" w:cs="Times New Roman"/>
          <w:sz w:val="24"/>
          <w:szCs w:val="24"/>
        </w:rPr>
      </w:pPr>
      <w:r>
        <w:rPr>
          <w:rStyle w:val="CommentReference"/>
        </w:rPr>
        <w:annotationRef/>
      </w:r>
      <w:r>
        <w:t xml:space="preserve">It might be worth citing the </w:t>
      </w:r>
      <w:proofErr w:type="gramStart"/>
      <w:r>
        <w:t>High Level</w:t>
      </w:r>
      <w:proofErr w:type="gramEnd"/>
      <w:r>
        <w:t xml:space="preserve"> Panel Blue Paper: </w:t>
      </w:r>
      <w:hyperlink r:id="rId1" w:history="1">
        <w:r w:rsidRPr="00CA055D">
          <w:rPr>
            <w:rFonts w:ascii="Times New Roman" w:eastAsia="Times New Roman" w:hAnsi="Times New Roman" w:cs="Times New Roman"/>
            <w:color w:val="0000FF"/>
            <w:sz w:val="24"/>
            <w:szCs w:val="24"/>
            <w:u w:val="single"/>
          </w:rPr>
          <w:t>https://oceanpanel.org/sites/default/files/2019-11/19_HLP_BP1%20Paper.pdf</w:t>
        </w:r>
      </w:hyperlink>
    </w:p>
  </w:comment>
  <w:comment w:id="63" w:author="Chris Free" w:date="2020-03-30T14:56:00Z" w:initials="CMF">
    <w:p w14:paraId="0510EE74" w14:textId="4A5F0D32" w:rsidR="00C003F2" w:rsidRDefault="00C003F2">
      <w:pPr>
        <w:pStyle w:val="CommentText"/>
      </w:pPr>
      <w:r>
        <w:rPr>
          <w:rStyle w:val="CommentReference"/>
        </w:rPr>
        <w:annotationRef/>
      </w:r>
      <w:r>
        <w:t>Can we convert this to “Mg of additional protein” too? I think we should try to provide both numbers where possible: (1) total harvest b/c it’s familiar to people and (2) protein equivalent b/c it’s what we’re measuring against future demand?</w:t>
      </w:r>
    </w:p>
  </w:comment>
  <w:comment w:id="62" w:author="Chris Free" w:date="2020-03-30T14:46:00Z" w:initials="CMF">
    <w:p w14:paraId="6B5C9417" w14:textId="4C2E6EDD" w:rsidR="00CF050A" w:rsidRDefault="00CF050A">
      <w:pPr>
        <w:pStyle w:val="CommentText"/>
      </w:pPr>
      <w:r>
        <w:rPr>
          <w:rStyle w:val="CommentReference"/>
        </w:rPr>
        <w:annotationRef/>
      </w:r>
      <w:r>
        <w:t xml:space="preserve">Is the reform of the 20% of stocks being fished too hard also contributing to this increase? I’d rewrite to be </w:t>
      </w:r>
      <w:proofErr w:type="gramStart"/>
      <w:r>
        <w:t>more clear</w:t>
      </w:r>
      <w:proofErr w:type="gramEnd"/>
      <w:r>
        <w:t>. I’d be curious to know how these percentages break down when weighted by stock size and not just stock number. Is it that lots of small fisheries are underexploited? Maybe a supplemental sentence and not a main text sentence (or parenthetical observation)</w:t>
      </w:r>
      <w:r w:rsidR="00022FB1">
        <w:t>.</w:t>
      </w:r>
      <w:r>
        <w:t xml:space="preserve"> </w:t>
      </w:r>
    </w:p>
  </w:comment>
  <w:comment w:id="69" w:author="Chris Free" w:date="2020-03-30T14:52:00Z" w:initials="CMF">
    <w:p w14:paraId="4B07A9FF" w14:textId="0485D2D7" w:rsidR="00214B96" w:rsidRDefault="00214B96">
      <w:pPr>
        <w:pStyle w:val="CommentText"/>
      </w:pPr>
      <w:r>
        <w:rPr>
          <w:rStyle w:val="CommentReference"/>
        </w:rPr>
        <w:annotationRef/>
      </w:r>
      <w:r>
        <w:t>Proportionately? Similarly?</w:t>
      </w:r>
    </w:p>
  </w:comment>
  <w:comment w:id="70" w:author="Chris Free" w:date="2020-03-30T14:53:00Z" w:initials="CMF">
    <w:p w14:paraId="17D2CFCA" w14:textId="7B7FC73F" w:rsidR="00AF7966" w:rsidRDefault="00AF7966">
      <w:pPr>
        <w:pStyle w:val="CommentText"/>
      </w:pPr>
      <w:r>
        <w:rPr>
          <w:rStyle w:val="CommentReference"/>
        </w:rPr>
        <w:annotationRef/>
      </w:r>
      <w:r>
        <w:t xml:space="preserve">A comparable state or country would be helpful to me here. </w:t>
      </w:r>
    </w:p>
  </w:comment>
  <w:comment w:id="71" w:author="Chris Free" w:date="2020-03-30T14:59:00Z" w:initials="CMF">
    <w:p w14:paraId="7932BEF8" w14:textId="691119C8" w:rsidR="00C003F2" w:rsidRDefault="00C003F2">
      <w:pPr>
        <w:pStyle w:val="CommentText"/>
      </w:pPr>
      <w:r>
        <w:rPr>
          <w:rStyle w:val="CommentReference"/>
        </w:rPr>
        <w:annotationRef/>
      </w:r>
      <w:r>
        <w:t>A state or country reference? Also, be consistent about km2 vs. sq. km throughout?</w:t>
      </w:r>
    </w:p>
  </w:comment>
  <w:comment w:id="73" w:author="Chris Free" w:date="2020-03-30T15:04:00Z" w:initials="CMF">
    <w:p w14:paraId="3045A3D4" w14:textId="378E7954" w:rsidR="00C003F2" w:rsidRDefault="00C003F2">
      <w:pPr>
        <w:pStyle w:val="CommentText"/>
      </w:pPr>
      <w:r>
        <w:rPr>
          <w:rStyle w:val="CommentReference"/>
        </w:rPr>
        <w:annotationRef/>
      </w:r>
      <w:r>
        <w:t>I think a word or phrase is missing from this sentence and tried to fix.</w:t>
      </w:r>
    </w:p>
  </w:comment>
  <w:comment w:id="81" w:author="Chris Free" w:date="2020-03-30T15:39:00Z" w:initials="CMF">
    <w:p w14:paraId="359B5FB7" w14:textId="3572BBE1" w:rsidR="005F1E3B" w:rsidRDefault="005F1E3B">
      <w:pPr>
        <w:pStyle w:val="CommentText"/>
      </w:pPr>
      <w:r>
        <w:rPr>
          <w:rStyle w:val="CommentReference"/>
        </w:rPr>
        <w:annotationRef/>
      </w:r>
      <w:r>
        <w:t>I see this result depicted in Figure 3 but it looks more like 33%</w:t>
      </w:r>
      <w:r w:rsidR="0018730D">
        <w:t xml:space="preserve"> when I eye-ball it.</w:t>
      </w:r>
    </w:p>
  </w:comment>
  <w:comment w:id="83" w:author="Chris Free" w:date="2020-03-30T15:38:00Z" w:initials="CMF">
    <w:p w14:paraId="5341A5A2" w14:textId="65136F22" w:rsidR="005F1E3B" w:rsidRDefault="005F1E3B">
      <w:pPr>
        <w:pStyle w:val="CommentText"/>
      </w:pPr>
      <w:r>
        <w:rPr>
          <w:rStyle w:val="CommentReference"/>
        </w:rPr>
        <w:annotationRef/>
      </w:r>
      <w:r>
        <w:t>I don’t see this result depicted in Figure 3.</w:t>
      </w:r>
    </w:p>
  </w:comment>
  <w:comment w:id="95" w:author="Chris Free" w:date="2020-03-30T15:43:00Z" w:initials="CMF">
    <w:p w14:paraId="36FC5E32" w14:textId="243360DA" w:rsidR="00D46ACB" w:rsidRDefault="00D46ACB">
      <w:pPr>
        <w:pStyle w:val="CommentText"/>
      </w:pPr>
      <w:r>
        <w:rPr>
          <w:rStyle w:val="CommentReference"/>
        </w:rPr>
        <w:annotationRef/>
      </w:r>
      <w:r>
        <w:t xml:space="preserve">Changed to mix up relative to sentence structure </w:t>
      </w:r>
      <w:r>
        <w:t>above.</w:t>
      </w:r>
      <w:bookmarkStart w:id="96" w:name="_GoBack"/>
      <w:bookmarkEnd w:id="9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E1330" w15:done="0"/>
  <w15:commentEx w15:paraId="1D1A91BB" w15:done="0"/>
  <w15:commentEx w15:paraId="70843271" w15:done="0"/>
  <w15:commentEx w15:paraId="4E03EFE0" w15:paraIdParent="70843271" w15:done="0"/>
  <w15:commentEx w15:paraId="4EAA065C" w15:done="0"/>
  <w15:commentEx w15:paraId="7FB99612" w15:done="0"/>
  <w15:commentEx w15:paraId="0C0EC7E0" w15:done="0"/>
  <w15:commentEx w15:paraId="0581E844" w15:done="0"/>
  <w15:commentEx w15:paraId="4D921C52" w15:done="0"/>
  <w15:commentEx w15:paraId="341DCA9B" w15:done="0"/>
  <w15:commentEx w15:paraId="7C61B4F2" w15:done="0"/>
  <w15:commentEx w15:paraId="0510EE74" w15:done="0"/>
  <w15:commentEx w15:paraId="6B5C9417" w15:done="0"/>
  <w15:commentEx w15:paraId="4B07A9FF" w15:done="0"/>
  <w15:commentEx w15:paraId="17D2CFCA" w15:done="0"/>
  <w15:commentEx w15:paraId="7932BEF8" w15:done="0"/>
  <w15:commentEx w15:paraId="3045A3D4" w15:done="0"/>
  <w15:commentEx w15:paraId="359B5FB7" w15:done="0"/>
  <w15:commentEx w15:paraId="5341A5A2" w15:done="0"/>
  <w15:commentEx w15:paraId="36FC5E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E1330" w16cid:durableId="222C7952"/>
  <w16cid:commentId w16cid:paraId="1D1A91BB" w16cid:durableId="222C7C94"/>
  <w16cid:commentId w16cid:paraId="70843271" w16cid:durableId="222C7D6B"/>
  <w16cid:commentId w16cid:paraId="4E03EFE0" w16cid:durableId="222C7E02"/>
  <w16cid:commentId w16cid:paraId="4EAA065C" w16cid:durableId="222C8117"/>
  <w16cid:commentId w16cid:paraId="7FB99612" w16cid:durableId="222C8176"/>
  <w16cid:commentId w16cid:paraId="0C0EC7E0" w16cid:durableId="222C821D"/>
  <w16cid:commentId w16cid:paraId="0581E844" w16cid:durableId="222C82DC"/>
  <w16cid:commentId w16cid:paraId="4D921C52" w16cid:durableId="222C835A"/>
  <w16cid:commentId w16cid:paraId="341DCA9B" w16cid:durableId="222C83D4"/>
  <w16cid:commentId w16cid:paraId="7C61B4F2" w16cid:durableId="222C8439"/>
  <w16cid:commentId w16cid:paraId="0510EE74" w16cid:durableId="222C8719"/>
  <w16cid:commentId w16cid:paraId="6B5C9417" w16cid:durableId="222C84D8"/>
  <w16cid:commentId w16cid:paraId="4B07A9FF" w16cid:durableId="222C8642"/>
  <w16cid:commentId w16cid:paraId="17D2CFCA" w16cid:durableId="222C8671"/>
  <w16cid:commentId w16cid:paraId="7932BEF8" w16cid:durableId="222C87DF"/>
  <w16cid:commentId w16cid:paraId="3045A3D4" w16cid:durableId="222C8904"/>
  <w16cid:commentId w16cid:paraId="359B5FB7" w16cid:durableId="222C9121"/>
  <w16cid:commentId w16cid:paraId="5341A5A2" w16cid:durableId="222C9111"/>
  <w16cid:commentId w16cid:paraId="36FC5E32" w16cid:durableId="222C9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D1F13"/>
    <w:multiLevelType w:val="hybridMultilevel"/>
    <w:tmpl w:val="58AC2E8A"/>
    <w:lvl w:ilvl="0" w:tplc="1A00B9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9666A7"/>
    <w:multiLevelType w:val="hybridMultilevel"/>
    <w:tmpl w:val="CAE0722A"/>
    <w:lvl w:ilvl="0" w:tplc="4C12D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A5B3B"/>
    <w:multiLevelType w:val="hybridMultilevel"/>
    <w:tmpl w:val="883CED2A"/>
    <w:lvl w:ilvl="0" w:tplc="3F621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066"/>
    <w:rsid w:val="00000508"/>
    <w:rsid w:val="00001F5D"/>
    <w:rsid w:val="0000661F"/>
    <w:rsid w:val="000169C9"/>
    <w:rsid w:val="00022FB1"/>
    <w:rsid w:val="000232DB"/>
    <w:rsid w:val="00032CB8"/>
    <w:rsid w:val="0003445D"/>
    <w:rsid w:val="00035892"/>
    <w:rsid w:val="00036163"/>
    <w:rsid w:val="000557CA"/>
    <w:rsid w:val="000577E8"/>
    <w:rsid w:val="0006449B"/>
    <w:rsid w:val="0006794F"/>
    <w:rsid w:val="0007372A"/>
    <w:rsid w:val="00073B93"/>
    <w:rsid w:val="000816D7"/>
    <w:rsid w:val="00081C2E"/>
    <w:rsid w:val="00085256"/>
    <w:rsid w:val="00096B58"/>
    <w:rsid w:val="000A5132"/>
    <w:rsid w:val="000A781C"/>
    <w:rsid w:val="000A7861"/>
    <w:rsid w:val="000A7DE7"/>
    <w:rsid w:val="000B5BB7"/>
    <w:rsid w:val="000D1051"/>
    <w:rsid w:val="000D1961"/>
    <w:rsid w:val="000F1464"/>
    <w:rsid w:val="000F5066"/>
    <w:rsid w:val="000F6CF8"/>
    <w:rsid w:val="00103F38"/>
    <w:rsid w:val="0011297C"/>
    <w:rsid w:val="00122E9B"/>
    <w:rsid w:val="00143F66"/>
    <w:rsid w:val="00146FC4"/>
    <w:rsid w:val="00154C51"/>
    <w:rsid w:val="00180B75"/>
    <w:rsid w:val="0018354F"/>
    <w:rsid w:val="001835F0"/>
    <w:rsid w:val="0018730D"/>
    <w:rsid w:val="00187F23"/>
    <w:rsid w:val="00194186"/>
    <w:rsid w:val="00195305"/>
    <w:rsid w:val="001A62E9"/>
    <w:rsid w:val="001A6C8E"/>
    <w:rsid w:val="001B0B89"/>
    <w:rsid w:val="001B59E2"/>
    <w:rsid w:val="001C252B"/>
    <w:rsid w:val="001D312C"/>
    <w:rsid w:val="001E169E"/>
    <w:rsid w:val="00201AA6"/>
    <w:rsid w:val="00214B96"/>
    <w:rsid w:val="0022441F"/>
    <w:rsid w:val="00230445"/>
    <w:rsid w:val="00232313"/>
    <w:rsid w:val="002438AF"/>
    <w:rsid w:val="002503DD"/>
    <w:rsid w:val="002518B4"/>
    <w:rsid w:val="0025267F"/>
    <w:rsid w:val="00267C27"/>
    <w:rsid w:val="00283B54"/>
    <w:rsid w:val="00287113"/>
    <w:rsid w:val="00287D8E"/>
    <w:rsid w:val="00290963"/>
    <w:rsid w:val="00297F05"/>
    <w:rsid w:val="002A4B62"/>
    <w:rsid w:val="002B4AEE"/>
    <w:rsid w:val="002B7F25"/>
    <w:rsid w:val="002C092E"/>
    <w:rsid w:val="002C4485"/>
    <w:rsid w:val="002C5F98"/>
    <w:rsid w:val="002D32BA"/>
    <w:rsid w:val="002D49E4"/>
    <w:rsid w:val="002E18D2"/>
    <w:rsid w:val="002E2FDB"/>
    <w:rsid w:val="002E3E02"/>
    <w:rsid w:val="002F059B"/>
    <w:rsid w:val="002F46E3"/>
    <w:rsid w:val="002F5ABE"/>
    <w:rsid w:val="0030349B"/>
    <w:rsid w:val="003109FF"/>
    <w:rsid w:val="00313795"/>
    <w:rsid w:val="003233A8"/>
    <w:rsid w:val="00330387"/>
    <w:rsid w:val="00347E12"/>
    <w:rsid w:val="00351693"/>
    <w:rsid w:val="00351ACE"/>
    <w:rsid w:val="00353A04"/>
    <w:rsid w:val="00361484"/>
    <w:rsid w:val="0036689E"/>
    <w:rsid w:val="00385419"/>
    <w:rsid w:val="00394794"/>
    <w:rsid w:val="003A3F8D"/>
    <w:rsid w:val="003A6AF1"/>
    <w:rsid w:val="003B35EA"/>
    <w:rsid w:val="003C4DD0"/>
    <w:rsid w:val="003C6904"/>
    <w:rsid w:val="003D2E82"/>
    <w:rsid w:val="003E1377"/>
    <w:rsid w:val="003E1F3C"/>
    <w:rsid w:val="003F5C37"/>
    <w:rsid w:val="003F6587"/>
    <w:rsid w:val="00401D29"/>
    <w:rsid w:val="00402BCD"/>
    <w:rsid w:val="00422ECF"/>
    <w:rsid w:val="00423CC3"/>
    <w:rsid w:val="004314B3"/>
    <w:rsid w:val="004318EC"/>
    <w:rsid w:val="00436E70"/>
    <w:rsid w:val="00443DB5"/>
    <w:rsid w:val="00444D99"/>
    <w:rsid w:val="004477EF"/>
    <w:rsid w:val="00460066"/>
    <w:rsid w:val="00461A9B"/>
    <w:rsid w:val="00472299"/>
    <w:rsid w:val="004866BA"/>
    <w:rsid w:val="004B017B"/>
    <w:rsid w:val="004B2722"/>
    <w:rsid w:val="004C2F52"/>
    <w:rsid w:val="004D0AEB"/>
    <w:rsid w:val="004D1184"/>
    <w:rsid w:val="004D726D"/>
    <w:rsid w:val="004E1EF8"/>
    <w:rsid w:val="004F6AA5"/>
    <w:rsid w:val="00503C5A"/>
    <w:rsid w:val="00511DD5"/>
    <w:rsid w:val="00512F04"/>
    <w:rsid w:val="00514395"/>
    <w:rsid w:val="0051473C"/>
    <w:rsid w:val="00520678"/>
    <w:rsid w:val="00527C98"/>
    <w:rsid w:val="00530D8C"/>
    <w:rsid w:val="00531A96"/>
    <w:rsid w:val="00532A24"/>
    <w:rsid w:val="005350E0"/>
    <w:rsid w:val="00543EC5"/>
    <w:rsid w:val="00546A63"/>
    <w:rsid w:val="005565FE"/>
    <w:rsid w:val="00556B28"/>
    <w:rsid w:val="005663DE"/>
    <w:rsid w:val="0057753B"/>
    <w:rsid w:val="00583A21"/>
    <w:rsid w:val="0058638E"/>
    <w:rsid w:val="005923E5"/>
    <w:rsid w:val="0059371C"/>
    <w:rsid w:val="0059430A"/>
    <w:rsid w:val="005A4C95"/>
    <w:rsid w:val="005A64E6"/>
    <w:rsid w:val="005B050C"/>
    <w:rsid w:val="005B121B"/>
    <w:rsid w:val="005C0612"/>
    <w:rsid w:val="005C1DBD"/>
    <w:rsid w:val="005E0516"/>
    <w:rsid w:val="005F1E3B"/>
    <w:rsid w:val="005F4CCC"/>
    <w:rsid w:val="0060502C"/>
    <w:rsid w:val="006106CA"/>
    <w:rsid w:val="00616853"/>
    <w:rsid w:val="00620D1F"/>
    <w:rsid w:val="00621514"/>
    <w:rsid w:val="00626B34"/>
    <w:rsid w:val="00642F1F"/>
    <w:rsid w:val="00643399"/>
    <w:rsid w:val="00652B7C"/>
    <w:rsid w:val="0066327F"/>
    <w:rsid w:val="00672B73"/>
    <w:rsid w:val="00672E9D"/>
    <w:rsid w:val="00672F43"/>
    <w:rsid w:val="00672F57"/>
    <w:rsid w:val="0067381A"/>
    <w:rsid w:val="00673E9C"/>
    <w:rsid w:val="00684F49"/>
    <w:rsid w:val="00686241"/>
    <w:rsid w:val="0069306A"/>
    <w:rsid w:val="0069307E"/>
    <w:rsid w:val="006961DB"/>
    <w:rsid w:val="006A232A"/>
    <w:rsid w:val="006A7044"/>
    <w:rsid w:val="006B1931"/>
    <w:rsid w:val="006B262A"/>
    <w:rsid w:val="006C0D71"/>
    <w:rsid w:val="006C4F3B"/>
    <w:rsid w:val="006D497E"/>
    <w:rsid w:val="006D552E"/>
    <w:rsid w:val="006E2868"/>
    <w:rsid w:val="00706AA3"/>
    <w:rsid w:val="00720360"/>
    <w:rsid w:val="007350CA"/>
    <w:rsid w:val="00740218"/>
    <w:rsid w:val="0074099C"/>
    <w:rsid w:val="00740DB9"/>
    <w:rsid w:val="007459B3"/>
    <w:rsid w:val="00745BBD"/>
    <w:rsid w:val="00746DC1"/>
    <w:rsid w:val="0076084E"/>
    <w:rsid w:val="0076093D"/>
    <w:rsid w:val="00760A37"/>
    <w:rsid w:val="00762F7B"/>
    <w:rsid w:val="0076334C"/>
    <w:rsid w:val="007722F3"/>
    <w:rsid w:val="00787D87"/>
    <w:rsid w:val="00795748"/>
    <w:rsid w:val="007A06B3"/>
    <w:rsid w:val="007A0EBB"/>
    <w:rsid w:val="007A7F2C"/>
    <w:rsid w:val="007B1A11"/>
    <w:rsid w:val="007B2C12"/>
    <w:rsid w:val="007B2C2A"/>
    <w:rsid w:val="007B2D56"/>
    <w:rsid w:val="007B5836"/>
    <w:rsid w:val="007C227D"/>
    <w:rsid w:val="007C5000"/>
    <w:rsid w:val="007C5A7F"/>
    <w:rsid w:val="007E4DC3"/>
    <w:rsid w:val="007F060D"/>
    <w:rsid w:val="007F31CE"/>
    <w:rsid w:val="007F55DF"/>
    <w:rsid w:val="007F7376"/>
    <w:rsid w:val="008017F5"/>
    <w:rsid w:val="00807412"/>
    <w:rsid w:val="00807770"/>
    <w:rsid w:val="00811DC9"/>
    <w:rsid w:val="00822A78"/>
    <w:rsid w:val="00822AB1"/>
    <w:rsid w:val="00831993"/>
    <w:rsid w:val="00832472"/>
    <w:rsid w:val="0084543C"/>
    <w:rsid w:val="00854D12"/>
    <w:rsid w:val="00863D0A"/>
    <w:rsid w:val="0087151E"/>
    <w:rsid w:val="00874E90"/>
    <w:rsid w:val="0087574B"/>
    <w:rsid w:val="008760D8"/>
    <w:rsid w:val="00876669"/>
    <w:rsid w:val="00883DAA"/>
    <w:rsid w:val="00890278"/>
    <w:rsid w:val="008921D7"/>
    <w:rsid w:val="008A3D3D"/>
    <w:rsid w:val="008A6095"/>
    <w:rsid w:val="008B0869"/>
    <w:rsid w:val="008B5373"/>
    <w:rsid w:val="008B693F"/>
    <w:rsid w:val="008C298E"/>
    <w:rsid w:val="008D441C"/>
    <w:rsid w:val="008D767C"/>
    <w:rsid w:val="009070EB"/>
    <w:rsid w:val="00911858"/>
    <w:rsid w:val="00931B73"/>
    <w:rsid w:val="009375D5"/>
    <w:rsid w:val="00941B7A"/>
    <w:rsid w:val="00943778"/>
    <w:rsid w:val="00952075"/>
    <w:rsid w:val="009561E1"/>
    <w:rsid w:val="00956641"/>
    <w:rsid w:val="00963237"/>
    <w:rsid w:val="00997A1E"/>
    <w:rsid w:val="009A21F2"/>
    <w:rsid w:val="009A34A5"/>
    <w:rsid w:val="009B20F8"/>
    <w:rsid w:val="009B476D"/>
    <w:rsid w:val="009B6DE3"/>
    <w:rsid w:val="009C1330"/>
    <w:rsid w:val="009C1BAE"/>
    <w:rsid w:val="009D2C8B"/>
    <w:rsid w:val="009E0E99"/>
    <w:rsid w:val="009E371F"/>
    <w:rsid w:val="009E78DE"/>
    <w:rsid w:val="00A03D89"/>
    <w:rsid w:val="00A11F4F"/>
    <w:rsid w:val="00A13082"/>
    <w:rsid w:val="00A143E6"/>
    <w:rsid w:val="00A16391"/>
    <w:rsid w:val="00A17254"/>
    <w:rsid w:val="00A177E8"/>
    <w:rsid w:val="00A17EC8"/>
    <w:rsid w:val="00A22A8B"/>
    <w:rsid w:val="00A22B44"/>
    <w:rsid w:val="00A24018"/>
    <w:rsid w:val="00A2766E"/>
    <w:rsid w:val="00A27D32"/>
    <w:rsid w:val="00A30560"/>
    <w:rsid w:val="00A3756D"/>
    <w:rsid w:val="00A413D1"/>
    <w:rsid w:val="00A425C4"/>
    <w:rsid w:val="00A4443B"/>
    <w:rsid w:val="00A51597"/>
    <w:rsid w:val="00A5521F"/>
    <w:rsid w:val="00A5756F"/>
    <w:rsid w:val="00A57B27"/>
    <w:rsid w:val="00A67734"/>
    <w:rsid w:val="00A76FED"/>
    <w:rsid w:val="00A83CA8"/>
    <w:rsid w:val="00A87573"/>
    <w:rsid w:val="00A90494"/>
    <w:rsid w:val="00A93AAE"/>
    <w:rsid w:val="00A96EA7"/>
    <w:rsid w:val="00AA1C19"/>
    <w:rsid w:val="00AB3AD9"/>
    <w:rsid w:val="00AC261B"/>
    <w:rsid w:val="00AC7108"/>
    <w:rsid w:val="00AC7141"/>
    <w:rsid w:val="00AD23E9"/>
    <w:rsid w:val="00AE66D4"/>
    <w:rsid w:val="00AE7E34"/>
    <w:rsid w:val="00AF7966"/>
    <w:rsid w:val="00B00548"/>
    <w:rsid w:val="00B077C4"/>
    <w:rsid w:val="00B165AE"/>
    <w:rsid w:val="00B232A9"/>
    <w:rsid w:val="00B24E41"/>
    <w:rsid w:val="00B30005"/>
    <w:rsid w:val="00B32FDF"/>
    <w:rsid w:val="00B3408E"/>
    <w:rsid w:val="00B36E98"/>
    <w:rsid w:val="00B56709"/>
    <w:rsid w:val="00B7098E"/>
    <w:rsid w:val="00B709B4"/>
    <w:rsid w:val="00B71281"/>
    <w:rsid w:val="00B95903"/>
    <w:rsid w:val="00BA19D4"/>
    <w:rsid w:val="00BB3C2E"/>
    <w:rsid w:val="00BB7037"/>
    <w:rsid w:val="00BC188B"/>
    <w:rsid w:val="00BE388E"/>
    <w:rsid w:val="00BF6619"/>
    <w:rsid w:val="00C003F2"/>
    <w:rsid w:val="00C13B6A"/>
    <w:rsid w:val="00C15245"/>
    <w:rsid w:val="00C153B1"/>
    <w:rsid w:val="00C207D0"/>
    <w:rsid w:val="00C233B0"/>
    <w:rsid w:val="00C23A4A"/>
    <w:rsid w:val="00C36E7E"/>
    <w:rsid w:val="00C66BCB"/>
    <w:rsid w:val="00C670C5"/>
    <w:rsid w:val="00C71CFA"/>
    <w:rsid w:val="00C75807"/>
    <w:rsid w:val="00C777E7"/>
    <w:rsid w:val="00C80554"/>
    <w:rsid w:val="00C83FF4"/>
    <w:rsid w:val="00C9042A"/>
    <w:rsid w:val="00C908BF"/>
    <w:rsid w:val="00C930D4"/>
    <w:rsid w:val="00C943C9"/>
    <w:rsid w:val="00C95638"/>
    <w:rsid w:val="00C959AD"/>
    <w:rsid w:val="00C961D4"/>
    <w:rsid w:val="00CA055D"/>
    <w:rsid w:val="00CA25A6"/>
    <w:rsid w:val="00CA309A"/>
    <w:rsid w:val="00CA582C"/>
    <w:rsid w:val="00CA5DE3"/>
    <w:rsid w:val="00CB6A98"/>
    <w:rsid w:val="00CB7B72"/>
    <w:rsid w:val="00CB7BEB"/>
    <w:rsid w:val="00CC3E0C"/>
    <w:rsid w:val="00CC535C"/>
    <w:rsid w:val="00CD4AA1"/>
    <w:rsid w:val="00CE22F5"/>
    <w:rsid w:val="00CE78D8"/>
    <w:rsid w:val="00CF050A"/>
    <w:rsid w:val="00CF1EC8"/>
    <w:rsid w:val="00D07251"/>
    <w:rsid w:val="00D108EB"/>
    <w:rsid w:val="00D10B9C"/>
    <w:rsid w:val="00D228AD"/>
    <w:rsid w:val="00D43BFE"/>
    <w:rsid w:val="00D46ACB"/>
    <w:rsid w:val="00D47405"/>
    <w:rsid w:val="00D50246"/>
    <w:rsid w:val="00D53E26"/>
    <w:rsid w:val="00D6160A"/>
    <w:rsid w:val="00D64566"/>
    <w:rsid w:val="00D673CB"/>
    <w:rsid w:val="00D72864"/>
    <w:rsid w:val="00D83675"/>
    <w:rsid w:val="00D84366"/>
    <w:rsid w:val="00D86DA4"/>
    <w:rsid w:val="00D915B6"/>
    <w:rsid w:val="00D91EE0"/>
    <w:rsid w:val="00D9200F"/>
    <w:rsid w:val="00D95F82"/>
    <w:rsid w:val="00D966FF"/>
    <w:rsid w:val="00D9687B"/>
    <w:rsid w:val="00D973FB"/>
    <w:rsid w:val="00DB2F0F"/>
    <w:rsid w:val="00DB6F30"/>
    <w:rsid w:val="00DC5448"/>
    <w:rsid w:val="00DE50B6"/>
    <w:rsid w:val="00DE5D3F"/>
    <w:rsid w:val="00DF76AB"/>
    <w:rsid w:val="00E15971"/>
    <w:rsid w:val="00E16552"/>
    <w:rsid w:val="00E365FF"/>
    <w:rsid w:val="00E5665B"/>
    <w:rsid w:val="00E65984"/>
    <w:rsid w:val="00E728BE"/>
    <w:rsid w:val="00E7503D"/>
    <w:rsid w:val="00E761A8"/>
    <w:rsid w:val="00E8309A"/>
    <w:rsid w:val="00E84570"/>
    <w:rsid w:val="00E90416"/>
    <w:rsid w:val="00E925AE"/>
    <w:rsid w:val="00E92694"/>
    <w:rsid w:val="00E92FD7"/>
    <w:rsid w:val="00EA06E3"/>
    <w:rsid w:val="00EA516E"/>
    <w:rsid w:val="00EB413C"/>
    <w:rsid w:val="00EB7887"/>
    <w:rsid w:val="00EC2B29"/>
    <w:rsid w:val="00EC4205"/>
    <w:rsid w:val="00ED087A"/>
    <w:rsid w:val="00ED0EB2"/>
    <w:rsid w:val="00ED64B3"/>
    <w:rsid w:val="00EE39E4"/>
    <w:rsid w:val="00EE5837"/>
    <w:rsid w:val="00EE7FEC"/>
    <w:rsid w:val="00F00EAA"/>
    <w:rsid w:val="00F036FE"/>
    <w:rsid w:val="00F1168F"/>
    <w:rsid w:val="00F141EE"/>
    <w:rsid w:val="00F20FE2"/>
    <w:rsid w:val="00F23618"/>
    <w:rsid w:val="00F26CDD"/>
    <w:rsid w:val="00F3119D"/>
    <w:rsid w:val="00F31714"/>
    <w:rsid w:val="00F374E2"/>
    <w:rsid w:val="00F41FD7"/>
    <w:rsid w:val="00F5517B"/>
    <w:rsid w:val="00F57759"/>
    <w:rsid w:val="00F607F8"/>
    <w:rsid w:val="00F65B28"/>
    <w:rsid w:val="00F76B14"/>
    <w:rsid w:val="00F81DC5"/>
    <w:rsid w:val="00F8513F"/>
    <w:rsid w:val="00F87372"/>
    <w:rsid w:val="00F87E74"/>
    <w:rsid w:val="00F91597"/>
    <w:rsid w:val="00F93F0E"/>
    <w:rsid w:val="00FA54A8"/>
    <w:rsid w:val="00FB6371"/>
    <w:rsid w:val="00FB694A"/>
    <w:rsid w:val="00FC2DCE"/>
    <w:rsid w:val="00FC69A1"/>
    <w:rsid w:val="00FC780B"/>
    <w:rsid w:val="00FD0468"/>
    <w:rsid w:val="00FD4800"/>
    <w:rsid w:val="00FE26C3"/>
    <w:rsid w:val="00FE67EB"/>
    <w:rsid w:val="00FF04C5"/>
    <w:rsid w:val="00FF19FE"/>
    <w:rsid w:val="00FF1CAF"/>
    <w:rsid w:val="00FF3341"/>
    <w:rsid w:val="00FF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75C8"/>
  <w15:chartTrackingRefBased/>
  <w15:docId w15:val="{40664910-F56F-44E6-8DE9-2F2ABEE6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F8"/>
    <w:pPr>
      <w:ind w:left="720"/>
      <w:contextualSpacing/>
    </w:pPr>
  </w:style>
  <w:style w:type="character" w:styleId="CommentReference">
    <w:name w:val="annotation reference"/>
    <w:basedOn w:val="DefaultParagraphFont"/>
    <w:uiPriority w:val="99"/>
    <w:semiHidden/>
    <w:unhideWhenUsed/>
    <w:rsid w:val="00287113"/>
    <w:rPr>
      <w:sz w:val="16"/>
      <w:szCs w:val="16"/>
    </w:rPr>
  </w:style>
  <w:style w:type="paragraph" w:styleId="CommentText">
    <w:name w:val="annotation text"/>
    <w:basedOn w:val="Normal"/>
    <w:link w:val="CommentTextChar"/>
    <w:uiPriority w:val="99"/>
    <w:semiHidden/>
    <w:unhideWhenUsed/>
    <w:rsid w:val="00287113"/>
    <w:pPr>
      <w:spacing w:line="240" w:lineRule="auto"/>
    </w:pPr>
    <w:rPr>
      <w:sz w:val="20"/>
      <w:szCs w:val="20"/>
    </w:rPr>
  </w:style>
  <w:style w:type="character" w:customStyle="1" w:styleId="CommentTextChar">
    <w:name w:val="Comment Text Char"/>
    <w:basedOn w:val="DefaultParagraphFont"/>
    <w:link w:val="CommentText"/>
    <w:uiPriority w:val="99"/>
    <w:semiHidden/>
    <w:rsid w:val="00287113"/>
    <w:rPr>
      <w:sz w:val="20"/>
      <w:szCs w:val="20"/>
    </w:rPr>
  </w:style>
  <w:style w:type="paragraph" w:styleId="CommentSubject">
    <w:name w:val="annotation subject"/>
    <w:basedOn w:val="CommentText"/>
    <w:next w:val="CommentText"/>
    <w:link w:val="CommentSubjectChar"/>
    <w:uiPriority w:val="99"/>
    <w:semiHidden/>
    <w:unhideWhenUsed/>
    <w:rsid w:val="00287113"/>
    <w:rPr>
      <w:b/>
      <w:bCs/>
    </w:rPr>
  </w:style>
  <w:style w:type="character" w:customStyle="1" w:styleId="CommentSubjectChar">
    <w:name w:val="Comment Subject Char"/>
    <w:basedOn w:val="CommentTextChar"/>
    <w:link w:val="CommentSubject"/>
    <w:uiPriority w:val="99"/>
    <w:semiHidden/>
    <w:rsid w:val="00287113"/>
    <w:rPr>
      <w:b/>
      <w:bCs/>
      <w:sz w:val="20"/>
      <w:szCs w:val="20"/>
    </w:rPr>
  </w:style>
  <w:style w:type="paragraph" w:styleId="BalloonText">
    <w:name w:val="Balloon Text"/>
    <w:basedOn w:val="Normal"/>
    <w:link w:val="BalloonTextChar"/>
    <w:uiPriority w:val="99"/>
    <w:semiHidden/>
    <w:unhideWhenUsed/>
    <w:rsid w:val="0028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113"/>
    <w:rPr>
      <w:rFonts w:ascii="Segoe UI" w:hAnsi="Segoe UI" w:cs="Segoe UI"/>
      <w:sz w:val="18"/>
      <w:szCs w:val="18"/>
    </w:rPr>
  </w:style>
  <w:style w:type="paragraph" w:styleId="Title">
    <w:name w:val="Title"/>
    <w:basedOn w:val="Normal"/>
    <w:next w:val="Normal"/>
    <w:link w:val="TitleChar"/>
    <w:uiPriority w:val="10"/>
    <w:qFormat/>
    <w:rsid w:val="001B0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B8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43DB5"/>
    <w:rPr>
      <w:color w:val="808080"/>
    </w:rPr>
  </w:style>
  <w:style w:type="character" w:styleId="Hyperlink">
    <w:name w:val="Hyperlink"/>
    <w:basedOn w:val="DefaultParagraphFont"/>
    <w:uiPriority w:val="99"/>
    <w:semiHidden/>
    <w:unhideWhenUsed/>
    <w:rsid w:val="00CA0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ceanpanel.org/sites/default/files/2019-11/19_HLP_BP1%20Paper.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74B13-366A-0E42-9F76-B783D494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13490</Words>
  <Characters>76899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90209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Chris Free</cp:lastModifiedBy>
  <cp:revision>29</cp:revision>
  <dcterms:created xsi:type="dcterms:W3CDTF">2020-03-09T20:47:00Z</dcterms:created>
  <dcterms:modified xsi:type="dcterms:W3CDTF">2020-03-30T22:43:00Z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http://www.zotero.org/styles/canadian-journal-of-fisheries-and-aquatic-sciences</vt:lpwstr>
  </property>
  <property fmtid="{D5CDD505-2E9C-101B-9397-08002B2CF9AE}" pid="7" name="Mendeley Recent Style Name 2_1">
    <vt:lpwstr>Canadian Journal of Fisheries and Aquatic Sciences</vt:lpwstr>
  </property>
  <property fmtid="{D5CDD505-2E9C-101B-9397-08002B2CF9AE}" pid="8" name="Mendeley Recent Style Id 3_1">
    <vt:lpwstr>http://csl.mendeley.com/styles/13332871/canadian-journal-of-fisheries-and-aquatic-sciences</vt:lpwstr>
  </property>
  <property fmtid="{D5CDD505-2E9C-101B-9397-08002B2CF9AE}" pid="9" name="Mendeley Recent Style Name 3_1">
    <vt:lpwstr>Canadian Journal of Fisheries and Aquatic Sciences - T. Scott Smeltz</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87fe20c9-697a-346a-8b29-5e622cde622d</vt:lpwstr>
  </property>
  <property fmtid="{D5CDD505-2E9C-101B-9397-08002B2CF9AE}" pid="24" name="Mendeley Citation Style_1">
    <vt:lpwstr>http://www.zotero.org/styles/nature</vt:lpwstr>
  </property>
</Properties>
</file>