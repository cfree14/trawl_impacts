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8CAEB" w14:textId="5DEF550C" w:rsidR="0078238E" w:rsidRDefault="0078238E" w:rsidP="0078238E">
      <w:r>
        <w:rPr>
          <w:i/>
          <w:iCs/>
          <w:sz w:val="28"/>
          <w:szCs w:val="28"/>
        </w:rPr>
        <w:t>Avoiding tradeoffs between global wild seafood production and seafloor impacts through fisheries innovation</w:t>
      </w:r>
    </w:p>
    <w:p w14:paraId="6A6D942D" w14:textId="77777777" w:rsidR="0078238E" w:rsidRDefault="0078238E" w:rsidP="0078238E"/>
    <w:p w14:paraId="08DA7777" w14:textId="56E07097" w:rsidR="0078238E" w:rsidRDefault="0078238E" w:rsidP="0078238E">
      <w:pPr>
        <w:rPr>
          <w:vertAlign w:val="superscript"/>
        </w:rPr>
      </w:pPr>
      <w:r>
        <w:t xml:space="preserve">T. Scott Smeltz, Suresh A. </w:t>
      </w:r>
      <w:proofErr w:type="spellStart"/>
      <w:r>
        <w:t>Sethi</w:t>
      </w:r>
      <w:proofErr w:type="spellEnd"/>
      <w:r>
        <w:t>, Bradley Harris, Jonathan Grabowski, Olaf P. Jensen, Christopher M. Free</w:t>
      </w:r>
    </w:p>
    <w:p w14:paraId="059DCA18" w14:textId="4347064D" w:rsidR="00A30560" w:rsidRDefault="00A30560" w:rsidP="00283DEB">
      <w:pPr>
        <w:pStyle w:val="Heading1"/>
      </w:pPr>
    </w:p>
    <w:p w14:paraId="115EA4FB" w14:textId="1D050808" w:rsidR="00283DEB" w:rsidRPr="0078238E" w:rsidRDefault="0078238E">
      <w:pPr>
        <w:rPr>
          <w:b/>
        </w:rPr>
      </w:pPr>
      <w:r w:rsidRPr="0078238E">
        <w:rPr>
          <w:b/>
        </w:rPr>
        <w:t>Supplemental Methods</w:t>
      </w:r>
    </w:p>
    <w:p w14:paraId="76EBF5BD" w14:textId="7D2AEF55" w:rsidR="00283DEB" w:rsidRPr="0078238E" w:rsidRDefault="00AD562A" w:rsidP="0078238E">
      <w:pPr>
        <w:rPr>
          <w:i/>
        </w:rPr>
      </w:pPr>
      <w:ins w:id="0" w:author="Suresh Andrew Sethi" w:date="2020-05-29T11:01:00Z">
        <w:r w:rsidRPr="0078238E">
          <w:rPr>
            <w:i/>
          </w:rPr>
          <w:t xml:space="preserve">Standardizing recovery </w:t>
        </w:r>
        <w:r>
          <w:rPr>
            <w:i/>
          </w:rPr>
          <w:t>rates</w:t>
        </w:r>
        <w:r w:rsidRPr="0078238E" w:rsidDel="00AD562A">
          <w:rPr>
            <w:i/>
          </w:rPr>
          <w:t xml:space="preserve"> </w:t>
        </w:r>
      </w:ins>
      <w:del w:id="1" w:author="Suresh Andrew Sethi" w:date="2020-05-29T11:01:00Z">
        <w:r w:rsidR="00283DEB" w:rsidRPr="0078238E" w:rsidDel="00AD562A">
          <w:rPr>
            <w:i/>
          </w:rPr>
          <w:delText>Standardizing recovery</w:delText>
        </w:r>
        <w:r w:rsidR="00AC6AE1" w:rsidRPr="0078238E" w:rsidDel="00AD562A">
          <w:rPr>
            <w:i/>
          </w:rPr>
          <w:delText xml:space="preserve"> </w:delText>
        </w:r>
        <w:r w:rsidR="0005699D" w:rsidDel="00AD562A">
          <w:rPr>
            <w:i/>
          </w:rPr>
          <w:delText>rates</w:delText>
        </w:r>
      </w:del>
    </w:p>
    <w:p w14:paraId="1C046C96" w14:textId="118226BD" w:rsidR="00241042" w:rsidRDefault="00FE71DD" w:rsidP="00283DEB">
      <w:pPr>
        <w:rPr>
          <w:rFonts w:eastAsiaTheme="minorEastAsia"/>
        </w:rPr>
      </w:pPr>
      <w:r>
        <w:t xml:space="preserve">Recovery of seafloor habitats was parameterized </w:t>
      </w:r>
      <w:del w:id="2" w:author="Chris Free" w:date="2020-05-30T08:39:00Z">
        <w:r w:rsidDel="003977C3">
          <w:delText xml:space="preserve">in this analysis </w:delText>
        </w:r>
      </w:del>
      <w:r>
        <w:t>as the time to recover from 5% to 95%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Pr>
          <w:rFonts w:eastAsiaTheme="minorEastAsia"/>
        </w:rPr>
        <w:t xml:space="preserve">) </w:t>
      </w:r>
      <w:del w:id="3" w:author="Chris Free" w:date="2020-05-30T08:39:00Z">
        <w:r w:rsidDel="003977C3">
          <w:rPr>
            <w:rFonts w:eastAsiaTheme="minorEastAsia"/>
          </w:rPr>
          <w:delText>and follows</w:delText>
        </w:r>
      </w:del>
      <w:ins w:id="4" w:author="Chris Free" w:date="2020-05-30T08:39:00Z">
        <w:r w:rsidR="003977C3">
          <w:rPr>
            <w:rFonts w:eastAsiaTheme="minorEastAsia"/>
          </w:rPr>
          <w:t>following</w:t>
        </w:r>
      </w:ins>
      <w:r>
        <w:rPr>
          <w:rFonts w:eastAsiaTheme="minorEastAsia"/>
        </w:rPr>
        <w:t xml:space="preserve"> </w:t>
      </w:r>
      <w:r w:rsidR="00953587">
        <w:t xml:space="preserve">an asymptotic recovery </w:t>
      </w:r>
      <w:r>
        <w:t>trajectory.</w:t>
      </w:r>
      <w:r w:rsidR="00953587">
        <w:t xml:space="preserve">  Three benthic recovery meta-analyses</w:t>
      </w:r>
      <w:r>
        <w:t xml:space="preserve"> </w:t>
      </w:r>
      <w:r>
        <w:fldChar w:fldCharType="begin" w:fldLock="1"/>
      </w:r>
      <w:r>
        <w:instrText>ADDIN CSL_CITATION {"citationItems":[{"id":"ITEM-1","itemData":{"DOI":"10.1073/pnas.1618858114","ISBN":"1618858114","ISSN":"0027-8424","PMID":"28716926","abstract":"Bottom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Sciences","id":"ITEM-1","issue":"31","issued":{"date-parts":[["2017"]]},"page":"8301-8306","title":"Global analysis of depletion and recovery of seabed biota after bottom trawling disturbance","type":"article-journal","volume":"114"},"uris":["http://www.mendeley.com/documents/?uuid=78cfad75-71ce-433b-8646-42308dfe3f2c"]},{"id":"ITEM-2","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Aquaculture","id":"ITEM-2","issue":"2","issued":{"date-parts":[["2014"]]},"page":"142-155","title":"Assessing the vulnerability of marine benthos to fishing gear impacts","type":"article-journal","volume":"22"},"uris":["http://www.mendeley.com/documents/?uuid=0fdfc60c-c45a-4f76-aa02-dab5cd627953"]},{"id":"ITEM-3","itemData":{"DOI":"10.1007/s00338-010-0717-z","ISSN":"07224028","abstract":"Coral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Reefs","id":"ITEM-3","issue":"2","issued":{"date-parts":[["2011"]]},"page":"283-294","title":"Coral reef recovery dynamics in a changing world","type":"article-journal","volume":"30"},"uris":["http://www.mendeley.com/documents/?uuid=da190854-2471-4286-9490-56181e75d68f"]}],"mendeley":{"formattedCitation":"(Graham &lt;i&gt;et al.&lt;/i&gt;, 2011; Grabowski &lt;i&gt;et al.&lt;/i&gt;, 2014; Hiddink &lt;i&gt;et al.&lt;/i&gt;, 2017)","plainTextFormattedCitation":"(Graham et al., 2011; Grabowski et al., 2014; Hiddink et al., 2017)"},"properties":{"noteIndex":0},"schema":"https://github.com/citation-style-language/schema/raw/master/csl-citation.json"}</w:instrText>
      </w:r>
      <w:r>
        <w:fldChar w:fldCharType="separate"/>
      </w:r>
      <w:r w:rsidRPr="00FE71DD">
        <w:rPr>
          <w:noProof/>
        </w:rPr>
        <w:t xml:space="preserve">(Graham </w:t>
      </w:r>
      <w:r w:rsidRPr="00FE71DD">
        <w:rPr>
          <w:i/>
          <w:noProof/>
        </w:rPr>
        <w:t>et al.</w:t>
      </w:r>
      <w:r w:rsidRPr="00FE71DD">
        <w:rPr>
          <w:noProof/>
        </w:rPr>
        <w:t xml:space="preserve">, 2011; Grabowski </w:t>
      </w:r>
      <w:r w:rsidRPr="00FE71DD">
        <w:rPr>
          <w:i/>
          <w:noProof/>
        </w:rPr>
        <w:t>et al.</w:t>
      </w:r>
      <w:r w:rsidRPr="00FE71DD">
        <w:rPr>
          <w:noProof/>
        </w:rPr>
        <w:t xml:space="preserve">, 2014; Hiddink </w:t>
      </w:r>
      <w:r w:rsidRPr="00FE71DD">
        <w:rPr>
          <w:i/>
          <w:noProof/>
        </w:rPr>
        <w:t>et al.</w:t>
      </w:r>
      <w:r w:rsidRPr="00FE71DD">
        <w:rPr>
          <w:noProof/>
        </w:rPr>
        <w:t>, 2017)</w:t>
      </w:r>
      <w:r>
        <w:fldChar w:fldCharType="end"/>
      </w:r>
      <w:r w:rsidR="00953587">
        <w:t xml:space="preserve"> were used parameteriz</w:t>
      </w:r>
      <w:r>
        <w:t xml:space="preserve">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Pr>
          <w:rFonts w:eastAsiaTheme="minorEastAsia"/>
        </w:rPr>
        <w:t>for soft, hard, and rocky reef seafloor habitat types. However, each of these analyses employed</w:t>
      </w:r>
      <w:r w:rsidR="00454141">
        <w:rPr>
          <w:rFonts w:eastAsiaTheme="minorEastAsia"/>
        </w:rPr>
        <w:t xml:space="preserve"> different </w:t>
      </w:r>
      <w:r>
        <w:rPr>
          <w:rFonts w:eastAsiaTheme="minorEastAsia"/>
        </w:rPr>
        <w:t xml:space="preserve">recovery trajectories in their estimation of recovery.  </w:t>
      </w:r>
      <w:r w:rsidR="00454141">
        <w:rPr>
          <w:rFonts w:eastAsiaTheme="minorEastAsia"/>
        </w:rPr>
        <w:t xml:space="preserve">Grabowski et </w:t>
      </w:r>
      <w:r w:rsidR="00454141" w:rsidRPr="00FE71DD">
        <w:rPr>
          <w:rFonts w:eastAsiaTheme="minorEastAsia"/>
          <w:i/>
        </w:rPr>
        <w:t>al</w:t>
      </w:r>
      <w:r w:rsidR="00454141">
        <w:rPr>
          <w:rFonts w:eastAsiaTheme="minorEastAsia"/>
        </w:rPr>
        <w:t>. reported the mean time to recovery</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m:t>
        </m:r>
      </m:oMath>
      <w:r w:rsidR="00454141">
        <w:rPr>
          <w:rFonts w:eastAsiaTheme="minorEastAsia"/>
        </w:rPr>
        <w:t>;</w:t>
      </w:r>
      <w:r>
        <w:rPr>
          <w:rFonts w:eastAsiaTheme="minorEastAsia"/>
        </w:rPr>
        <w:t xml:space="preserve"> </w:t>
      </w:r>
      <w:proofErr w:type="spellStart"/>
      <w:r>
        <w:rPr>
          <w:rFonts w:eastAsiaTheme="minorEastAsia"/>
        </w:rPr>
        <w:t>Hiddink</w:t>
      </w:r>
      <w:proofErr w:type="spellEnd"/>
      <w:r>
        <w:rPr>
          <w:rFonts w:eastAsiaTheme="minorEastAsia"/>
        </w:rPr>
        <w:t xml:space="preserve"> et </w:t>
      </w:r>
      <w:r w:rsidRPr="00FE71DD">
        <w:rPr>
          <w:rFonts w:eastAsiaTheme="minorEastAsia"/>
          <w:i/>
        </w:rPr>
        <w:t>al</w:t>
      </w:r>
      <w:r>
        <w:rPr>
          <w:rFonts w:eastAsiaTheme="minorEastAsia"/>
        </w:rPr>
        <w:t>.</w:t>
      </w:r>
      <w:r w:rsidR="0085630E">
        <w:rPr>
          <w:rFonts w:eastAsiaTheme="minorEastAsia"/>
        </w:rPr>
        <w:t xml:space="preserve"> </w:t>
      </w:r>
      <w:r w:rsidR="00454141">
        <w:rPr>
          <w:rFonts w:eastAsiaTheme="minorEastAsia"/>
        </w:rPr>
        <w:t>estimated</w:t>
      </w:r>
      <w:r w:rsidR="0085630E">
        <w:rPr>
          <w:rFonts w:eastAsiaTheme="minorEastAsia"/>
        </w:rPr>
        <w:t xml:space="preserve"> </w:t>
      </w:r>
      <w:r>
        <w:rPr>
          <w:rFonts w:eastAsiaTheme="minorEastAsia"/>
        </w:rPr>
        <w:t xml:space="preserve">an </w:t>
      </w:r>
      <w:r w:rsidR="00454141">
        <w:rPr>
          <w:rFonts w:eastAsiaTheme="minorEastAsia"/>
        </w:rPr>
        <w:t xml:space="preserve">intrinsic growth rate, </w:t>
      </w:r>
      <m:oMath>
        <m:r>
          <w:rPr>
            <w:rFonts w:ascii="Cambria Math" w:eastAsiaTheme="minorEastAsia" w:hAnsi="Cambria Math"/>
          </w:rPr>
          <m:t>r</m:t>
        </m:r>
      </m:oMath>
      <w:r w:rsidR="00454141">
        <w:rPr>
          <w:rFonts w:eastAsiaTheme="minorEastAsia"/>
        </w:rPr>
        <w:t>, of a logistic recovery curve;</w:t>
      </w:r>
      <w:ins w:id="5" w:author="Chris Free" w:date="2020-05-30T08:40:00Z">
        <w:r w:rsidR="003977C3">
          <w:rPr>
            <w:rFonts w:eastAsiaTheme="minorEastAsia"/>
          </w:rPr>
          <w:t xml:space="preserve"> and</w:t>
        </w:r>
      </w:ins>
      <w:r w:rsidR="00454141">
        <w:rPr>
          <w:rFonts w:eastAsiaTheme="minorEastAsia"/>
        </w:rPr>
        <w:t xml:space="preserve"> </w:t>
      </w:r>
      <w:r>
        <w:rPr>
          <w:rFonts w:eastAsiaTheme="minorEastAsia"/>
        </w:rPr>
        <w:t xml:space="preserve">Graham et </w:t>
      </w:r>
      <w:r w:rsidRPr="00FE71DD">
        <w:rPr>
          <w:rFonts w:eastAsiaTheme="minorEastAsia"/>
          <w:i/>
        </w:rPr>
        <w:t>al</w:t>
      </w:r>
      <w:r>
        <w:rPr>
          <w:rFonts w:eastAsiaTheme="minorEastAsia"/>
          <w:i/>
        </w:rPr>
        <w:t>.</w:t>
      </w:r>
      <w:r w:rsidR="00B01C4E">
        <w:rPr>
          <w:rFonts w:eastAsiaTheme="minorEastAsia"/>
        </w:rPr>
        <w:t xml:space="preserve"> </w:t>
      </w:r>
      <w:r w:rsidR="00454141">
        <w:rPr>
          <w:rFonts w:eastAsiaTheme="minorEastAsia"/>
        </w:rPr>
        <w:t xml:space="preserve">reported the </w:t>
      </w:r>
      <w:r w:rsidR="005D486E">
        <w:rPr>
          <w:rFonts w:eastAsiaTheme="minorEastAsia"/>
        </w:rPr>
        <w:t xml:space="preserve">yearly proportional recovery,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rp</m:t>
            </m:r>
          </m:sub>
        </m:sSub>
      </m:oMath>
      <w:r w:rsidR="005D486E">
        <w:rPr>
          <w:rFonts w:eastAsiaTheme="minorEastAsia"/>
        </w:rPr>
        <w:t xml:space="preserve">,  along a </w:t>
      </w:r>
      <w:r w:rsidR="00454141">
        <w:rPr>
          <w:rFonts w:eastAsiaTheme="minorEastAsia"/>
        </w:rPr>
        <w:t>linear recovery path</w:t>
      </w:r>
      <w:r w:rsidR="005D486E">
        <w:rPr>
          <w:rFonts w:eastAsiaTheme="minorEastAsia"/>
        </w:rPr>
        <w:t>, equivalent to the slope of the recovery line</w:t>
      </w:r>
      <w:r w:rsidR="00241042">
        <w:rPr>
          <w:rFonts w:eastAsiaTheme="minorEastAsia"/>
        </w:rPr>
        <w:t xml:space="preserve">.  </w:t>
      </w:r>
      <w:r w:rsidR="00454141">
        <w:rPr>
          <w:rFonts w:eastAsiaTheme="minorEastAsia"/>
        </w:rPr>
        <w:t xml:space="preserve">In order to </w:t>
      </w:r>
      <w:r w:rsidR="00241042">
        <w:rPr>
          <w:rFonts w:eastAsiaTheme="minorEastAsia"/>
        </w:rPr>
        <w:t xml:space="preserve">standardize recovery rates across these analyses, we calculated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oMath>
      <w:r w:rsidR="00241042">
        <w:rPr>
          <w:rFonts w:eastAsiaTheme="minorEastAsia"/>
        </w:rPr>
        <w:t xml:space="preserve"> from each of the respective recovery functions.  In the following equations we set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=0.05</m:t>
        </m:r>
      </m:oMath>
      <w:r w:rsidR="0024104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=0.95</m:t>
        </m:r>
      </m:oMath>
      <w:r w:rsidR="00241042">
        <w:rPr>
          <w:rFonts w:eastAsiaTheme="minorEastAsia"/>
        </w:rPr>
        <w:t xml:space="preserve">, representing recovery from 5% to 95%.  </w:t>
      </w:r>
    </w:p>
    <w:p w14:paraId="1DCC9C34" w14:textId="2CE818E3" w:rsidR="00D9616C" w:rsidRDefault="00B01C4E" w:rsidP="00283DEB">
      <w:pPr>
        <w:rPr>
          <w:rFonts w:eastAsiaTheme="minorEastAsia"/>
        </w:rPr>
      </w:pPr>
      <w:r>
        <w:rPr>
          <w:rFonts w:eastAsiaTheme="minorEastAsia"/>
        </w:rPr>
        <w:t xml:space="preserve">The </w:t>
      </w:r>
      <w:proofErr w:type="spellStart"/>
      <w:r>
        <w:rPr>
          <w:rFonts w:eastAsiaTheme="minorEastAsia"/>
        </w:rPr>
        <w:t>Hiddink</w:t>
      </w:r>
      <w:proofErr w:type="spellEnd"/>
      <w:r>
        <w:rPr>
          <w:rFonts w:eastAsiaTheme="minorEastAsia"/>
        </w:rPr>
        <w:t xml:space="preserve"> et al. </w:t>
      </w:r>
      <m:oMath>
        <m:r>
          <w:rPr>
            <w:rFonts w:ascii="Cambria Math" w:eastAsiaTheme="minorEastAsia" w:hAnsi="Cambria Math"/>
          </w:rPr>
          <m:t>r</m:t>
        </m:r>
      </m:oMath>
      <w:r>
        <w:rPr>
          <w:rFonts w:eastAsiaTheme="minorEastAsia"/>
        </w:rPr>
        <w:t xml:space="preserve"> </w:t>
      </w:r>
      <w:r w:rsidR="00241042">
        <w:rPr>
          <w:rFonts w:eastAsiaTheme="minorEastAsia"/>
        </w:rPr>
        <w:t xml:space="preserve">parameter </w:t>
      </w:r>
      <w:r>
        <w:rPr>
          <w:rFonts w:eastAsiaTheme="minorEastAsia"/>
        </w:rPr>
        <w:t xml:space="preserve">was converted </w:t>
      </w:r>
      <w:r w:rsidR="00241042">
        <w:rPr>
          <w:rFonts w:eastAsiaTheme="minorEastAsia"/>
        </w:rPr>
        <w:t>as:</w:t>
      </w:r>
      <w:r>
        <w:rPr>
          <w:rFonts w:eastAsiaTheme="minorEastAsia"/>
        </w:rPr>
        <w:t xml:space="preserve"> </w:t>
      </w:r>
      <w:r w:rsidR="00454141">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8238E" w14:paraId="48EBA8DA" w14:textId="77777777" w:rsidTr="0078238E">
        <w:tc>
          <w:tcPr>
            <w:tcW w:w="3116" w:type="dxa"/>
            <w:vAlign w:val="center"/>
          </w:tcPr>
          <w:p w14:paraId="272E618A" w14:textId="77777777" w:rsidR="0078238E" w:rsidRDefault="0078238E" w:rsidP="0078238E">
            <w:pPr>
              <w:jc w:val="center"/>
              <w:rPr>
                <w:rFonts w:eastAsiaTheme="minorEastAsia"/>
              </w:rPr>
            </w:pPr>
          </w:p>
        </w:tc>
        <w:tc>
          <w:tcPr>
            <w:tcW w:w="3117" w:type="dxa"/>
            <w:vAlign w:val="center"/>
          </w:tcPr>
          <w:p w14:paraId="3960B384" w14:textId="41C44653" w:rsidR="0078238E" w:rsidRDefault="003977C3" w:rsidP="0078238E">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r>
                              <w:rPr>
                                <w:rFonts w:ascii="Cambria Math" w:eastAsiaTheme="minorEastAsia" w:hAnsi="Cambria Math"/>
                              </w:rPr>
                              <m:t>-1</m:t>
                            </m:r>
                          </m:den>
                        </m:f>
                      </m:e>
                    </m:d>
                  </m:e>
                </m:func>
              </m:oMath>
            </m:oMathPara>
          </w:p>
        </w:tc>
        <w:tc>
          <w:tcPr>
            <w:tcW w:w="3117" w:type="dxa"/>
            <w:vAlign w:val="center"/>
          </w:tcPr>
          <w:p w14:paraId="4DD39443" w14:textId="17EC68F2" w:rsidR="0078238E" w:rsidRDefault="0078238E" w:rsidP="0078238E">
            <w:pPr>
              <w:jc w:val="center"/>
              <w:rPr>
                <w:rFonts w:eastAsiaTheme="minorEastAsia"/>
              </w:rPr>
            </w:pPr>
            <w:r>
              <w:rPr>
                <w:rFonts w:eastAsiaTheme="minorEastAsia"/>
              </w:rPr>
              <w:t>(S.1)</w:t>
            </w:r>
          </w:p>
        </w:tc>
      </w:tr>
    </w:tbl>
    <w:p w14:paraId="5F0F8585" w14:textId="77777777" w:rsidR="0078238E" w:rsidRDefault="0078238E" w:rsidP="00283DEB">
      <w:pPr>
        <w:rPr>
          <w:rFonts w:eastAsiaTheme="minorEastAsia"/>
        </w:rPr>
      </w:pPr>
    </w:p>
    <w:p w14:paraId="6CCBA3F3" w14:textId="77777777" w:rsidR="00D9616C" w:rsidRDefault="00D9616C" w:rsidP="00283DEB">
      <w:pPr>
        <w:rPr>
          <w:rFonts w:eastAsiaTheme="minorEastAsia"/>
        </w:rPr>
      </w:pPr>
    </w:p>
    <w:p w14:paraId="553F5B94" w14:textId="52D14802" w:rsidR="00283DEB" w:rsidRPr="00D9616C" w:rsidRDefault="00283DEB" w:rsidP="00D9616C">
      <w:pPr>
        <w:jc w:val="center"/>
        <w:rPr>
          <w:rFonts w:eastAsiaTheme="minorEastAsia"/>
        </w:rPr>
      </w:pPr>
    </w:p>
    <w:p w14:paraId="5C18CDFB" w14:textId="7F33F6BF" w:rsidR="00D9616C" w:rsidRDefault="00B01C4E" w:rsidP="00B01C4E">
      <w:pPr>
        <w:rPr>
          <w:rFonts w:eastAsiaTheme="minorEastAsia"/>
        </w:rPr>
      </w:pPr>
      <w:r>
        <w:rPr>
          <w:rFonts w:eastAsiaTheme="minorEastAsia"/>
        </w:rPr>
        <w:t xml:space="preserve">The Graham et al. </w:t>
      </w:r>
      <m:oMath>
        <m:r>
          <w:rPr>
            <w:rFonts w:ascii="Cambria Math" w:eastAsiaTheme="minorEastAsia" w:hAnsi="Cambria Math"/>
          </w:rPr>
          <m:t>t</m:t>
        </m:r>
      </m:oMath>
      <w:r>
        <w:rPr>
          <w:rFonts w:eastAsiaTheme="minorEastAsia"/>
        </w:rPr>
        <w:t xml:space="preserve"> parameter was converted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8238E" w14:paraId="6851E61E" w14:textId="77777777" w:rsidTr="00247EFC">
        <w:tc>
          <w:tcPr>
            <w:tcW w:w="3116" w:type="dxa"/>
            <w:vAlign w:val="center"/>
          </w:tcPr>
          <w:p w14:paraId="6B077577" w14:textId="77777777" w:rsidR="0078238E" w:rsidRDefault="0078238E" w:rsidP="00247EFC">
            <w:pPr>
              <w:jc w:val="center"/>
              <w:rPr>
                <w:rFonts w:eastAsiaTheme="minorEastAsia"/>
              </w:rPr>
            </w:pPr>
          </w:p>
        </w:tc>
        <w:tc>
          <w:tcPr>
            <w:tcW w:w="3117" w:type="dxa"/>
            <w:vAlign w:val="center"/>
          </w:tcPr>
          <w:p w14:paraId="1832492C" w14:textId="42165390" w:rsidR="0078238E" w:rsidRDefault="003977C3" w:rsidP="00247EF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rp</m:t>
                        </m:r>
                      </m:sub>
                    </m:sSub>
                  </m:den>
                </m:f>
              </m:oMath>
            </m:oMathPara>
          </w:p>
        </w:tc>
        <w:tc>
          <w:tcPr>
            <w:tcW w:w="3117" w:type="dxa"/>
            <w:vAlign w:val="center"/>
          </w:tcPr>
          <w:p w14:paraId="5C2DE909" w14:textId="5BD57C0C" w:rsidR="0078238E" w:rsidRDefault="0078238E" w:rsidP="0078238E">
            <w:pPr>
              <w:jc w:val="center"/>
              <w:rPr>
                <w:rFonts w:eastAsiaTheme="minorEastAsia"/>
              </w:rPr>
            </w:pPr>
            <w:r>
              <w:rPr>
                <w:rFonts w:eastAsiaTheme="minorEastAsia"/>
              </w:rPr>
              <w:t>(S.2)</w:t>
            </w:r>
          </w:p>
        </w:tc>
      </w:tr>
    </w:tbl>
    <w:p w14:paraId="078DEE9B" w14:textId="77777777" w:rsidR="0078238E" w:rsidRDefault="0078238E" w:rsidP="00B01C4E">
      <w:pPr>
        <w:rPr>
          <w:rFonts w:eastAsiaTheme="minorEastAsia"/>
        </w:rPr>
      </w:pPr>
    </w:p>
    <w:p w14:paraId="0CA25F10" w14:textId="286EEA11" w:rsidR="00D9616C" w:rsidRPr="00B01C4E" w:rsidRDefault="00D9616C" w:rsidP="00D9616C">
      <w:pPr>
        <w:jc w:val="center"/>
        <w:rPr>
          <w:rFonts w:eastAsiaTheme="minorEastAsia"/>
        </w:rPr>
      </w:pPr>
    </w:p>
    <w:p w14:paraId="0A98D21F" w14:textId="414B9B2B" w:rsidR="00B01C4E" w:rsidRDefault="00B01C4E" w:rsidP="00B01C4E">
      <w:pPr>
        <w:rPr>
          <w:rFonts w:eastAsiaTheme="minorEastAsia"/>
        </w:rPr>
      </w:pPr>
      <w:r>
        <w:rPr>
          <w:rFonts w:eastAsiaTheme="minorEastAsia"/>
        </w:rPr>
        <w:t>The</w:t>
      </w:r>
      <w:r w:rsidR="00241042">
        <w:rPr>
          <w:rFonts w:eastAsiaTheme="minorEastAsia"/>
        </w:rPr>
        <w:t xml:space="preserve"> Grabowski et al.  </w:t>
      </w:r>
      <m:oMath>
        <m:acc>
          <m:accPr>
            <m:chr m:val="̅"/>
            <m:ctrlPr>
              <w:rPr>
                <w:rFonts w:ascii="Cambria Math" w:eastAsiaTheme="minorEastAsia" w:hAnsi="Cambria Math"/>
                <w:i/>
              </w:rPr>
            </m:ctrlPr>
          </m:accPr>
          <m:e>
            <m:r>
              <w:rPr>
                <w:rFonts w:ascii="Cambria Math" w:eastAsiaTheme="minorEastAsia" w:hAnsi="Cambria Math"/>
              </w:rPr>
              <m:t>τ</m:t>
            </m:r>
          </m:e>
        </m:acc>
      </m:oMath>
      <w:r>
        <w:rPr>
          <w:rFonts w:eastAsiaTheme="minorEastAsia"/>
        </w:rPr>
        <w:t xml:space="preserve"> </w:t>
      </w:r>
      <w:r w:rsidR="00241042">
        <w:rPr>
          <w:rFonts w:eastAsiaTheme="minorEastAsia"/>
        </w:rPr>
        <w:t xml:space="preserve">parameter was converted </w:t>
      </w:r>
      <w:ins w:id="6" w:author="Chris Free" w:date="2020-05-30T08:41:00Z">
        <w:r w:rsidR="003977C3">
          <w:rPr>
            <w:rFonts w:eastAsiaTheme="minorEastAsia"/>
          </w:rPr>
          <w:t>to</w:t>
        </w:r>
      </w:ins>
      <w:del w:id="7" w:author="Chris Free" w:date="2020-05-30T08:41:00Z">
        <w:r w:rsidR="00241042" w:rsidDel="003977C3">
          <w:rPr>
            <w:rFonts w:eastAsiaTheme="minorEastAsia"/>
          </w:rPr>
          <w:delText>as</w:delText>
        </w:r>
      </w:del>
      <w:r w:rsidR="00241042">
        <w:rPr>
          <w:rFonts w:eastAsiaTheme="minorEastAsia"/>
        </w:rPr>
        <w:t xml:space="preserve"> </w:t>
      </w:r>
      <w:r>
        <w:rPr>
          <w:rFonts w:eastAsiaTheme="minorEastAsia"/>
        </w:rPr>
        <w:t xml:space="preserve">recovery parameter </w:t>
      </w:r>
      <m:oMath>
        <m:acc>
          <m:accPr>
            <m:chr m:val="̅"/>
            <m:ctrlPr>
              <w:rPr>
                <w:rFonts w:ascii="Cambria Math" w:eastAsiaTheme="minorEastAsia" w:hAnsi="Cambria Math"/>
                <w:i/>
              </w:rPr>
            </m:ctrlPr>
          </m:accPr>
          <m:e>
            <m:r>
              <w:rPr>
                <w:rFonts w:ascii="Cambria Math" w:eastAsiaTheme="minorEastAsia" w:hAnsi="Cambria Math"/>
              </w:rPr>
              <m:t>τ</m:t>
            </m:r>
          </m:e>
        </m:acc>
      </m:oMath>
      <w:del w:id="8" w:author="Chris Free" w:date="2020-05-30T08:41:00Z">
        <w:r w:rsidDel="003977C3">
          <w:rPr>
            <w:rFonts w:eastAsiaTheme="minorEastAsia"/>
          </w:rPr>
          <w:delText xml:space="preserve"> was</w:delText>
        </w:r>
      </w:del>
      <w:r>
        <w:rPr>
          <w:rFonts w:eastAsiaTheme="minorEastAsia"/>
        </w:rPr>
        <w:t xml:space="preserve"> then calculated from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3460"/>
        <w:gridCol w:w="2963"/>
      </w:tblGrid>
      <w:tr w:rsidR="0078238E" w14:paraId="1921B1C4" w14:textId="77777777" w:rsidTr="00247EFC">
        <w:tc>
          <w:tcPr>
            <w:tcW w:w="3116" w:type="dxa"/>
            <w:vAlign w:val="center"/>
          </w:tcPr>
          <w:p w14:paraId="48B66495" w14:textId="77777777" w:rsidR="0078238E" w:rsidRDefault="0078238E" w:rsidP="00247EFC">
            <w:pPr>
              <w:jc w:val="center"/>
              <w:rPr>
                <w:rFonts w:eastAsiaTheme="minorEastAsia"/>
              </w:rPr>
            </w:pPr>
          </w:p>
        </w:tc>
        <w:commentRangeStart w:id="9"/>
        <w:tc>
          <w:tcPr>
            <w:tcW w:w="3117" w:type="dxa"/>
            <w:vAlign w:val="center"/>
          </w:tcPr>
          <w:p w14:paraId="183D7FCC" w14:textId="37EC74FC" w:rsidR="0078238E" w:rsidRDefault="003977C3" w:rsidP="00247EFC">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num>
                  <m:den>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den>
                </m:f>
                <w:commentRangeEnd w:id="9"/>
                <m:r>
                  <m:rPr>
                    <m:sty m:val="p"/>
                  </m:rPr>
                  <w:rPr>
                    <w:rStyle w:val="CommentReference"/>
                  </w:rPr>
                  <w:commentReference w:id="9"/>
                </m:r>
              </m:oMath>
            </m:oMathPara>
          </w:p>
        </w:tc>
        <w:tc>
          <w:tcPr>
            <w:tcW w:w="3117" w:type="dxa"/>
            <w:vAlign w:val="center"/>
          </w:tcPr>
          <w:p w14:paraId="0A5C7C85" w14:textId="4113E0FC" w:rsidR="0078238E" w:rsidRDefault="0078238E" w:rsidP="00247EFC">
            <w:pPr>
              <w:jc w:val="center"/>
              <w:rPr>
                <w:rFonts w:eastAsiaTheme="minorEastAsia"/>
              </w:rPr>
            </w:pPr>
            <w:r>
              <w:rPr>
                <w:rFonts w:eastAsiaTheme="minorEastAsia"/>
              </w:rPr>
              <w:t>(S.3)</w:t>
            </w:r>
          </w:p>
        </w:tc>
      </w:tr>
    </w:tbl>
    <w:p w14:paraId="4FCD0CF2" w14:textId="77777777" w:rsidR="000911ED" w:rsidRDefault="000911ED" w:rsidP="00B01C4E">
      <w:pPr>
        <w:rPr>
          <w:rFonts w:eastAsiaTheme="minorEastAsia"/>
        </w:rPr>
      </w:pPr>
    </w:p>
    <w:p w14:paraId="2B68E0B4" w14:textId="6D5E2562" w:rsidR="00B01C4E" w:rsidRPr="00454141" w:rsidRDefault="0078238E" w:rsidP="00B01C4E">
      <w:pPr>
        <w:rPr>
          <w:rFonts w:eastAsiaTheme="minorEastAsia"/>
        </w:rPr>
      </w:pPr>
      <w:r>
        <w:rPr>
          <w:rFonts w:eastAsiaTheme="minorEastAsia"/>
        </w:rPr>
        <w:lastRenderedPageBreak/>
        <w:t>Table S1.  Reported recovery times from meta-analyses</w:t>
      </w:r>
    </w:p>
    <w:tbl>
      <w:tblPr>
        <w:tblStyle w:val="TableGrid"/>
        <w:tblpPr w:leftFromText="180" w:rightFromText="180" w:vertAnchor="text" w:horzAnchor="margin" w:tblpYSpec="top"/>
        <w:tblW w:w="9895" w:type="dxa"/>
        <w:tblLook w:val="04A0" w:firstRow="1" w:lastRow="0" w:firstColumn="1" w:lastColumn="0" w:noHBand="0" w:noVBand="1"/>
      </w:tblPr>
      <w:tblGrid>
        <w:gridCol w:w="1180"/>
        <w:gridCol w:w="1668"/>
        <w:gridCol w:w="1694"/>
        <w:gridCol w:w="2932"/>
        <w:gridCol w:w="2421"/>
      </w:tblGrid>
      <w:tr w:rsidR="00AB319B" w14:paraId="7955FA5D" w14:textId="6F5654CD" w:rsidTr="00AB319B">
        <w:tc>
          <w:tcPr>
            <w:tcW w:w="1180" w:type="dxa"/>
          </w:tcPr>
          <w:p w14:paraId="064AC1F2" w14:textId="5CD3C5FA" w:rsidR="00AB319B" w:rsidRDefault="00AB319B" w:rsidP="00086871">
            <w:pPr>
              <w:rPr>
                <w:rFonts w:eastAsiaTheme="minorEastAsia"/>
              </w:rPr>
            </w:pPr>
            <w:r>
              <w:rPr>
                <w:rFonts w:eastAsiaTheme="minorEastAsia"/>
              </w:rPr>
              <w:t>Habitat type</w:t>
            </w:r>
          </w:p>
        </w:tc>
        <w:tc>
          <w:tcPr>
            <w:tcW w:w="1668" w:type="dxa"/>
          </w:tcPr>
          <w:p w14:paraId="7CFF088C" w14:textId="11C7C6CB" w:rsidR="00AB319B" w:rsidRDefault="00AB319B" w:rsidP="00086871">
            <w:pPr>
              <w:rPr>
                <w:rFonts w:eastAsiaTheme="minorEastAsia"/>
              </w:rPr>
            </w:pPr>
            <w:r>
              <w:rPr>
                <w:rFonts w:eastAsiaTheme="minorEastAsia"/>
              </w:rPr>
              <w:t>Source</w:t>
            </w:r>
          </w:p>
        </w:tc>
        <w:tc>
          <w:tcPr>
            <w:tcW w:w="1694" w:type="dxa"/>
          </w:tcPr>
          <w:p w14:paraId="5EF7E66F" w14:textId="77777777" w:rsidR="00AB319B" w:rsidRDefault="00AB319B" w:rsidP="00AB319B">
            <w:pPr>
              <w:rPr>
                <w:rFonts w:eastAsiaTheme="minorEastAsia"/>
              </w:rPr>
            </w:pPr>
            <w:r>
              <w:rPr>
                <w:rFonts w:eastAsiaTheme="minorEastAsia"/>
              </w:rPr>
              <w:t>Reported value</w:t>
            </w:r>
          </w:p>
        </w:tc>
        <w:tc>
          <w:tcPr>
            <w:tcW w:w="2932" w:type="dxa"/>
          </w:tcPr>
          <w:p w14:paraId="231C8FDA" w14:textId="166B652F" w:rsidR="00AB319B" w:rsidRPr="00AA4751" w:rsidRDefault="00AB319B" w:rsidP="00ED3A17">
            <w:pPr>
              <w:rPr>
                <w:rFonts w:eastAsia="Times New Roman" w:cstheme="minorHAnsi"/>
              </w:rPr>
            </w:pPr>
            <w:r w:rsidRPr="00AA4751">
              <w:rPr>
                <w:rFonts w:eastAsia="Times New Roman" w:cstheme="minorHAnsi"/>
              </w:rPr>
              <w:t>Description of value</w:t>
            </w:r>
          </w:p>
        </w:tc>
        <w:tc>
          <w:tcPr>
            <w:tcW w:w="2421" w:type="dxa"/>
          </w:tcPr>
          <w:p w14:paraId="47CFAFC7" w14:textId="77777777" w:rsidR="00F8324C" w:rsidRDefault="003977C3" w:rsidP="00ED3A17">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oMath>
            <w:r w:rsidR="00AB319B">
              <w:rPr>
                <w:rFonts w:eastAsiaTheme="minorEastAsia"/>
              </w:rPr>
              <w:t xml:space="preserve">  equivalent </w:t>
            </w:r>
          </w:p>
          <w:p w14:paraId="675008AA" w14:textId="4E770A37" w:rsidR="00AB319B" w:rsidRDefault="00AB319B" w:rsidP="00ED3A17">
            <w:pPr>
              <w:rPr>
                <w:rFonts w:eastAsiaTheme="minorEastAsia"/>
              </w:rPr>
            </w:pPr>
            <w:r>
              <w:rPr>
                <w:rFonts w:eastAsiaTheme="minorEastAsia"/>
              </w:rPr>
              <w:t>(years to recover from 5% to 95%)</w:t>
            </w:r>
          </w:p>
        </w:tc>
      </w:tr>
      <w:tr w:rsidR="00AB319B" w14:paraId="36A41C6F" w14:textId="4ABA03DF" w:rsidTr="00AB319B">
        <w:tc>
          <w:tcPr>
            <w:tcW w:w="1180" w:type="dxa"/>
            <w:vMerge w:val="restart"/>
          </w:tcPr>
          <w:p w14:paraId="7272AD9B" w14:textId="0665F789" w:rsidR="00AB319B" w:rsidRDefault="00AB319B" w:rsidP="00086871">
            <w:pPr>
              <w:rPr>
                <w:rFonts w:eastAsiaTheme="minorEastAsia"/>
              </w:rPr>
            </w:pPr>
            <w:r>
              <w:rPr>
                <w:rFonts w:eastAsiaTheme="minorEastAsia"/>
              </w:rPr>
              <w:t>Soft substrate</w:t>
            </w:r>
          </w:p>
        </w:tc>
        <w:tc>
          <w:tcPr>
            <w:tcW w:w="1668" w:type="dxa"/>
            <w:vMerge w:val="restart"/>
          </w:tcPr>
          <w:p w14:paraId="347AFBD6" w14:textId="77777777" w:rsidR="00AB319B" w:rsidRDefault="00AB319B" w:rsidP="00086871">
            <w:pPr>
              <w:rPr>
                <w:rFonts w:eastAsiaTheme="minorEastAsia"/>
              </w:rPr>
            </w:pPr>
            <w:proofErr w:type="spellStart"/>
            <w:r>
              <w:rPr>
                <w:rFonts w:eastAsiaTheme="minorEastAsia"/>
              </w:rPr>
              <w:t>Hiddink</w:t>
            </w:r>
            <w:proofErr w:type="spellEnd"/>
            <w:r>
              <w:rPr>
                <w:rFonts w:eastAsiaTheme="minorEastAsia"/>
              </w:rPr>
              <w:t xml:space="preserve"> et al.</w:t>
            </w:r>
          </w:p>
        </w:tc>
        <w:tc>
          <w:tcPr>
            <w:tcW w:w="1694" w:type="dxa"/>
          </w:tcPr>
          <w:p w14:paraId="6D1C0333" w14:textId="1EF01FEF" w:rsidR="00AB319B" w:rsidRPr="00D83734" w:rsidRDefault="00AB319B" w:rsidP="00AB319B">
            <w:pPr>
              <w:rPr>
                <w:rFonts w:eastAsiaTheme="minorEastAsia"/>
              </w:rPr>
            </w:pPr>
            <m:oMathPara>
              <m:oMath>
                <m:r>
                  <w:rPr>
                    <w:rFonts w:ascii="Cambria Math" w:eastAsiaTheme="minorEastAsia" w:hAnsi="Cambria Math"/>
                  </w:rPr>
                  <m:t>r=0.82</m:t>
                </m:r>
              </m:oMath>
            </m:oMathPara>
          </w:p>
          <w:p w14:paraId="66B3C026" w14:textId="77777777" w:rsidR="00AB319B" w:rsidRPr="00D83734" w:rsidRDefault="00AB319B" w:rsidP="00AB319B">
            <w:pPr>
              <w:rPr>
                <w:rFonts w:eastAsiaTheme="minorEastAsia"/>
              </w:rPr>
            </w:pPr>
          </w:p>
          <w:p w14:paraId="18DF5F21" w14:textId="77777777" w:rsidR="00AB319B" w:rsidRPr="00D83734" w:rsidRDefault="00AB319B" w:rsidP="00AB319B">
            <w:pPr>
              <w:rPr>
                <w:rFonts w:eastAsiaTheme="minorEastAsia"/>
              </w:rPr>
            </w:pPr>
          </w:p>
          <w:p w14:paraId="4C5128FD" w14:textId="77777777" w:rsidR="00AB319B" w:rsidRPr="00D83734" w:rsidRDefault="00AB319B" w:rsidP="00AB319B">
            <w:pPr>
              <w:rPr>
                <w:rFonts w:eastAsiaTheme="minorEastAsia"/>
              </w:rPr>
            </w:pPr>
          </w:p>
        </w:tc>
        <w:tc>
          <w:tcPr>
            <w:tcW w:w="2932" w:type="dxa"/>
          </w:tcPr>
          <w:p w14:paraId="100D9438" w14:textId="7863C8C1" w:rsidR="00AB319B" w:rsidRDefault="00AB319B" w:rsidP="00086871">
            <w:pPr>
              <w:rPr>
                <w:rFonts w:eastAsiaTheme="minorEastAsia"/>
              </w:rPr>
            </w:pPr>
            <w:r>
              <w:rPr>
                <w:rFonts w:eastAsiaTheme="minorEastAsia"/>
              </w:rPr>
              <w:t>Recovery to pre-trawl biomass</w:t>
            </w:r>
          </w:p>
        </w:tc>
        <w:tc>
          <w:tcPr>
            <w:tcW w:w="2421" w:type="dxa"/>
          </w:tcPr>
          <w:p w14:paraId="609E4DFF" w14:textId="19C75B7D" w:rsidR="00AB319B" w:rsidRDefault="00AB319B" w:rsidP="00086871">
            <w:pPr>
              <w:rPr>
                <w:rFonts w:eastAsiaTheme="minorEastAsia"/>
              </w:rPr>
            </w:pPr>
            <w:r>
              <w:rPr>
                <w:rFonts w:eastAsiaTheme="minorEastAsia"/>
              </w:rPr>
              <w:t>7.2</w:t>
            </w:r>
          </w:p>
        </w:tc>
      </w:tr>
      <w:tr w:rsidR="00AB319B" w14:paraId="138EBEE3" w14:textId="13F3476B" w:rsidTr="00AB319B">
        <w:tc>
          <w:tcPr>
            <w:tcW w:w="1180" w:type="dxa"/>
            <w:vMerge/>
          </w:tcPr>
          <w:p w14:paraId="50E3A384" w14:textId="77777777" w:rsidR="00AB319B" w:rsidRDefault="00AB319B" w:rsidP="00AA4751">
            <w:pPr>
              <w:rPr>
                <w:rFonts w:eastAsiaTheme="minorEastAsia"/>
              </w:rPr>
            </w:pPr>
          </w:p>
        </w:tc>
        <w:tc>
          <w:tcPr>
            <w:tcW w:w="1668" w:type="dxa"/>
            <w:vMerge/>
          </w:tcPr>
          <w:p w14:paraId="4804ECF3" w14:textId="77777777" w:rsidR="00AB319B" w:rsidRDefault="00AB319B" w:rsidP="00AA4751">
            <w:pPr>
              <w:rPr>
                <w:rFonts w:eastAsiaTheme="minorEastAsia"/>
              </w:rPr>
            </w:pPr>
          </w:p>
        </w:tc>
        <w:tc>
          <w:tcPr>
            <w:tcW w:w="1694" w:type="dxa"/>
          </w:tcPr>
          <w:p w14:paraId="0002F2A2" w14:textId="7D05E531" w:rsidR="00AB319B" w:rsidRDefault="00AB319B" w:rsidP="00AB319B">
            <w:pPr>
              <w:rPr>
                <w:rFonts w:eastAsiaTheme="minorEastAsia"/>
              </w:rPr>
            </w:pPr>
            <m:oMathPara>
              <m:oMath>
                <m:r>
                  <w:rPr>
                    <w:rFonts w:ascii="Cambria Math" w:eastAsiaTheme="minorEastAsia" w:hAnsi="Cambria Math"/>
                  </w:rPr>
                  <m:t>r=1.05</m:t>
                </m:r>
              </m:oMath>
            </m:oMathPara>
          </w:p>
        </w:tc>
        <w:tc>
          <w:tcPr>
            <w:tcW w:w="2932" w:type="dxa"/>
          </w:tcPr>
          <w:p w14:paraId="1FB13E86" w14:textId="79E95C23" w:rsidR="00AB319B" w:rsidRDefault="00AB319B" w:rsidP="00AA4751">
            <w:pPr>
              <w:rPr>
                <w:rFonts w:eastAsiaTheme="minorEastAsia"/>
              </w:rPr>
            </w:pPr>
            <w:r>
              <w:rPr>
                <w:rFonts w:eastAsiaTheme="minorEastAsia"/>
              </w:rPr>
              <w:t>Recovery to pre-trawl abundance from otter trawls</w:t>
            </w:r>
          </w:p>
        </w:tc>
        <w:tc>
          <w:tcPr>
            <w:tcW w:w="2421" w:type="dxa"/>
          </w:tcPr>
          <w:p w14:paraId="0C22E7DA" w14:textId="73FBD898" w:rsidR="00AB319B" w:rsidRDefault="00AB319B" w:rsidP="00AA4751">
            <w:pPr>
              <w:rPr>
                <w:rFonts w:eastAsiaTheme="minorEastAsia"/>
              </w:rPr>
            </w:pPr>
            <w:r>
              <w:rPr>
                <w:rFonts w:eastAsiaTheme="minorEastAsia"/>
              </w:rPr>
              <w:t>5.6</w:t>
            </w:r>
          </w:p>
        </w:tc>
      </w:tr>
      <w:tr w:rsidR="00AB319B" w14:paraId="0537A98A" w14:textId="761F9BAA" w:rsidTr="00AB319B">
        <w:tc>
          <w:tcPr>
            <w:tcW w:w="1180" w:type="dxa"/>
            <w:vMerge/>
          </w:tcPr>
          <w:p w14:paraId="663DCFB2" w14:textId="77777777" w:rsidR="00AB319B" w:rsidRDefault="00AB319B" w:rsidP="00AA4751">
            <w:pPr>
              <w:rPr>
                <w:rFonts w:eastAsiaTheme="minorEastAsia"/>
              </w:rPr>
            </w:pPr>
          </w:p>
        </w:tc>
        <w:tc>
          <w:tcPr>
            <w:tcW w:w="1668" w:type="dxa"/>
            <w:vMerge/>
          </w:tcPr>
          <w:p w14:paraId="6C55D992" w14:textId="77777777" w:rsidR="00AB319B" w:rsidRDefault="00AB319B" w:rsidP="00AA4751">
            <w:pPr>
              <w:rPr>
                <w:rFonts w:eastAsiaTheme="minorEastAsia"/>
              </w:rPr>
            </w:pPr>
          </w:p>
        </w:tc>
        <w:tc>
          <w:tcPr>
            <w:tcW w:w="1694" w:type="dxa"/>
          </w:tcPr>
          <w:p w14:paraId="3488A42F" w14:textId="6636930B" w:rsidR="00AB319B" w:rsidRDefault="00AB319B" w:rsidP="00AB319B">
            <w:pPr>
              <w:rPr>
                <w:rFonts w:eastAsiaTheme="minorEastAsia"/>
              </w:rPr>
            </w:pPr>
            <m:oMathPara>
              <m:oMath>
                <m:r>
                  <w:rPr>
                    <w:rFonts w:ascii="Cambria Math" w:eastAsiaTheme="minorEastAsia" w:hAnsi="Cambria Math"/>
                  </w:rPr>
                  <m:t>r=4.49</m:t>
                </m:r>
              </m:oMath>
            </m:oMathPara>
          </w:p>
        </w:tc>
        <w:tc>
          <w:tcPr>
            <w:tcW w:w="2932" w:type="dxa"/>
          </w:tcPr>
          <w:p w14:paraId="561BFDDA" w14:textId="2FE2F97F" w:rsidR="00AB319B" w:rsidRDefault="00AB319B" w:rsidP="00AB319B">
            <w:pPr>
              <w:rPr>
                <w:rFonts w:eastAsiaTheme="minorEastAsia"/>
              </w:rPr>
            </w:pPr>
            <w:r>
              <w:rPr>
                <w:rFonts w:eastAsiaTheme="minorEastAsia"/>
              </w:rPr>
              <w:t>Recovery to pre-trawl abundance from beam trawls</w:t>
            </w:r>
          </w:p>
        </w:tc>
        <w:tc>
          <w:tcPr>
            <w:tcW w:w="2421" w:type="dxa"/>
          </w:tcPr>
          <w:p w14:paraId="790F7982" w14:textId="6DB86588" w:rsidR="00AB319B" w:rsidRDefault="00AB319B" w:rsidP="00AA4751">
            <w:pPr>
              <w:rPr>
                <w:rFonts w:eastAsiaTheme="minorEastAsia"/>
              </w:rPr>
            </w:pPr>
            <w:r>
              <w:rPr>
                <w:rFonts w:eastAsiaTheme="minorEastAsia"/>
              </w:rPr>
              <w:t>1.3</w:t>
            </w:r>
          </w:p>
        </w:tc>
      </w:tr>
      <w:tr w:rsidR="00AB319B" w14:paraId="2F069476" w14:textId="68754AB2" w:rsidTr="00AB319B">
        <w:tc>
          <w:tcPr>
            <w:tcW w:w="1180" w:type="dxa"/>
            <w:vMerge/>
          </w:tcPr>
          <w:p w14:paraId="436FBA78" w14:textId="77777777" w:rsidR="00AB319B" w:rsidRDefault="00AB319B" w:rsidP="00AA4751">
            <w:pPr>
              <w:rPr>
                <w:rFonts w:eastAsiaTheme="minorEastAsia"/>
              </w:rPr>
            </w:pPr>
          </w:p>
        </w:tc>
        <w:tc>
          <w:tcPr>
            <w:tcW w:w="1668" w:type="dxa"/>
            <w:vMerge w:val="restart"/>
          </w:tcPr>
          <w:p w14:paraId="3051754C" w14:textId="7FB4F784" w:rsidR="00AB319B" w:rsidRDefault="00AB319B" w:rsidP="00AA4751">
            <w:pPr>
              <w:rPr>
                <w:rFonts w:eastAsiaTheme="minorEastAsia"/>
              </w:rPr>
            </w:pPr>
            <w:r>
              <w:rPr>
                <w:rFonts w:eastAsiaTheme="minorEastAsia"/>
              </w:rPr>
              <w:t>Grabowski et al.</w:t>
            </w:r>
          </w:p>
        </w:tc>
        <w:tc>
          <w:tcPr>
            <w:tcW w:w="1694" w:type="dxa"/>
          </w:tcPr>
          <w:p w14:paraId="400DA712" w14:textId="6B761EF2" w:rsidR="00AB319B" w:rsidRDefault="003977C3" w:rsidP="00F8324C">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=3.25</m:t>
                </m:r>
              </m:oMath>
            </m:oMathPara>
          </w:p>
        </w:tc>
        <w:tc>
          <w:tcPr>
            <w:tcW w:w="2932" w:type="dxa"/>
          </w:tcPr>
          <w:p w14:paraId="47D58163" w14:textId="105215AF" w:rsidR="00AB319B" w:rsidRDefault="00AB319B" w:rsidP="00F8324C">
            <w:pPr>
              <w:rPr>
                <w:rFonts w:eastAsiaTheme="minorEastAsia"/>
              </w:rPr>
            </w:pPr>
            <w:r>
              <w:rPr>
                <w:rFonts w:eastAsiaTheme="minorEastAsia"/>
              </w:rPr>
              <w:t>High energy mud habitats</w:t>
            </w:r>
          </w:p>
        </w:tc>
        <w:tc>
          <w:tcPr>
            <w:tcW w:w="2421" w:type="dxa"/>
          </w:tcPr>
          <w:p w14:paraId="66CF3BCC" w14:textId="0AE68052" w:rsidR="00AB319B" w:rsidRDefault="00AB319B" w:rsidP="00AA4751">
            <w:pPr>
              <w:rPr>
                <w:rFonts w:eastAsiaTheme="minorEastAsia"/>
              </w:rPr>
            </w:pPr>
            <w:r>
              <w:rPr>
                <w:rFonts w:eastAsiaTheme="minorEastAsia"/>
              </w:rPr>
              <w:t>9.6</w:t>
            </w:r>
          </w:p>
        </w:tc>
      </w:tr>
      <w:tr w:rsidR="00AB319B" w14:paraId="7E121047" w14:textId="2D06D5C3" w:rsidTr="00AB319B">
        <w:tc>
          <w:tcPr>
            <w:tcW w:w="1180" w:type="dxa"/>
            <w:vMerge/>
          </w:tcPr>
          <w:p w14:paraId="2A7A2EA9" w14:textId="77777777" w:rsidR="00AB319B" w:rsidRDefault="00AB319B" w:rsidP="00AA4751">
            <w:pPr>
              <w:rPr>
                <w:rFonts w:eastAsiaTheme="minorEastAsia"/>
              </w:rPr>
            </w:pPr>
          </w:p>
        </w:tc>
        <w:tc>
          <w:tcPr>
            <w:tcW w:w="1668" w:type="dxa"/>
            <w:vMerge/>
          </w:tcPr>
          <w:p w14:paraId="2C5CE149" w14:textId="77777777" w:rsidR="00AB319B" w:rsidRDefault="00AB319B" w:rsidP="00AA4751">
            <w:pPr>
              <w:rPr>
                <w:rFonts w:eastAsiaTheme="minorEastAsia"/>
              </w:rPr>
            </w:pPr>
          </w:p>
        </w:tc>
        <w:tc>
          <w:tcPr>
            <w:tcW w:w="1694" w:type="dxa"/>
          </w:tcPr>
          <w:p w14:paraId="023B89D6" w14:textId="70FDA613"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=3.13</m:t>
                </m:r>
              </m:oMath>
            </m:oMathPara>
          </w:p>
        </w:tc>
        <w:tc>
          <w:tcPr>
            <w:tcW w:w="2932" w:type="dxa"/>
          </w:tcPr>
          <w:p w14:paraId="54CBDB40" w14:textId="43115910" w:rsidR="00AB319B" w:rsidRDefault="00F8324C" w:rsidP="00AB319B">
            <w:pPr>
              <w:rPr>
                <w:rFonts w:eastAsiaTheme="minorEastAsia"/>
              </w:rPr>
            </w:pPr>
            <w:r>
              <w:rPr>
                <w:rFonts w:eastAsiaTheme="minorEastAsia"/>
              </w:rPr>
              <w:t>High</w:t>
            </w:r>
            <w:r w:rsidR="00AB319B">
              <w:rPr>
                <w:rFonts w:eastAsiaTheme="minorEastAsia"/>
              </w:rPr>
              <w:t xml:space="preserve"> energy sand habitats</w:t>
            </w:r>
          </w:p>
        </w:tc>
        <w:tc>
          <w:tcPr>
            <w:tcW w:w="2421" w:type="dxa"/>
          </w:tcPr>
          <w:p w14:paraId="412381D4" w14:textId="64D18443" w:rsidR="00AB319B" w:rsidRDefault="00AB319B" w:rsidP="00AA4751">
            <w:pPr>
              <w:rPr>
                <w:rFonts w:eastAsiaTheme="minorEastAsia"/>
              </w:rPr>
            </w:pPr>
            <w:r>
              <w:rPr>
                <w:rFonts w:eastAsiaTheme="minorEastAsia"/>
              </w:rPr>
              <w:t>9.2</w:t>
            </w:r>
          </w:p>
        </w:tc>
      </w:tr>
      <w:tr w:rsidR="00AB319B" w14:paraId="0C5E197D" w14:textId="07C27702" w:rsidTr="00AB319B">
        <w:tc>
          <w:tcPr>
            <w:tcW w:w="1180" w:type="dxa"/>
            <w:vMerge/>
          </w:tcPr>
          <w:p w14:paraId="375203EE" w14:textId="77777777" w:rsidR="00AB319B" w:rsidRDefault="00AB319B" w:rsidP="00AA4751">
            <w:pPr>
              <w:rPr>
                <w:rFonts w:eastAsiaTheme="minorEastAsia"/>
              </w:rPr>
            </w:pPr>
          </w:p>
        </w:tc>
        <w:tc>
          <w:tcPr>
            <w:tcW w:w="1668" w:type="dxa"/>
            <w:vMerge/>
          </w:tcPr>
          <w:p w14:paraId="606D8652" w14:textId="77777777" w:rsidR="00AB319B" w:rsidRDefault="00AB319B" w:rsidP="00AA4751">
            <w:pPr>
              <w:rPr>
                <w:rFonts w:eastAsiaTheme="minorEastAsia"/>
              </w:rPr>
            </w:pPr>
          </w:p>
        </w:tc>
        <w:tc>
          <w:tcPr>
            <w:tcW w:w="1694" w:type="dxa"/>
          </w:tcPr>
          <w:p w14:paraId="64C6CEDB" w14:textId="35D311BB"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=3.00</m:t>
                </m:r>
              </m:oMath>
            </m:oMathPara>
          </w:p>
        </w:tc>
        <w:tc>
          <w:tcPr>
            <w:tcW w:w="2932" w:type="dxa"/>
          </w:tcPr>
          <w:p w14:paraId="42143482" w14:textId="0E5E1EE0" w:rsidR="00AB319B" w:rsidRDefault="00F8324C" w:rsidP="00AA4751">
            <w:pPr>
              <w:rPr>
                <w:rFonts w:eastAsiaTheme="minorEastAsia"/>
              </w:rPr>
            </w:pPr>
            <w:r>
              <w:rPr>
                <w:rFonts w:eastAsiaTheme="minorEastAsia"/>
              </w:rPr>
              <w:t>High</w:t>
            </w:r>
            <w:r w:rsidR="00AB319B">
              <w:rPr>
                <w:rFonts w:eastAsiaTheme="minorEastAsia"/>
              </w:rPr>
              <w:t xml:space="preserve"> energy  granule/pebble habitats</w:t>
            </w:r>
          </w:p>
        </w:tc>
        <w:tc>
          <w:tcPr>
            <w:tcW w:w="2421" w:type="dxa"/>
          </w:tcPr>
          <w:p w14:paraId="39FA83F2" w14:textId="2BA70915" w:rsidR="00AB319B" w:rsidRDefault="00AB319B" w:rsidP="00AA4751">
            <w:pPr>
              <w:rPr>
                <w:rFonts w:eastAsiaTheme="minorEastAsia"/>
              </w:rPr>
            </w:pPr>
            <w:r>
              <w:rPr>
                <w:rFonts w:eastAsiaTheme="minorEastAsia"/>
              </w:rPr>
              <w:t>8.8</w:t>
            </w:r>
          </w:p>
        </w:tc>
      </w:tr>
      <w:tr w:rsidR="00AB319B" w14:paraId="35C12FE5" w14:textId="50A57C8F" w:rsidTr="00AB319B">
        <w:tc>
          <w:tcPr>
            <w:tcW w:w="1180" w:type="dxa"/>
            <w:vMerge/>
          </w:tcPr>
          <w:p w14:paraId="3D326B04" w14:textId="77777777" w:rsidR="00AB319B" w:rsidRDefault="00AB319B" w:rsidP="00AA4751">
            <w:pPr>
              <w:rPr>
                <w:rFonts w:eastAsiaTheme="minorEastAsia"/>
              </w:rPr>
            </w:pPr>
          </w:p>
        </w:tc>
        <w:tc>
          <w:tcPr>
            <w:tcW w:w="1668" w:type="dxa"/>
            <w:vMerge/>
          </w:tcPr>
          <w:p w14:paraId="52404D1F" w14:textId="77777777" w:rsidR="00AB319B" w:rsidRDefault="00AB319B" w:rsidP="00AA4751">
            <w:pPr>
              <w:rPr>
                <w:rFonts w:eastAsiaTheme="minorEastAsia"/>
              </w:rPr>
            </w:pPr>
          </w:p>
        </w:tc>
        <w:tc>
          <w:tcPr>
            <w:tcW w:w="1694" w:type="dxa"/>
          </w:tcPr>
          <w:p w14:paraId="07DB81D8" w14:textId="6ACCD0EE"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=3.29</m:t>
                </m:r>
              </m:oMath>
            </m:oMathPara>
          </w:p>
        </w:tc>
        <w:tc>
          <w:tcPr>
            <w:tcW w:w="2932" w:type="dxa"/>
          </w:tcPr>
          <w:p w14:paraId="5B3CCC61" w14:textId="7D39F4B8" w:rsidR="00AB319B" w:rsidRDefault="00F8324C" w:rsidP="00AB319B">
            <w:pPr>
              <w:rPr>
                <w:rFonts w:eastAsiaTheme="minorEastAsia"/>
              </w:rPr>
            </w:pPr>
            <w:r>
              <w:rPr>
                <w:rFonts w:eastAsiaTheme="minorEastAsia"/>
              </w:rPr>
              <w:t>Low</w:t>
            </w:r>
            <w:r w:rsidR="00AB319B">
              <w:rPr>
                <w:rFonts w:eastAsiaTheme="minorEastAsia"/>
              </w:rPr>
              <w:t xml:space="preserve"> energy mud habitats</w:t>
            </w:r>
          </w:p>
        </w:tc>
        <w:tc>
          <w:tcPr>
            <w:tcW w:w="2421" w:type="dxa"/>
          </w:tcPr>
          <w:p w14:paraId="0B10FE4F" w14:textId="1C2F3CD1" w:rsidR="00AB319B" w:rsidRDefault="00AB319B" w:rsidP="00AA4751">
            <w:pPr>
              <w:rPr>
                <w:rFonts w:eastAsiaTheme="minorEastAsia"/>
              </w:rPr>
            </w:pPr>
            <w:r>
              <w:rPr>
                <w:rFonts w:eastAsiaTheme="minorEastAsia"/>
              </w:rPr>
              <w:t>9.7</w:t>
            </w:r>
          </w:p>
        </w:tc>
      </w:tr>
      <w:tr w:rsidR="00AB319B" w14:paraId="7E435375" w14:textId="12AB5B24" w:rsidTr="00AB319B">
        <w:tc>
          <w:tcPr>
            <w:tcW w:w="1180" w:type="dxa"/>
            <w:vMerge/>
          </w:tcPr>
          <w:p w14:paraId="3B33485B" w14:textId="77777777" w:rsidR="00AB319B" w:rsidRDefault="00AB319B" w:rsidP="00AA4751">
            <w:pPr>
              <w:rPr>
                <w:rFonts w:eastAsiaTheme="minorEastAsia"/>
              </w:rPr>
            </w:pPr>
          </w:p>
        </w:tc>
        <w:tc>
          <w:tcPr>
            <w:tcW w:w="1668" w:type="dxa"/>
            <w:vMerge/>
          </w:tcPr>
          <w:p w14:paraId="396B905E" w14:textId="77777777" w:rsidR="00AB319B" w:rsidRDefault="00AB319B" w:rsidP="00AA4751">
            <w:pPr>
              <w:rPr>
                <w:rFonts w:eastAsiaTheme="minorEastAsia"/>
              </w:rPr>
            </w:pPr>
          </w:p>
        </w:tc>
        <w:tc>
          <w:tcPr>
            <w:tcW w:w="1694" w:type="dxa"/>
          </w:tcPr>
          <w:p w14:paraId="6E8E40A9" w14:textId="613CAF50"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=3.17</m:t>
                </m:r>
              </m:oMath>
            </m:oMathPara>
          </w:p>
        </w:tc>
        <w:tc>
          <w:tcPr>
            <w:tcW w:w="2932" w:type="dxa"/>
          </w:tcPr>
          <w:p w14:paraId="41994B12" w14:textId="27146F98" w:rsidR="00AB319B" w:rsidRDefault="00F8324C" w:rsidP="00AB319B">
            <w:pPr>
              <w:rPr>
                <w:rFonts w:eastAsiaTheme="minorEastAsia"/>
              </w:rPr>
            </w:pPr>
            <w:r>
              <w:rPr>
                <w:rFonts w:eastAsiaTheme="minorEastAsia"/>
              </w:rPr>
              <w:t>Low</w:t>
            </w:r>
            <w:r w:rsidR="00AB319B">
              <w:rPr>
                <w:rFonts w:eastAsiaTheme="minorEastAsia"/>
              </w:rPr>
              <w:t xml:space="preserve"> energy sand habitats</w:t>
            </w:r>
          </w:p>
        </w:tc>
        <w:tc>
          <w:tcPr>
            <w:tcW w:w="2421" w:type="dxa"/>
          </w:tcPr>
          <w:p w14:paraId="62537D6B" w14:textId="467996C1" w:rsidR="00AB319B" w:rsidRDefault="00AB319B" w:rsidP="00AA4751">
            <w:pPr>
              <w:rPr>
                <w:rFonts w:eastAsiaTheme="minorEastAsia"/>
              </w:rPr>
            </w:pPr>
            <w:r>
              <w:rPr>
                <w:rFonts w:eastAsiaTheme="minorEastAsia"/>
              </w:rPr>
              <w:t>9.3</w:t>
            </w:r>
          </w:p>
        </w:tc>
      </w:tr>
      <w:tr w:rsidR="00AB319B" w14:paraId="43F742CA" w14:textId="2FE7454B" w:rsidTr="00AB319B">
        <w:tc>
          <w:tcPr>
            <w:tcW w:w="1180" w:type="dxa"/>
            <w:vMerge/>
          </w:tcPr>
          <w:p w14:paraId="45BBC330" w14:textId="77777777" w:rsidR="00AB319B" w:rsidRDefault="00AB319B" w:rsidP="00AA4751">
            <w:pPr>
              <w:rPr>
                <w:rFonts w:eastAsiaTheme="minorEastAsia"/>
              </w:rPr>
            </w:pPr>
          </w:p>
        </w:tc>
        <w:tc>
          <w:tcPr>
            <w:tcW w:w="1668" w:type="dxa"/>
            <w:vMerge/>
          </w:tcPr>
          <w:p w14:paraId="4F3BEC8B" w14:textId="77777777" w:rsidR="00AB319B" w:rsidRDefault="00AB319B" w:rsidP="00AA4751">
            <w:pPr>
              <w:rPr>
                <w:rFonts w:eastAsiaTheme="minorEastAsia"/>
              </w:rPr>
            </w:pPr>
          </w:p>
        </w:tc>
        <w:tc>
          <w:tcPr>
            <w:tcW w:w="1694" w:type="dxa"/>
          </w:tcPr>
          <w:p w14:paraId="48EE5DBF" w14:textId="7BC0D6A2"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=3.14</m:t>
                </m:r>
              </m:oMath>
            </m:oMathPara>
          </w:p>
        </w:tc>
        <w:tc>
          <w:tcPr>
            <w:tcW w:w="2932" w:type="dxa"/>
          </w:tcPr>
          <w:p w14:paraId="61835710" w14:textId="51FC8DA3" w:rsidR="00AB319B" w:rsidRDefault="00F8324C" w:rsidP="00AB319B">
            <w:pPr>
              <w:rPr>
                <w:rFonts w:eastAsiaTheme="minorEastAsia"/>
              </w:rPr>
            </w:pPr>
            <w:r>
              <w:rPr>
                <w:rFonts w:eastAsiaTheme="minorEastAsia"/>
              </w:rPr>
              <w:t>Low</w:t>
            </w:r>
            <w:r w:rsidR="00AB319B">
              <w:rPr>
                <w:rFonts w:eastAsiaTheme="minorEastAsia"/>
              </w:rPr>
              <w:t xml:space="preserve"> energy  granule/pebble habitats</w:t>
            </w:r>
          </w:p>
        </w:tc>
        <w:tc>
          <w:tcPr>
            <w:tcW w:w="2421" w:type="dxa"/>
          </w:tcPr>
          <w:p w14:paraId="7B8F4CA3" w14:textId="30E1CD07" w:rsidR="00AB319B" w:rsidRDefault="00AB319B" w:rsidP="00AA4751">
            <w:pPr>
              <w:rPr>
                <w:rFonts w:eastAsiaTheme="minorEastAsia"/>
              </w:rPr>
            </w:pPr>
            <w:r>
              <w:rPr>
                <w:rFonts w:eastAsiaTheme="minorEastAsia"/>
              </w:rPr>
              <w:t>9.3</w:t>
            </w:r>
          </w:p>
        </w:tc>
      </w:tr>
      <w:tr w:rsidR="00AB319B" w14:paraId="442FB1BB" w14:textId="5AE06FC0" w:rsidTr="00AB319B">
        <w:tc>
          <w:tcPr>
            <w:tcW w:w="1180" w:type="dxa"/>
            <w:vMerge w:val="restart"/>
          </w:tcPr>
          <w:p w14:paraId="54B66766" w14:textId="77777777" w:rsidR="00AB319B" w:rsidRDefault="00AB319B" w:rsidP="00AB319B">
            <w:pPr>
              <w:rPr>
                <w:rFonts w:eastAsiaTheme="minorEastAsia"/>
              </w:rPr>
            </w:pPr>
            <w:r>
              <w:rPr>
                <w:rFonts w:eastAsiaTheme="minorEastAsia"/>
              </w:rPr>
              <w:t>Hard substrate</w:t>
            </w:r>
          </w:p>
          <w:p w14:paraId="2B48FFC1" w14:textId="05B39060" w:rsidR="00AB319B" w:rsidRDefault="00AB319B" w:rsidP="00AB319B">
            <w:pPr>
              <w:rPr>
                <w:rFonts w:eastAsiaTheme="minorEastAsia"/>
              </w:rPr>
            </w:pPr>
          </w:p>
        </w:tc>
        <w:tc>
          <w:tcPr>
            <w:tcW w:w="1668" w:type="dxa"/>
            <w:vMerge w:val="restart"/>
          </w:tcPr>
          <w:p w14:paraId="2A886761" w14:textId="48319F48" w:rsidR="00AB319B" w:rsidRDefault="00AB319B" w:rsidP="00AB319B">
            <w:pPr>
              <w:rPr>
                <w:rFonts w:eastAsiaTheme="minorEastAsia"/>
              </w:rPr>
            </w:pPr>
            <w:r>
              <w:rPr>
                <w:rFonts w:eastAsiaTheme="minorEastAsia"/>
              </w:rPr>
              <w:t xml:space="preserve">Grabowski et al. </w:t>
            </w:r>
          </w:p>
        </w:tc>
        <w:tc>
          <w:tcPr>
            <w:tcW w:w="1694" w:type="dxa"/>
          </w:tcPr>
          <w:p w14:paraId="4DF2CD07" w14:textId="58D6481D"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=2.95</m:t>
                </m:r>
              </m:oMath>
            </m:oMathPara>
          </w:p>
        </w:tc>
        <w:tc>
          <w:tcPr>
            <w:tcW w:w="2932" w:type="dxa"/>
          </w:tcPr>
          <w:p w14:paraId="26FBE0F5" w14:textId="3163E0CC" w:rsidR="00AB319B" w:rsidRDefault="00F8324C" w:rsidP="00AB319B">
            <w:pPr>
              <w:rPr>
                <w:rFonts w:eastAsiaTheme="minorEastAsia"/>
              </w:rPr>
            </w:pPr>
            <w:r>
              <w:rPr>
                <w:rFonts w:eastAsiaTheme="minorEastAsia"/>
              </w:rPr>
              <w:t>High</w:t>
            </w:r>
            <w:r w:rsidR="00AB319B">
              <w:rPr>
                <w:rFonts w:eastAsiaTheme="minorEastAsia"/>
              </w:rPr>
              <w:t xml:space="preserve"> energy  cobble habitats</w:t>
            </w:r>
          </w:p>
        </w:tc>
        <w:tc>
          <w:tcPr>
            <w:tcW w:w="2421" w:type="dxa"/>
          </w:tcPr>
          <w:p w14:paraId="76B068BF" w14:textId="06AFF2A2" w:rsidR="00AB319B" w:rsidRDefault="00AB319B" w:rsidP="00AB319B">
            <w:pPr>
              <w:rPr>
                <w:rFonts w:eastAsiaTheme="minorEastAsia"/>
              </w:rPr>
            </w:pPr>
            <w:r>
              <w:rPr>
                <w:rFonts w:eastAsiaTheme="minorEastAsia"/>
              </w:rPr>
              <w:t>8.69</w:t>
            </w:r>
          </w:p>
        </w:tc>
      </w:tr>
      <w:tr w:rsidR="00AB319B" w14:paraId="1F47AF3B" w14:textId="0622C438" w:rsidTr="00AB319B">
        <w:tc>
          <w:tcPr>
            <w:tcW w:w="1180" w:type="dxa"/>
            <w:vMerge/>
          </w:tcPr>
          <w:p w14:paraId="5CF5B2A5" w14:textId="77777777" w:rsidR="00AB319B" w:rsidRDefault="00AB319B" w:rsidP="00AB319B">
            <w:pPr>
              <w:rPr>
                <w:rFonts w:eastAsiaTheme="minorEastAsia"/>
              </w:rPr>
            </w:pPr>
          </w:p>
        </w:tc>
        <w:tc>
          <w:tcPr>
            <w:tcW w:w="1668" w:type="dxa"/>
            <w:vMerge/>
          </w:tcPr>
          <w:p w14:paraId="58D3529C" w14:textId="77777777" w:rsidR="00AB319B" w:rsidRDefault="00AB319B" w:rsidP="00AB319B">
            <w:pPr>
              <w:rPr>
                <w:rFonts w:eastAsiaTheme="minorEastAsia"/>
              </w:rPr>
            </w:pPr>
          </w:p>
        </w:tc>
        <w:tc>
          <w:tcPr>
            <w:tcW w:w="1694" w:type="dxa"/>
          </w:tcPr>
          <w:p w14:paraId="3E150F60" w14:textId="6AB3539D"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=2.91</m:t>
                </m:r>
              </m:oMath>
            </m:oMathPara>
          </w:p>
        </w:tc>
        <w:tc>
          <w:tcPr>
            <w:tcW w:w="2932" w:type="dxa"/>
          </w:tcPr>
          <w:p w14:paraId="057839C0" w14:textId="0F4ADEF6" w:rsidR="00AB319B" w:rsidRDefault="00F8324C" w:rsidP="00AB319B">
            <w:pPr>
              <w:rPr>
                <w:rFonts w:eastAsiaTheme="minorEastAsia"/>
              </w:rPr>
            </w:pPr>
            <w:r>
              <w:rPr>
                <w:rFonts w:eastAsiaTheme="minorEastAsia"/>
              </w:rPr>
              <w:t>High</w:t>
            </w:r>
            <w:r w:rsidR="00AB319B">
              <w:rPr>
                <w:rFonts w:eastAsiaTheme="minorEastAsia"/>
              </w:rPr>
              <w:t xml:space="preserve"> energy  boulder habitats</w:t>
            </w:r>
          </w:p>
        </w:tc>
        <w:tc>
          <w:tcPr>
            <w:tcW w:w="2421" w:type="dxa"/>
          </w:tcPr>
          <w:p w14:paraId="48FBB482" w14:textId="27F1E202" w:rsidR="00AB319B" w:rsidRDefault="00AB319B" w:rsidP="00AB319B">
            <w:pPr>
              <w:rPr>
                <w:rFonts w:eastAsiaTheme="minorEastAsia"/>
              </w:rPr>
            </w:pPr>
            <w:r>
              <w:rPr>
                <w:rFonts w:eastAsiaTheme="minorEastAsia"/>
              </w:rPr>
              <w:t>8.57</w:t>
            </w:r>
          </w:p>
        </w:tc>
      </w:tr>
      <w:tr w:rsidR="00AB319B" w14:paraId="56552615" w14:textId="4A149669" w:rsidTr="00AB319B">
        <w:tc>
          <w:tcPr>
            <w:tcW w:w="1180" w:type="dxa"/>
            <w:vMerge/>
          </w:tcPr>
          <w:p w14:paraId="7454A731" w14:textId="77777777" w:rsidR="00AB319B" w:rsidRDefault="00AB319B" w:rsidP="00AB319B">
            <w:pPr>
              <w:rPr>
                <w:rFonts w:eastAsiaTheme="minorEastAsia"/>
              </w:rPr>
            </w:pPr>
          </w:p>
        </w:tc>
        <w:tc>
          <w:tcPr>
            <w:tcW w:w="1668" w:type="dxa"/>
            <w:vMerge/>
          </w:tcPr>
          <w:p w14:paraId="6E9F09BE" w14:textId="77777777" w:rsidR="00AB319B" w:rsidRDefault="00AB319B" w:rsidP="00AB319B">
            <w:pPr>
              <w:rPr>
                <w:rFonts w:eastAsiaTheme="minorEastAsia"/>
              </w:rPr>
            </w:pPr>
          </w:p>
        </w:tc>
        <w:tc>
          <w:tcPr>
            <w:tcW w:w="1694" w:type="dxa"/>
          </w:tcPr>
          <w:p w14:paraId="6645C378" w14:textId="48EC5960"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=3.10</m:t>
                </m:r>
              </m:oMath>
            </m:oMathPara>
          </w:p>
        </w:tc>
        <w:tc>
          <w:tcPr>
            <w:tcW w:w="2932" w:type="dxa"/>
          </w:tcPr>
          <w:p w14:paraId="3711A7AC" w14:textId="0622CF4A" w:rsidR="00AB319B" w:rsidRDefault="00F8324C" w:rsidP="00AB319B">
            <w:pPr>
              <w:rPr>
                <w:rFonts w:eastAsiaTheme="minorEastAsia"/>
              </w:rPr>
            </w:pPr>
            <w:r>
              <w:rPr>
                <w:rFonts w:eastAsiaTheme="minorEastAsia"/>
              </w:rPr>
              <w:t>Low</w:t>
            </w:r>
            <w:r w:rsidR="00AB319B">
              <w:rPr>
                <w:rFonts w:eastAsiaTheme="minorEastAsia"/>
              </w:rPr>
              <w:t xml:space="preserve"> energy  cobble habitats</w:t>
            </w:r>
          </w:p>
        </w:tc>
        <w:tc>
          <w:tcPr>
            <w:tcW w:w="2421" w:type="dxa"/>
          </w:tcPr>
          <w:p w14:paraId="1D68BFC4" w14:textId="704C381D" w:rsidR="00AB319B" w:rsidRDefault="00AB319B" w:rsidP="00AB319B">
            <w:pPr>
              <w:rPr>
                <w:rFonts w:eastAsiaTheme="minorEastAsia"/>
              </w:rPr>
            </w:pPr>
            <w:r>
              <w:rPr>
                <w:rFonts w:eastAsiaTheme="minorEastAsia"/>
              </w:rPr>
              <w:t>9.13</w:t>
            </w:r>
          </w:p>
        </w:tc>
      </w:tr>
      <w:tr w:rsidR="00AB319B" w14:paraId="0F418F9B" w14:textId="7A8BF15A" w:rsidTr="00AB319B">
        <w:tc>
          <w:tcPr>
            <w:tcW w:w="1180" w:type="dxa"/>
            <w:vMerge/>
          </w:tcPr>
          <w:p w14:paraId="04E714F4" w14:textId="77777777" w:rsidR="00AB319B" w:rsidRDefault="00AB319B" w:rsidP="00AB319B">
            <w:pPr>
              <w:rPr>
                <w:rFonts w:eastAsiaTheme="minorEastAsia"/>
              </w:rPr>
            </w:pPr>
          </w:p>
        </w:tc>
        <w:tc>
          <w:tcPr>
            <w:tcW w:w="1668" w:type="dxa"/>
            <w:vMerge/>
          </w:tcPr>
          <w:p w14:paraId="301B8040" w14:textId="77777777" w:rsidR="00AB319B" w:rsidRDefault="00AB319B" w:rsidP="00AB319B">
            <w:pPr>
              <w:rPr>
                <w:rFonts w:eastAsiaTheme="minorEastAsia"/>
              </w:rPr>
            </w:pPr>
          </w:p>
        </w:tc>
        <w:tc>
          <w:tcPr>
            <w:tcW w:w="1694" w:type="dxa"/>
          </w:tcPr>
          <w:p w14:paraId="2A13E627" w14:textId="4275093C" w:rsidR="00AB319B" w:rsidRDefault="003977C3" w:rsidP="00AB319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=3.06</m:t>
                </m:r>
              </m:oMath>
            </m:oMathPara>
          </w:p>
        </w:tc>
        <w:tc>
          <w:tcPr>
            <w:tcW w:w="2932" w:type="dxa"/>
          </w:tcPr>
          <w:p w14:paraId="10F48D3E" w14:textId="6E6FB4C6" w:rsidR="00AB319B" w:rsidRDefault="00F8324C" w:rsidP="00AB319B">
            <w:pPr>
              <w:rPr>
                <w:rFonts w:eastAsiaTheme="minorEastAsia"/>
              </w:rPr>
            </w:pPr>
            <w:r>
              <w:rPr>
                <w:rFonts w:eastAsiaTheme="minorEastAsia"/>
              </w:rPr>
              <w:t>Low</w:t>
            </w:r>
            <w:r w:rsidR="00AB319B">
              <w:rPr>
                <w:rFonts w:eastAsiaTheme="minorEastAsia"/>
              </w:rPr>
              <w:t xml:space="preserve"> energy  boulder habitats</w:t>
            </w:r>
          </w:p>
        </w:tc>
        <w:tc>
          <w:tcPr>
            <w:tcW w:w="2421" w:type="dxa"/>
          </w:tcPr>
          <w:p w14:paraId="587123E8" w14:textId="3B5A4422" w:rsidR="00AB319B" w:rsidRDefault="00AB319B" w:rsidP="00AB319B">
            <w:pPr>
              <w:rPr>
                <w:rFonts w:eastAsiaTheme="minorEastAsia"/>
              </w:rPr>
            </w:pPr>
            <w:r>
              <w:rPr>
                <w:rFonts w:eastAsiaTheme="minorEastAsia"/>
              </w:rPr>
              <w:t>9.01</w:t>
            </w:r>
          </w:p>
        </w:tc>
      </w:tr>
      <w:tr w:rsidR="00AB319B" w14:paraId="6147E05D" w14:textId="39CFD0A1" w:rsidTr="00AB319B">
        <w:tc>
          <w:tcPr>
            <w:tcW w:w="1180" w:type="dxa"/>
          </w:tcPr>
          <w:p w14:paraId="4EA169A1" w14:textId="5DFDA713" w:rsidR="00AB319B" w:rsidRDefault="00AB319B" w:rsidP="00AB319B">
            <w:pPr>
              <w:rPr>
                <w:rFonts w:eastAsiaTheme="minorEastAsia"/>
              </w:rPr>
            </w:pPr>
            <w:r>
              <w:rPr>
                <w:rFonts w:eastAsiaTheme="minorEastAsia"/>
              </w:rPr>
              <w:t>Rocky reef</w:t>
            </w:r>
          </w:p>
        </w:tc>
        <w:tc>
          <w:tcPr>
            <w:tcW w:w="1668" w:type="dxa"/>
          </w:tcPr>
          <w:p w14:paraId="215E13A4" w14:textId="415E0404" w:rsidR="00AB319B" w:rsidRDefault="00AB319B" w:rsidP="00AB319B">
            <w:pPr>
              <w:rPr>
                <w:rFonts w:eastAsiaTheme="minorEastAsia"/>
              </w:rPr>
            </w:pPr>
            <w:r>
              <w:rPr>
                <w:rFonts w:eastAsiaTheme="minorEastAsia"/>
              </w:rPr>
              <w:t>Graham et al.</w:t>
            </w:r>
          </w:p>
        </w:tc>
        <w:tc>
          <w:tcPr>
            <w:tcW w:w="1694" w:type="dxa"/>
          </w:tcPr>
          <w:p w14:paraId="31243F5D" w14:textId="39D2B53A" w:rsidR="00AB319B" w:rsidRPr="005D486E" w:rsidRDefault="003977C3" w:rsidP="00AB319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rp</m:t>
                    </m:r>
                  </m:sub>
                </m:sSub>
                <m:r>
                  <w:rPr>
                    <w:rFonts w:ascii="Cambria Math" w:eastAsiaTheme="minorEastAsia" w:hAnsi="Cambria Math"/>
                  </w:rPr>
                  <m:t>=0.0356</m:t>
                </m:r>
              </m:oMath>
            </m:oMathPara>
          </w:p>
        </w:tc>
        <w:tc>
          <w:tcPr>
            <w:tcW w:w="2932" w:type="dxa"/>
          </w:tcPr>
          <w:p w14:paraId="469478C1" w14:textId="77777777" w:rsidR="00AB319B" w:rsidRDefault="00AB319B" w:rsidP="00AB319B">
            <w:pPr>
              <w:rPr>
                <w:rFonts w:eastAsiaTheme="minorEastAsia"/>
              </w:rPr>
            </w:pPr>
          </w:p>
        </w:tc>
        <w:tc>
          <w:tcPr>
            <w:tcW w:w="2421" w:type="dxa"/>
          </w:tcPr>
          <w:p w14:paraId="569FA2E2" w14:textId="10DB428B" w:rsidR="00AB319B" w:rsidRDefault="00AB319B" w:rsidP="00AB319B">
            <w:pPr>
              <w:rPr>
                <w:rFonts w:eastAsiaTheme="minorEastAsia"/>
              </w:rPr>
            </w:pPr>
            <w:r>
              <w:rPr>
                <w:rFonts w:eastAsiaTheme="minorEastAsia"/>
              </w:rPr>
              <w:t>25.28</w:t>
            </w:r>
          </w:p>
        </w:tc>
      </w:tr>
    </w:tbl>
    <w:p w14:paraId="78A6D2BD" w14:textId="77777777" w:rsidR="00086871" w:rsidDel="00AD562A" w:rsidRDefault="00086871" w:rsidP="00843D01">
      <w:pPr>
        <w:pStyle w:val="Heading2"/>
        <w:rPr>
          <w:del w:id="11" w:author="Suresh Andrew Sethi" w:date="2020-05-29T11:02:00Z"/>
        </w:rPr>
      </w:pPr>
    </w:p>
    <w:p w14:paraId="2DB7D827" w14:textId="77777777" w:rsidR="00086871" w:rsidRDefault="00086871" w:rsidP="00843D01">
      <w:pPr>
        <w:pStyle w:val="Heading2"/>
      </w:pPr>
    </w:p>
    <w:p w14:paraId="1D4D95C8" w14:textId="7C0538D4" w:rsidR="008D54EB" w:rsidRPr="0078238E" w:rsidRDefault="00AD562A" w:rsidP="0078238E">
      <w:pPr>
        <w:rPr>
          <w:i/>
        </w:rPr>
      </w:pPr>
      <w:ins w:id="12" w:author="Suresh Andrew Sethi" w:date="2020-05-29T11:01:00Z">
        <w:r w:rsidRPr="0078238E">
          <w:rPr>
            <w:i/>
          </w:rPr>
          <w:t>Calculating effort aggregation within L</w:t>
        </w:r>
        <w:r>
          <w:rPr>
            <w:i/>
          </w:rPr>
          <w:t>arge Marine Ecosystem</w:t>
        </w:r>
        <w:r w:rsidRPr="0078238E">
          <w:rPr>
            <w:i/>
          </w:rPr>
          <w:t>s</w:t>
        </w:r>
        <w:r>
          <w:rPr>
            <w:i/>
          </w:rPr>
          <w:t xml:space="preserve"> (LME)</w:t>
        </w:r>
      </w:ins>
      <w:del w:id="13" w:author="Suresh Andrew Sethi" w:date="2020-05-29T11:01:00Z">
        <w:r w:rsidR="0078238E" w:rsidRPr="0078238E" w:rsidDel="00AD562A">
          <w:rPr>
            <w:i/>
          </w:rPr>
          <w:delText>Calculating effort aggregation within L</w:delText>
        </w:r>
        <w:r w:rsidR="0005699D" w:rsidDel="00AD562A">
          <w:rPr>
            <w:i/>
          </w:rPr>
          <w:delText>arge Marine Ecosystem</w:delText>
        </w:r>
        <w:r w:rsidR="0078238E" w:rsidRPr="0078238E" w:rsidDel="00AD562A">
          <w:rPr>
            <w:i/>
          </w:rPr>
          <w:delText>s</w:delText>
        </w:r>
        <w:r w:rsidR="0005699D" w:rsidDel="00AD562A">
          <w:rPr>
            <w:i/>
          </w:rPr>
          <w:delText xml:space="preserve"> (LME)</w:delText>
        </w:r>
      </w:del>
    </w:p>
    <w:p w14:paraId="2EA0E4EC" w14:textId="325E17FC" w:rsidR="0016748B" w:rsidRDefault="004E6F1D" w:rsidP="008D54EB">
      <w:pPr>
        <w:rPr>
          <w:rFonts w:eastAsiaTheme="minorEastAsia"/>
        </w:rPr>
      </w:pPr>
      <w:r>
        <w:t xml:space="preserve">One of the key factors influencing how effective reducing contact may be at reducing seafloor disturbance within an LME is the level of aggregation of fishing effort within the LME.  Generally, LMEs more highly aggregated fishing effort will </w:t>
      </w:r>
      <w:r w:rsidR="0016748B">
        <w:t xml:space="preserve">not see as substantial reductions in seafloor disturbance compared to LMEs with more disbursed fishing effort.  This principle is demonstrated in the figure below by showing the percent reduction in seafloor disturbance within an LME for 20% and 40% contact reduction scenarios against the level of spatial aggregation within the LME.  Aggregation of fishing effort is quantified by an aggregation coefficient, </w:t>
      </w:r>
      <m:oMath>
        <m:r>
          <w:rPr>
            <w:rFonts w:ascii="Cambria Math" w:hAnsi="Cambria Math"/>
          </w:rPr>
          <m:t>b</m:t>
        </m:r>
      </m:oMath>
      <w:r w:rsidR="0016748B">
        <w:rPr>
          <w:rFonts w:eastAsiaTheme="minorEastAsia"/>
        </w:rPr>
        <w:t>, which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8238E" w14:paraId="3368211F" w14:textId="77777777" w:rsidTr="00247EFC">
        <w:tc>
          <w:tcPr>
            <w:tcW w:w="3116" w:type="dxa"/>
            <w:vAlign w:val="center"/>
          </w:tcPr>
          <w:p w14:paraId="2B010724" w14:textId="77777777" w:rsidR="0078238E" w:rsidRDefault="0078238E" w:rsidP="00247EFC">
            <w:pPr>
              <w:jc w:val="center"/>
              <w:rPr>
                <w:rFonts w:eastAsiaTheme="minorEastAsia"/>
              </w:rPr>
            </w:pPr>
          </w:p>
        </w:tc>
        <w:tc>
          <w:tcPr>
            <w:tcW w:w="3117" w:type="dxa"/>
            <w:vAlign w:val="center"/>
          </w:tcPr>
          <w:p w14:paraId="617BABF2" w14:textId="1FA3726A" w:rsidR="0078238E" w:rsidRDefault="0078238E" w:rsidP="00247EFC">
            <w:pPr>
              <w:jc w:val="cente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(1-F)</m:t>
                    </m:r>
                  </m:num>
                  <m:den>
                    <m:r>
                      <w:rPr>
                        <w:rFonts w:ascii="Cambria Math" w:eastAsiaTheme="minorEastAsia" w:hAnsi="Cambria Math"/>
                      </w:rPr>
                      <m:t>A</m:t>
                    </m:r>
                  </m:den>
                </m:f>
              </m:oMath>
            </m:oMathPara>
          </w:p>
        </w:tc>
        <w:tc>
          <w:tcPr>
            <w:tcW w:w="3117" w:type="dxa"/>
            <w:vAlign w:val="center"/>
          </w:tcPr>
          <w:p w14:paraId="608041C6" w14:textId="6BB04BE8" w:rsidR="0078238E" w:rsidRDefault="0078238E" w:rsidP="00247EFC">
            <w:pPr>
              <w:jc w:val="center"/>
              <w:rPr>
                <w:rFonts w:eastAsiaTheme="minorEastAsia"/>
              </w:rPr>
            </w:pPr>
            <w:r>
              <w:rPr>
                <w:rFonts w:eastAsiaTheme="minorEastAsia"/>
              </w:rPr>
              <w:t>(S.4)</w:t>
            </w:r>
            <w:ins w:id="14" w:author="Suresh Andrew Sethi" w:date="2020-05-29T11:02:00Z">
              <w:r w:rsidR="00AD562A">
                <w:rPr>
                  <w:rFonts w:eastAsiaTheme="minorEastAsia"/>
                </w:rPr>
                <w:t>,</w:t>
              </w:r>
            </w:ins>
          </w:p>
        </w:tc>
      </w:tr>
    </w:tbl>
    <w:p w14:paraId="5ECAF40A" w14:textId="7656BFCE" w:rsidR="0078238E" w:rsidDel="00354AF9" w:rsidRDefault="0078238E" w:rsidP="008D54EB">
      <w:pPr>
        <w:rPr>
          <w:del w:id="15" w:author="Suresh Andrew Sethi" w:date="2020-05-29T11:02:00Z"/>
          <w:rFonts w:eastAsiaTheme="minorEastAsia"/>
        </w:rPr>
      </w:pPr>
    </w:p>
    <w:p w14:paraId="542E82E4" w14:textId="6F622708" w:rsidR="0016748B" w:rsidDel="00AD562A" w:rsidRDefault="0016748B" w:rsidP="008D54EB">
      <w:pPr>
        <w:rPr>
          <w:del w:id="16" w:author="Suresh Andrew Sethi" w:date="2020-05-29T11:02:00Z"/>
          <w:rFonts w:eastAsiaTheme="minorEastAsia"/>
        </w:rPr>
      </w:pPr>
    </w:p>
    <w:p w14:paraId="262A0A70" w14:textId="17B17FCD" w:rsidR="00392B96" w:rsidRDefault="0016748B" w:rsidP="008D54EB">
      <w:pPr>
        <w:rPr>
          <w:rFonts w:eastAsiaTheme="minorEastAsia"/>
        </w:rPr>
      </w:pPr>
      <w:del w:id="17" w:author="Suresh Andrew Sethi" w:date="2020-05-29T11:02:00Z">
        <w:r w:rsidDel="00AD562A">
          <w:delText xml:space="preserve">  </w:delText>
        </w:r>
      </w:del>
      <w:ins w:id="18" w:author="Suresh Andrew Sethi" w:date="2020-05-29T11:02:00Z">
        <w:r w:rsidR="00AD562A">
          <w:t>w</w:t>
        </w:r>
      </w:ins>
      <w:del w:id="19" w:author="Suresh Andrew Sethi" w:date="2020-05-29T11:02:00Z">
        <w:r w:rsidR="00392B96" w:rsidDel="00AD562A">
          <w:delText>W</w:delText>
        </w:r>
      </w:del>
      <w:r w:rsidR="00392B96">
        <w:t xml:space="preserve">here </w:t>
      </w:r>
      <m:oMath>
        <m:r>
          <w:rPr>
            <w:rFonts w:ascii="Cambria Math" w:hAnsi="Cambria Math"/>
          </w:rPr>
          <m:t>F</m:t>
        </m:r>
      </m:oMath>
      <w:r w:rsidR="00392B96">
        <w:rPr>
          <w:rFonts w:eastAsiaTheme="minorEastAsia"/>
        </w:rPr>
        <w:t xml:space="preserve"> is the is the footprint of fishing effort within an LME as a proportion of the total LME area, and </w:t>
      </w:r>
      <m:oMath>
        <m:r>
          <w:rPr>
            <w:rFonts w:ascii="Cambria Math" w:eastAsiaTheme="minorEastAsia" w:hAnsi="Cambria Math"/>
          </w:rPr>
          <m:t>A</m:t>
        </m:r>
      </m:oMath>
      <w:r w:rsidR="00392B96">
        <w:rPr>
          <w:rFonts w:eastAsiaTheme="minorEastAsia"/>
        </w:rPr>
        <w:t xml:space="preserve"> is the swept area ratio of the LME.  Here we define the footprint, </w:t>
      </w:r>
      <m:oMath>
        <m:r>
          <w:rPr>
            <w:rFonts w:ascii="Cambria Math" w:eastAsiaTheme="minorEastAsia" w:hAnsi="Cambria Math"/>
          </w:rPr>
          <m:t>F</m:t>
        </m:r>
      </m:oMath>
      <w:r w:rsidR="00392B96">
        <w:rPr>
          <w:rFonts w:eastAsiaTheme="minorEastAsia"/>
        </w:rPr>
        <w:t>, as the proportion of the seafloor that</w:t>
      </w:r>
      <w:del w:id="20" w:author="Suresh Andrew Sethi" w:date="2020-05-29T11:02:00Z">
        <w:r w:rsidR="00392B96" w:rsidDel="00354AF9">
          <w:rPr>
            <w:rFonts w:eastAsiaTheme="minorEastAsia"/>
          </w:rPr>
          <w:delText xml:space="preserve"> is</w:delText>
        </w:r>
      </w:del>
      <w:r w:rsidR="00392B96">
        <w:rPr>
          <w:rFonts w:eastAsiaTheme="minorEastAsia"/>
        </w:rPr>
        <w:t xml:space="preserve"> fishing covers with spatially overlapping fishing events removed</w:t>
      </w:r>
      <w:del w:id="21" w:author="Suresh Andrew Sethi" w:date="2020-05-29T11:03:00Z">
        <w:r w:rsidR="00392B96" w:rsidDel="00354AF9">
          <w:rPr>
            <w:rFonts w:eastAsiaTheme="minorEastAsia"/>
          </w:rPr>
          <w:delText xml:space="preserve"> and is</w:delText>
        </w:r>
      </w:del>
      <w:ins w:id="22" w:author="Suresh Andrew Sethi" w:date="2020-05-29T11:03:00Z">
        <w:r w:rsidR="00354AF9">
          <w:rPr>
            <w:rFonts w:eastAsiaTheme="minorEastAsia"/>
          </w:rPr>
          <w:t xml:space="preserve">. </w:t>
        </w:r>
      </w:ins>
      <w:r w:rsidR="00392B96">
        <w:rPr>
          <w:rFonts w:eastAsiaTheme="minorEastAsia"/>
        </w:rPr>
        <w:t xml:space="preserve"> </w:t>
      </w:r>
      <m:oMath>
        <m:r>
          <w:ins w:id="23" w:author="Suresh Andrew Sethi" w:date="2020-05-29T11:03:00Z">
            <w:rPr>
              <w:rFonts w:ascii="Cambria Math" w:eastAsiaTheme="minorEastAsia" w:hAnsi="Cambria Math"/>
            </w:rPr>
            <m:t>F</m:t>
          </w:ins>
        </m:r>
      </m:oMath>
      <w:ins w:id="24" w:author="Suresh Andrew Sethi" w:date="2020-05-29T11:03:00Z">
        <w:r w:rsidR="00354AF9">
          <w:rPr>
            <w:rFonts w:eastAsiaTheme="minorEastAsia"/>
          </w:rPr>
          <w:t xml:space="preserve"> is </w:t>
        </w:r>
        <w:proofErr w:type="spellStart"/>
        <w:r w:rsidR="00354AF9">
          <w:rPr>
            <w:rFonts w:eastAsiaTheme="minorEastAsia"/>
          </w:rPr>
          <w:t>quantiifed</w:t>
        </w:r>
      </w:ins>
      <w:proofErr w:type="spellEnd"/>
      <w:del w:id="25" w:author="Suresh Andrew Sethi" w:date="2020-05-29T11:03:00Z">
        <w:r w:rsidR="00392B96" w:rsidDel="00354AF9">
          <w:rPr>
            <w:rFonts w:eastAsiaTheme="minorEastAsia"/>
          </w:rPr>
          <w:delText>calculated</w:delText>
        </w:r>
      </w:del>
      <w:r w:rsidR="00392B96">
        <w:rPr>
          <w:rFonts w:eastAsiaTheme="minorEastAsia"/>
        </w:rPr>
        <w:t xml:space="preserve"> based on the assumption that fishing effort is randomly distributed within 2 km x 2km, and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8238E" w14:paraId="696AD46B" w14:textId="77777777" w:rsidTr="00247EFC">
        <w:tc>
          <w:tcPr>
            <w:tcW w:w="3116" w:type="dxa"/>
            <w:vAlign w:val="center"/>
          </w:tcPr>
          <w:p w14:paraId="44AD6276" w14:textId="77777777" w:rsidR="0078238E" w:rsidRDefault="0078238E" w:rsidP="00247EFC">
            <w:pPr>
              <w:jc w:val="center"/>
              <w:rPr>
                <w:rFonts w:eastAsiaTheme="minorEastAsia"/>
              </w:rPr>
            </w:pPr>
          </w:p>
        </w:tc>
        <w:tc>
          <w:tcPr>
            <w:tcW w:w="3117" w:type="dxa"/>
            <w:vAlign w:val="center"/>
          </w:tcPr>
          <w:p w14:paraId="4AA718D1" w14:textId="710C3DE2" w:rsidR="0078238E" w:rsidRDefault="0078238E" w:rsidP="00247EFC">
            <w:pPr>
              <w:jc w:val="cente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1-SA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p>
                    </m:sSup>
                  </m:e>
                </m:nary>
              </m:oMath>
            </m:oMathPara>
          </w:p>
        </w:tc>
        <w:tc>
          <w:tcPr>
            <w:tcW w:w="3117" w:type="dxa"/>
            <w:vAlign w:val="center"/>
          </w:tcPr>
          <w:p w14:paraId="076FDC80" w14:textId="0F809ADE" w:rsidR="0078238E" w:rsidRDefault="0078238E" w:rsidP="0078238E">
            <w:pPr>
              <w:jc w:val="center"/>
              <w:rPr>
                <w:rFonts w:eastAsiaTheme="minorEastAsia"/>
              </w:rPr>
            </w:pPr>
            <w:r>
              <w:rPr>
                <w:rFonts w:eastAsiaTheme="minorEastAsia"/>
              </w:rPr>
              <w:t>(S.5)</w:t>
            </w:r>
            <w:ins w:id="26" w:author="Suresh Andrew Sethi" w:date="2020-05-29T11:03:00Z">
              <w:r w:rsidR="00354AF9">
                <w:rPr>
                  <w:rFonts w:eastAsiaTheme="minorEastAsia"/>
                </w:rPr>
                <w:t>,</w:t>
              </w:r>
            </w:ins>
          </w:p>
        </w:tc>
      </w:tr>
    </w:tbl>
    <w:p w14:paraId="648E5DB2" w14:textId="77777777" w:rsidR="0078238E" w:rsidRDefault="0078238E" w:rsidP="008D54EB">
      <w:pPr>
        <w:rPr>
          <w:rFonts w:eastAsiaTheme="minorEastAsia"/>
        </w:rPr>
      </w:pPr>
    </w:p>
    <w:p w14:paraId="644C63C9" w14:textId="53C1DD63" w:rsidR="008D54EB" w:rsidRPr="00392B96" w:rsidDel="00354AF9" w:rsidRDefault="008D54EB" w:rsidP="00392B96">
      <w:pPr>
        <w:jc w:val="center"/>
        <w:rPr>
          <w:del w:id="27" w:author="Suresh Andrew Sethi" w:date="2020-05-29T11:03:00Z"/>
          <w:rFonts w:eastAsiaTheme="minorEastAsia"/>
        </w:rPr>
      </w:pPr>
    </w:p>
    <w:p w14:paraId="67D1E1BA" w14:textId="560CAE96" w:rsidR="00037F07" w:rsidRDefault="00392B96" w:rsidP="00392B96">
      <w:pPr>
        <w:rPr>
          <w:rFonts w:eastAsiaTheme="minorEastAsia"/>
        </w:rPr>
      </w:pPr>
      <w:del w:id="28" w:author="Suresh Andrew Sethi" w:date="2020-05-29T11:03:00Z">
        <w:r w:rsidDel="00354AF9">
          <w:rPr>
            <w:rFonts w:eastAsiaTheme="minorEastAsia"/>
          </w:rPr>
          <w:delText>W</w:delText>
        </w:r>
      </w:del>
      <w:ins w:id="29" w:author="Suresh Andrew Sethi" w:date="2020-05-29T11:03:00Z">
        <w:r w:rsidR="00354AF9">
          <w:rPr>
            <w:rFonts w:eastAsiaTheme="minorEastAsia"/>
          </w:rPr>
          <w:t>w</w:t>
        </w:r>
      </w:ins>
      <w:r>
        <w:rPr>
          <w:rFonts w:eastAsiaTheme="minorEastAsia"/>
        </w:rPr>
        <w:t xml:space="preserve">here </w:t>
      </w:r>
      <m:oMath>
        <m:r>
          <w:rPr>
            <w:rFonts w:ascii="Cambria Math" w:eastAsiaTheme="minorEastAsia" w:hAnsi="Cambria Math"/>
          </w:rPr>
          <m:t>SA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037F07">
        <w:rPr>
          <w:rFonts w:eastAsiaTheme="minorEastAsia"/>
        </w:rPr>
        <w:t xml:space="preserve"> is the swept area ratio within grid cell, </w:t>
      </w:r>
      <m:oMath>
        <m:r>
          <w:rPr>
            <w:rFonts w:ascii="Cambria Math" w:eastAsiaTheme="minorEastAsia" w:hAnsi="Cambria Math"/>
          </w:rPr>
          <m:t>i</m:t>
        </m:r>
      </m:oMath>
      <w:r w:rsidR="00037F07">
        <w:rPr>
          <w:rFonts w:eastAsiaTheme="minorEastAsia"/>
        </w:rPr>
        <w:t xml:space="preserve">, of </w:t>
      </w:r>
      <m:oMath>
        <m:r>
          <w:rPr>
            <w:rFonts w:ascii="Cambria Math" w:eastAsiaTheme="minorEastAsia" w:hAnsi="Cambria Math"/>
          </w:rPr>
          <m:t>n</m:t>
        </m:r>
      </m:oMath>
      <w:r w:rsidR="00037F07">
        <w:rPr>
          <w:rFonts w:eastAsiaTheme="minorEastAsia"/>
        </w:rPr>
        <w:t xml:space="preserve"> total grid cells within the </w:t>
      </w:r>
      <w:proofErr w:type="gramStart"/>
      <w:r w:rsidR="00037F07">
        <w:rPr>
          <w:rFonts w:eastAsiaTheme="minorEastAsia"/>
        </w:rPr>
        <w:t>LME.</w:t>
      </w:r>
      <w:proofErr w:type="gramEnd"/>
      <w:r w:rsidR="00037F07">
        <w:rPr>
          <w:rFonts w:eastAsiaTheme="minorEastAsia"/>
        </w:rPr>
        <w:t xml:space="preserve">  The total swept area of the LME, </w:t>
      </w:r>
      <m:oMath>
        <m:r>
          <w:rPr>
            <w:rFonts w:ascii="Cambria Math" w:eastAsiaTheme="minorEastAsia" w:hAnsi="Cambria Math"/>
          </w:rPr>
          <m:t>A</m:t>
        </m:r>
      </m:oMath>
      <w:r w:rsidR="00037F07">
        <w:rPr>
          <w:rFonts w:eastAsiaTheme="minorEastAsia"/>
        </w:rPr>
        <w:t>, is simply the mean swept area of all grid cells in the LME: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8238E" w14:paraId="5279B2D0" w14:textId="77777777" w:rsidTr="00247EFC">
        <w:tc>
          <w:tcPr>
            <w:tcW w:w="3116" w:type="dxa"/>
            <w:vAlign w:val="center"/>
          </w:tcPr>
          <w:p w14:paraId="6EDF82EB" w14:textId="77777777" w:rsidR="0078238E" w:rsidRDefault="0078238E" w:rsidP="00247EFC">
            <w:pPr>
              <w:jc w:val="center"/>
              <w:rPr>
                <w:rFonts w:eastAsiaTheme="minorEastAsia"/>
              </w:rPr>
            </w:pPr>
          </w:p>
        </w:tc>
        <w:tc>
          <w:tcPr>
            <w:tcW w:w="3117" w:type="dxa"/>
            <w:vAlign w:val="center"/>
          </w:tcPr>
          <w:p w14:paraId="0FAE6789" w14:textId="1B21EBE3" w:rsidR="0078238E" w:rsidRDefault="0078238E" w:rsidP="00247EFC">
            <w:pPr>
              <w:jc w:val="cente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SA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m:oMathPara>
          </w:p>
        </w:tc>
        <w:tc>
          <w:tcPr>
            <w:tcW w:w="3117" w:type="dxa"/>
            <w:vAlign w:val="center"/>
          </w:tcPr>
          <w:p w14:paraId="30C6B77B" w14:textId="7DA8C688" w:rsidR="0078238E" w:rsidRDefault="0078238E" w:rsidP="0078238E">
            <w:pPr>
              <w:jc w:val="center"/>
              <w:rPr>
                <w:rFonts w:eastAsiaTheme="minorEastAsia"/>
              </w:rPr>
            </w:pPr>
            <w:r>
              <w:rPr>
                <w:rFonts w:eastAsiaTheme="minorEastAsia"/>
              </w:rPr>
              <w:t>(S.6)</w:t>
            </w:r>
            <w:ins w:id="30" w:author="Suresh Andrew Sethi" w:date="2020-05-29T11:04:00Z">
              <w:r w:rsidR="00354AF9">
                <w:rPr>
                  <w:rFonts w:eastAsiaTheme="minorEastAsia"/>
                </w:rPr>
                <w:t>.</w:t>
              </w:r>
            </w:ins>
          </w:p>
        </w:tc>
      </w:tr>
    </w:tbl>
    <w:p w14:paraId="0FEF6AC3" w14:textId="4ED54B1D" w:rsidR="0078238E" w:rsidDel="00354AF9" w:rsidRDefault="0078238E" w:rsidP="00392B96">
      <w:pPr>
        <w:rPr>
          <w:del w:id="31" w:author="Suresh Andrew Sethi" w:date="2020-05-29T11:04:00Z"/>
          <w:rFonts w:eastAsiaTheme="minorEastAsia"/>
        </w:rPr>
      </w:pPr>
    </w:p>
    <w:p w14:paraId="6768B949" w14:textId="67AF6D2D" w:rsidR="00392B96" w:rsidRPr="00037F07" w:rsidDel="00354AF9" w:rsidRDefault="00392B96" w:rsidP="00037F07">
      <w:pPr>
        <w:jc w:val="center"/>
        <w:rPr>
          <w:del w:id="32" w:author="Suresh Andrew Sethi" w:date="2020-05-29T11:04:00Z"/>
          <w:rFonts w:eastAsiaTheme="minorEastAsia"/>
        </w:rPr>
      </w:pPr>
    </w:p>
    <w:p w14:paraId="69B4DDAD" w14:textId="4FFC48CA" w:rsidR="00037F07" w:rsidRDefault="0078238E" w:rsidP="00037F07">
      <w:pPr>
        <w:rPr>
          <w:rFonts w:eastAsiaTheme="minorEastAsia"/>
        </w:rPr>
      </w:pPr>
      <w:r>
        <w:rPr>
          <w:rFonts w:eastAsiaTheme="minorEastAsia"/>
        </w:rPr>
        <w:t xml:space="preserve">For more details on </w:t>
      </w:r>
      <w:r w:rsidR="00037F07">
        <w:rPr>
          <w:rFonts w:eastAsiaTheme="minorEastAsia"/>
        </w:rPr>
        <w:t xml:space="preserve">the derivation and use of </w:t>
      </w:r>
      <m:oMath>
        <m:r>
          <w:rPr>
            <w:rFonts w:ascii="Cambria Math" w:eastAsiaTheme="minorEastAsia" w:hAnsi="Cambria Math"/>
          </w:rPr>
          <m:t>b</m:t>
        </m:r>
      </m:oMath>
      <w:r w:rsidR="00037F07">
        <w:rPr>
          <w:rFonts w:eastAsiaTheme="minorEastAsia"/>
        </w:rPr>
        <w:t>, see Smeltz et al. 2019</w:t>
      </w:r>
      <w:del w:id="33" w:author="Suresh Andrew Sethi" w:date="2020-05-29T11:04:00Z">
        <w:r w:rsidR="00037F07" w:rsidDel="00354AF9">
          <w:rPr>
            <w:rFonts w:eastAsiaTheme="minorEastAsia"/>
          </w:rPr>
          <w:delText>, Supplemental Material</w:delText>
        </w:r>
      </w:del>
      <w:r w:rsidR="00037F07">
        <w:rPr>
          <w:rFonts w:eastAsiaTheme="minorEastAsia"/>
        </w:rPr>
        <w:t>.</w:t>
      </w:r>
    </w:p>
    <w:sectPr w:rsidR="00037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Chris Free" w:date="2020-05-30T08:42:00Z" w:initials="CMF">
    <w:p w14:paraId="5AA1883F" w14:textId="4368D2C7" w:rsidR="003977C3" w:rsidRDefault="003977C3">
      <w:pPr>
        <w:pStyle w:val="CommentText"/>
      </w:pPr>
      <w:r>
        <w:rPr>
          <w:rStyle w:val="CommentReference"/>
        </w:rPr>
        <w:annotationRef/>
      </w:r>
      <w:r>
        <w:t>Should this be rearranged so that t* is on the left side?</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188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1883F" w16cid:durableId="227C9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esh Andrew Sethi">
    <w15:presenceInfo w15:providerId="AD" w15:userId="S-1-5-21-1275210071-879983540-725345543-1052987"/>
  </w15:person>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DEB"/>
    <w:rsid w:val="00037F07"/>
    <w:rsid w:val="0005699D"/>
    <w:rsid w:val="00086871"/>
    <w:rsid w:val="000911ED"/>
    <w:rsid w:val="0016748B"/>
    <w:rsid w:val="00174219"/>
    <w:rsid w:val="00241042"/>
    <w:rsid w:val="00283DEB"/>
    <w:rsid w:val="00354AF9"/>
    <w:rsid w:val="00392B96"/>
    <w:rsid w:val="003977C3"/>
    <w:rsid w:val="00454141"/>
    <w:rsid w:val="004E6F1D"/>
    <w:rsid w:val="00595359"/>
    <w:rsid w:val="005D486E"/>
    <w:rsid w:val="005D5AA3"/>
    <w:rsid w:val="006B1931"/>
    <w:rsid w:val="0078238E"/>
    <w:rsid w:val="00843D01"/>
    <w:rsid w:val="0085630E"/>
    <w:rsid w:val="008D54EB"/>
    <w:rsid w:val="00953587"/>
    <w:rsid w:val="00A05DA6"/>
    <w:rsid w:val="00A30560"/>
    <w:rsid w:val="00AA4751"/>
    <w:rsid w:val="00AB319B"/>
    <w:rsid w:val="00AC6AE1"/>
    <w:rsid w:val="00AD562A"/>
    <w:rsid w:val="00B01C4E"/>
    <w:rsid w:val="00B85610"/>
    <w:rsid w:val="00C86140"/>
    <w:rsid w:val="00D20479"/>
    <w:rsid w:val="00D83734"/>
    <w:rsid w:val="00D9616C"/>
    <w:rsid w:val="00DA169B"/>
    <w:rsid w:val="00E07C52"/>
    <w:rsid w:val="00ED3A17"/>
    <w:rsid w:val="00EE23B9"/>
    <w:rsid w:val="00F6469E"/>
    <w:rsid w:val="00F8324C"/>
    <w:rsid w:val="00FE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527B"/>
  <w15:chartTrackingRefBased/>
  <w15:docId w15:val="{C52F9720-3328-4E11-88CA-12934769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3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D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3DE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43D01"/>
    <w:rPr>
      <w:sz w:val="16"/>
      <w:szCs w:val="16"/>
    </w:rPr>
  </w:style>
  <w:style w:type="paragraph" w:styleId="CommentText">
    <w:name w:val="annotation text"/>
    <w:basedOn w:val="Normal"/>
    <w:link w:val="CommentTextChar"/>
    <w:uiPriority w:val="99"/>
    <w:semiHidden/>
    <w:unhideWhenUsed/>
    <w:rsid w:val="00843D01"/>
    <w:pPr>
      <w:spacing w:line="240" w:lineRule="auto"/>
    </w:pPr>
    <w:rPr>
      <w:sz w:val="20"/>
      <w:szCs w:val="20"/>
    </w:rPr>
  </w:style>
  <w:style w:type="character" w:customStyle="1" w:styleId="CommentTextChar">
    <w:name w:val="Comment Text Char"/>
    <w:basedOn w:val="DefaultParagraphFont"/>
    <w:link w:val="CommentText"/>
    <w:uiPriority w:val="99"/>
    <w:semiHidden/>
    <w:rsid w:val="00843D01"/>
    <w:rPr>
      <w:sz w:val="20"/>
      <w:szCs w:val="20"/>
    </w:rPr>
  </w:style>
  <w:style w:type="paragraph" w:styleId="CommentSubject">
    <w:name w:val="annotation subject"/>
    <w:basedOn w:val="CommentText"/>
    <w:next w:val="CommentText"/>
    <w:link w:val="CommentSubjectChar"/>
    <w:uiPriority w:val="99"/>
    <w:semiHidden/>
    <w:unhideWhenUsed/>
    <w:rsid w:val="00843D01"/>
    <w:rPr>
      <w:b/>
      <w:bCs/>
    </w:rPr>
  </w:style>
  <w:style w:type="character" w:customStyle="1" w:styleId="CommentSubjectChar">
    <w:name w:val="Comment Subject Char"/>
    <w:basedOn w:val="CommentTextChar"/>
    <w:link w:val="CommentSubject"/>
    <w:uiPriority w:val="99"/>
    <w:semiHidden/>
    <w:rsid w:val="00843D01"/>
    <w:rPr>
      <w:b/>
      <w:bCs/>
      <w:sz w:val="20"/>
      <w:szCs w:val="20"/>
    </w:rPr>
  </w:style>
  <w:style w:type="paragraph" w:styleId="BalloonText">
    <w:name w:val="Balloon Text"/>
    <w:basedOn w:val="Normal"/>
    <w:link w:val="BalloonTextChar"/>
    <w:uiPriority w:val="99"/>
    <w:semiHidden/>
    <w:unhideWhenUsed/>
    <w:rsid w:val="00843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D01"/>
    <w:rPr>
      <w:rFonts w:ascii="Segoe UI" w:hAnsi="Segoe UI" w:cs="Segoe UI"/>
      <w:sz w:val="18"/>
      <w:szCs w:val="18"/>
    </w:rPr>
  </w:style>
  <w:style w:type="character" w:styleId="PlaceholderText">
    <w:name w:val="Placeholder Text"/>
    <w:basedOn w:val="DefaultParagraphFont"/>
    <w:uiPriority w:val="99"/>
    <w:semiHidden/>
    <w:rsid w:val="0016748B"/>
    <w:rPr>
      <w:color w:val="808080"/>
    </w:rPr>
  </w:style>
  <w:style w:type="table" w:styleId="TableGrid">
    <w:name w:val="Table Grid"/>
    <w:basedOn w:val="TableNormal"/>
    <w:uiPriority w:val="39"/>
    <w:rsid w:val="00D83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2607">
      <w:bodyDiv w:val="1"/>
      <w:marLeft w:val="0"/>
      <w:marRight w:val="0"/>
      <w:marTop w:val="0"/>
      <w:marBottom w:val="0"/>
      <w:divBdr>
        <w:top w:val="none" w:sz="0" w:space="0" w:color="auto"/>
        <w:left w:val="none" w:sz="0" w:space="0" w:color="auto"/>
        <w:bottom w:val="none" w:sz="0" w:space="0" w:color="auto"/>
        <w:right w:val="none" w:sz="0" w:space="0" w:color="auto"/>
      </w:divBdr>
    </w:div>
    <w:div w:id="1145392775">
      <w:bodyDiv w:val="1"/>
      <w:marLeft w:val="0"/>
      <w:marRight w:val="0"/>
      <w:marTop w:val="0"/>
      <w:marBottom w:val="0"/>
      <w:divBdr>
        <w:top w:val="none" w:sz="0" w:space="0" w:color="auto"/>
        <w:left w:val="none" w:sz="0" w:space="0" w:color="auto"/>
        <w:bottom w:val="none" w:sz="0" w:space="0" w:color="auto"/>
        <w:right w:val="none" w:sz="0" w:space="0" w:color="auto"/>
      </w:divBdr>
    </w:div>
    <w:div w:id="1444885560">
      <w:bodyDiv w:val="1"/>
      <w:marLeft w:val="0"/>
      <w:marRight w:val="0"/>
      <w:marTop w:val="0"/>
      <w:marBottom w:val="0"/>
      <w:divBdr>
        <w:top w:val="none" w:sz="0" w:space="0" w:color="auto"/>
        <w:left w:val="none" w:sz="0" w:space="0" w:color="auto"/>
        <w:bottom w:val="none" w:sz="0" w:space="0" w:color="auto"/>
        <w:right w:val="none" w:sz="0" w:space="0" w:color="auto"/>
      </w:divBdr>
    </w:div>
    <w:div w:id="14971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E087-F121-E042-AF72-9B527806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Chris Free</cp:lastModifiedBy>
  <cp:revision>9</cp:revision>
  <dcterms:created xsi:type="dcterms:W3CDTF">2020-05-22T07:03:00Z</dcterms:created>
  <dcterms:modified xsi:type="dcterms:W3CDTF">2020-05-30T15:42:00Z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http://www.zotero.org/styles/ices-journal-of-marine-science</vt:lpwstr>
  </property>
  <property fmtid="{D5CDD505-2E9C-101B-9397-08002B2CF9AE}" pid="13" name="Mendeley Recent Style Name 5_1">
    <vt:lpwstr>ICES Journal of Marine 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87fe20c9-697a-346a-8b29-5e622cde622d</vt:lpwstr>
  </property>
  <property fmtid="{D5CDD505-2E9C-101B-9397-08002B2CF9AE}" pid="24" name="Mendeley Citation Style_1">
    <vt:lpwstr>http://www.zotero.org/styles/ices-journal-of-marine-science</vt:lpwstr>
  </property>
</Properties>
</file>